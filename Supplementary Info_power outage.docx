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sz w:val="24"/>
          <w:szCs w:val="24"/>
        </w:rPr>
      </w:pPr>
      <w:r>
        <w:rPr>
          <w:rFonts w:ascii="Times New Roman" w:hAnsi="Times New Roman" w:cs="Times New Roman"/>
          <w:b/>
          <w:sz w:val="24"/>
          <w:szCs w:val="24"/>
        </w:rPr>
        <w:t>Supplementary information</w:t>
      </w:r>
    </w:p>
    <w:p>
      <w:pPr>
        <w:rPr>
          <w:rFonts w:ascii="Times New Roman" w:hAnsi="Times New Roman" w:cs="Times New Roman"/>
          <w:b/>
          <w:sz w:val="24"/>
          <w:szCs w:val="24"/>
        </w:rPr>
      </w:pPr>
    </w:p>
    <w:p>
      <w:pPr>
        <w:rPr>
          <w:rFonts w:ascii="Times New Roman" w:hAnsi="Times New Roman" w:cs="Times New Roman"/>
          <w:b/>
          <w:sz w:val="24"/>
          <w:szCs w:val="24"/>
        </w:rPr>
      </w:pPr>
      <w:r>
        <w:drawing>
          <wp:inline distT="0" distB="0" distL="0" distR="0">
            <wp:extent cx="5943600" cy="2444750"/>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7"/>
                    <a:stretch>
                      <a:fillRect/>
                    </a:stretch>
                  </pic:blipFill>
                  <pic:spPr>
                    <a:xfrm>
                      <a:off x="0" y="0"/>
                      <a:ext cx="5943600" cy="2444750"/>
                    </a:xfrm>
                    <a:prstGeom prst="rect">
                      <a:avLst/>
                    </a:prstGeom>
                  </pic:spPr>
                </pic:pic>
              </a:graphicData>
            </a:graphic>
          </wp:inline>
        </w:drawing>
      </w:r>
    </w:p>
    <w:p>
      <w:pPr>
        <w:rPr>
          <w:rFonts w:ascii="Times New Roman" w:hAnsi="Times New Roman" w:cs="Times New Roman"/>
          <w:sz w:val="24"/>
          <w:szCs w:val="24"/>
        </w:rPr>
        <w:sectPr>
          <w:footerReference r:id="rId5" w:type="default"/>
          <w:pgSz w:w="12240" w:h="15840"/>
          <w:pgMar w:top="1440" w:right="1440" w:bottom="1440" w:left="1440" w:header="720" w:footer="720" w:gutter="0"/>
          <w:cols w:space="720" w:num="1"/>
          <w:docGrid w:linePitch="360" w:charSpace="0"/>
        </w:sectPr>
      </w:pPr>
      <w:r>
        <w:rPr>
          <w:rFonts w:ascii="Times New Roman" w:hAnsi="Times New Roman" w:cs="Times New Roman"/>
          <w:sz w:val="24"/>
          <w:szCs w:val="24"/>
        </w:rPr>
        <w:t>Figure S1. Baidu keywords search index trends between three keywords: power outage, smog and air pollution, and climate change. Notes: The solid line represents the Baidu index, and the dashed line represents the mean. The time range is November 2019 to September 2021.</w:t>
      </w:r>
    </w:p>
    <w:p>
      <w:pPr>
        <w:rPr>
          <w:rFonts w:ascii="Times New Roman" w:hAnsi="Times New Roman" w:cs="Times New Roman"/>
          <w:sz w:val="24"/>
          <w:szCs w:val="24"/>
        </w:rPr>
      </w:pPr>
      <w:r>
        <w:drawing>
          <wp:inline distT="0" distB="0" distL="0" distR="0">
            <wp:extent cx="5901690" cy="2996565"/>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8"/>
                    <a:stretch>
                      <a:fillRect/>
                    </a:stretch>
                  </pic:blipFill>
                  <pic:spPr>
                    <a:xfrm>
                      <a:off x="0" y="0"/>
                      <a:ext cx="5913101" cy="3002668"/>
                    </a:xfrm>
                    <a:prstGeom prst="rect">
                      <a:avLst/>
                    </a:prstGeom>
                  </pic:spPr>
                </pic:pic>
              </a:graphicData>
            </a:graphic>
          </wp:inline>
        </w:drawing>
      </w:r>
    </w:p>
    <w:p>
      <w:pPr>
        <w:rPr>
          <w:rFonts w:ascii="Times New Roman" w:hAnsi="Times New Roman" w:cs="Times New Roman"/>
          <w:sz w:val="24"/>
          <w:szCs w:val="24"/>
        </w:rPr>
        <w:sectPr>
          <w:pgSz w:w="12240" w:h="15840"/>
          <w:pgMar w:top="1440" w:right="1440" w:bottom="1440" w:left="1440" w:header="720" w:footer="720" w:gutter="0"/>
          <w:cols w:space="720" w:num="1"/>
          <w:docGrid w:linePitch="360" w:charSpace="0"/>
        </w:sectPr>
      </w:pPr>
      <w:r>
        <w:rPr>
          <w:rFonts w:ascii="Times New Roman" w:hAnsi="Times New Roman" w:cs="Times New Roman"/>
          <w:sz w:val="24"/>
          <w:szCs w:val="24"/>
        </w:rPr>
        <w:t>Figure S2. The distribution of power outages in residential versus industrial areas in our dataset.</w:t>
      </w:r>
    </w:p>
    <w:p>
      <w:pPr>
        <w:jc w:val="center"/>
        <w:rPr>
          <w:rFonts w:ascii="Arial" w:hAnsi="Arial" w:cs="Arial"/>
          <w:color w:val="FF0000"/>
        </w:rPr>
      </w:pPr>
      <w:r>
        <w:rPr>
          <w:rFonts w:ascii="Arial" w:hAnsi="Arial" w:cs="Arial"/>
          <w:color w:val="FF0000"/>
        </w:rPr>
        <w:drawing>
          <wp:inline distT="0" distB="0" distL="0" distR="0">
            <wp:extent cx="3574415" cy="2435225"/>
            <wp:effectExtent l="0" t="0" r="6985" b="3175"/>
            <wp:docPr id="6" name="图片 6" descr="C:\Users\wangbo\AppData\Local\Temp\WeChat Files\6bd4436f6e5dbdeefb3ae92714f33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wangbo\AppData\Local\Temp\WeChat Files\6bd4436f6e5dbdeefb3ae92714f337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586928" cy="2443892"/>
                    </a:xfrm>
                    <a:prstGeom prst="rect">
                      <a:avLst/>
                    </a:prstGeom>
                    <a:noFill/>
                    <a:ln>
                      <a:noFill/>
                    </a:ln>
                  </pic:spPr>
                </pic:pic>
              </a:graphicData>
            </a:graphic>
          </wp:inline>
        </w:drawing>
      </w:r>
    </w:p>
    <w:p>
      <w:pPr>
        <w:pStyle w:val="16"/>
        <w:jc w:val="center"/>
        <w:rPr>
          <w:rFonts w:ascii="Times New Roman" w:hAnsi="Times New Roman" w:cs="Times New Roman"/>
          <w:sz w:val="24"/>
          <w:szCs w:val="24"/>
        </w:rPr>
      </w:pPr>
      <w:r>
        <w:rPr>
          <w:rFonts w:ascii="Times New Roman" w:hAnsi="Times New Roman" w:cs="Times New Roman"/>
          <w:sz w:val="24"/>
          <w:szCs w:val="24"/>
        </w:rPr>
        <w:t>(a) All EV types</w:t>
      </w:r>
    </w:p>
    <w:p>
      <w:pPr>
        <w:jc w:val="center"/>
        <w:rPr>
          <w:rFonts w:ascii="Arial" w:hAnsi="Arial" w:cs="Arial"/>
          <w:color w:val="FF0000"/>
        </w:rPr>
      </w:pPr>
      <w:r>
        <w:rPr>
          <w:rFonts w:ascii="Arial" w:hAnsi="Arial" w:cs="Arial"/>
          <w:color w:val="FF0000"/>
        </w:rPr>
        <w:drawing>
          <wp:inline distT="0" distB="0" distL="0" distR="0">
            <wp:extent cx="5943600" cy="2416810"/>
            <wp:effectExtent l="0" t="0" r="0" b="2540"/>
            <wp:docPr id="8" name="Picture 8" descr="C:\Users\yqiu16\AppData\Local\Temp\WeChat Files\e1fcf93143b7a0bcc141a08b6f0af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yqiu16\AppData\Local\Temp\WeChat Files\e1fcf93143b7a0bcc141a08b6f0af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943600" cy="2417332"/>
                    </a:xfrm>
                    <a:prstGeom prst="rect">
                      <a:avLst/>
                    </a:prstGeom>
                    <a:noFill/>
                    <a:ln>
                      <a:noFill/>
                    </a:ln>
                  </pic:spPr>
                </pic:pic>
              </a:graphicData>
            </a:graphic>
          </wp:inline>
        </w:drawing>
      </w:r>
    </w:p>
    <w:p>
      <w:pPr>
        <w:pStyle w:val="16"/>
        <w:jc w:val="center"/>
        <w:rPr>
          <w:rFonts w:ascii="Times New Roman" w:hAnsi="Times New Roman" w:cs="Times New Roman"/>
          <w:sz w:val="24"/>
          <w:szCs w:val="24"/>
        </w:rPr>
      </w:pPr>
      <w:r>
        <w:rPr>
          <w:rFonts w:ascii="Times New Roman" w:hAnsi="Times New Roman" w:cs="Times New Roman"/>
          <w:sz w:val="24"/>
          <w:szCs w:val="24"/>
        </w:rPr>
        <w:t>(b) By FHV (for-hire vehicles) and NCV (non-commercial vehicles)</w:t>
      </w:r>
    </w:p>
    <w:p>
      <w:pPr>
        <w:jc w:val="center"/>
        <w:rPr>
          <w:rFonts w:ascii="Arial" w:hAnsi="Arial" w:cs="Arial"/>
          <w:color w:val="FF0000"/>
        </w:rPr>
      </w:pPr>
    </w:p>
    <w:p>
      <w:pPr>
        <w:jc w:val="center"/>
        <w:rPr>
          <w:rFonts w:ascii="Times New Roman" w:hAnsi="Times New Roman" w:cs="Times New Roman"/>
          <w:sz w:val="24"/>
          <w:szCs w:val="24"/>
        </w:rPr>
        <w:sectPr>
          <w:pgSz w:w="12240" w:h="15840"/>
          <w:pgMar w:top="1440" w:right="1440" w:bottom="1440" w:left="1440" w:header="720" w:footer="720" w:gutter="0"/>
          <w:cols w:space="720" w:num="1"/>
          <w:docGrid w:linePitch="360" w:charSpace="0"/>
        </w:sectPr>
      </w:pPr>
      <w:r>
        <w:rPr>
          <w:rFonts w:ascii="Times New Roman" w:hAnsi="Times New Roman" w:cs="Times New Roman"/>
          <w:sz w:val="24"/>
          <w:szCs w:val="24"/>
        </w:rPr>
        <w:t xml:space="preserve">Figure </w:t>
      </w:r>
      <w:r>
        <w:rPr>
          <w:rFonts w:hint="eastAsia" w:ascii="Times New Roman" w:hAnsi="Times New Roman" w:cs="Times New Roman"/>
          <w:sz w:val="24"/>
          <w:szCs w:val="24"/>
        </w:rPr>
        <w:t>S</w:t>
      </w:r>
      <w:r>
        <w:rPr>
          <w:rFonts w:ascii="Times New Roman" w:hAnsi="Times New Roman" w:cs="Times New Roman"/>
          <w:sz w:val="24"/>
          <w:szCs w:val="24"/>
        </w:rPr>
        <w:t xml:space="preserve">3. The density plot of the weekly charging frequency of EVs. </w:t>
      </w:r>
    </w:p>
    <w:p>
      <w:pPr>
        <w:jc w:val="center"/>
        <w:rPr>
          <w:rFonts w:ascii="Times New Roman" w:hAnsi="Times New Roman" w:cs="Times New Roman"/>
          <w:sz w:val="24"/>
          <w:szCs w:val="24"/>
        </w:rPr>
      </w:pPr>
    </w:p>
    <w:p>
      <w:pPr>
        <w:ind w:left="360"/>
        <w:jc w:val="center"/>
        <w:rPr>
          <w:rFonts w:ascii="Arial" w:hAnsi="Arial" w:cs="Arial"/>
          <w:color w:val="2E75B6" w:themeColor="accent1" w:themeShade="BF"/>
        </w:rPr>
      </w:pPr>
      <w:r>
        <w:drawing>
          <wp:inline distT="0" distB="0" distL="0" distR="0">
            <wp:extent cx="5477510" cy="2668905"/>
            <wp:effectExtent l="0" t="0" r="8890" b="1714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rPr>
          <w:rFonts w:ascii="Times New Roman" w:hAnsi="Times New Roman" w:cs="Times New Roman"/>
          <w:sz w:val="24"/>
          <w:szCs w:val="24"/>
        </w:rPr>
      </w:pPr>
      <w:r>
        <w:rPr>
          <w:rFonts w:hint="eastAsia" w:ascii="Times New Roman" w:hAnsi="Times New Roman" w:cs="Times New Roman"/>
          <w:sz w:val="24"/>
          <w:szCs w:val="24"/>
        </w:rPr>
        <w:t>Fig</w:t>
      </w:r>
      <w:r>
        <w:rPr>
          <w:rFonts w:ascii="Times New Roman" w:hAnsi="Times New Roman" w:cs="Times New Roman"/>
          <w:sz w:val="24"/>
          <w:szCs w:val="24"/>
        </w:rPr>
        <w:t xml:space="preserve">ure S4. </w:t>
      </w:r>
      <w:r>
        <w:rPr>
          <w:rFonts w:hint="eastAsia" w:ascii="Times New Roman" w:hAnsi="Times New Roman" w:cs="Times New Roman"/>
          <w:sz w:val="24"/>
          <w:szCs w:val="24"/>
        </w:rPr>
        <w:t>Attitudes</w:t>
      </w:r>
      <w:r>
        <w:rPr>
          <w:rFonts w:ascii="Times New Roman" w:hAnsi="Times New Roman" w:cs="Times New Roman"/>
          <w:sz w:val="24"/>
          <w:szCs w:val="24"/>
        </w:rPr>
        <w:t xml:space="preserve"> </w:t>
      </w:r>
      <w:r>
        <w:rPr>
          <w:rFonts w:hint="eastAsia" w:ascii="Times New Roman" w:hAnsi="Times New Roman" w:cs="Times New Roman"/>
          <w:sz w:val="24"/>
          <w:szCs w:val="24"/>
        </w:rPr>
        <w:t>reported</w:t>
      </w:r>
      <w:r>
        <w:rPr>
          <w:rFonts w:ascii="Times New Roman" w:hAnsi="Times New Roman" w:cs="Times New Roman"/>
          <w:sz w:val="24"/>
          <w:szCs w:val="24"/>
        </w:rPr>
        <w:t xml:space="preserve"> by respondents in response to the statement on the impact of power outage exposure on EV purchasing intention. Notes</w:t>
      </w:r>
      <w:r>
        <w:rPr>
          <w:rFonts w:hint="eastAsia" w:ascii="Times New Roman" w:hAnsi="Times New Roman" w:cs="Times New Roman"/>
          <w:sz w:val="24"/>
          <w:szCs w:val="24"/>
        </w:rPr>
        <w:t>:</w:t>
      </w:r>
      <w:r>
        <w:rPr>
          <w:rFonts w:ascii="Times New Roman" w:hAnsi="Times New Roman" w:cs="Times New Roman"/>
          <w:sz w:val="24"/>
          <w:szCs w:val="24"/>
        </w:rPr>
        <w:t xml:space="preserve"> The survey question is “Do you agree with the following statement: Extended power outages or increasing frequencies of power outages will reduce your willingness to purchase EVs”.</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sectPr>
          <w:pgSz w:w="12240" w:h="15840"/>
          <w:pgMar w:top="1440" w:right="1440" w:bottom="1440" w:left="1440" w:header="720" w:footer="720" w:gutter="0"/>
          <w:cols w:space="720" w:num="1"/>
          <w:docGrid w:linePitch="360" w:charSpace="0"/>
        </w:sectPr>
      </w:pPr>
    </w:p>
    <w:p>
      <w:pPr>
        <w:rPr>
          <w:rFonts w:ascii="Times New Roman" w:hAnsi="Times New Roman" w:cs="Times New Roman"/>
          <w:b/>
          <w:sz w:val="24"/>
          <w:szCs w:val="24"/>
        </w:rPr>
      </w:pPr>
    </w:p>
    <w:p>
      <w:pPr>
        <w:rPr>
          <w:rFonts w:ascii="Times New Roman" w:hAnsi="Times New Roman" w:cs="Times New Roman"/>
          <w:b/>
          <w:sz w:val="24"/>
          <w:szCs w:val="24"/>
        </w:rPr>
      </w:pPr>
    </w:p>
    <w:p>
      <w:pPr>
        <w:jc w:val="center"/>
        <w:rPr>
          <w:rFonts w:ascii="Times New Roman" w:hAnsi="Times New Roman" w:eastAsia="微软雅黑" w:cs="Times New Roman"/>
          <w:color w:val="121212"/>
          <w:shd w:val="clear" w:color="auto" w:fill="FFFFFF"/>
        </w:rPr>
      </w:pPr>
      <w:r>
        <w:rPr>
          <w:rFonts w:ascii="Times New Roman" w:hAnsi="Times New Roman" w:cs="Times New Roman"/>
        </w:rPr>
        <w:t xml:space="preserve">Table S1. </w:t>
      </w:r>
      <w:r>
        <w:rPr>
          <w:rFonts w:ascii="Times New Roman" w:hAnsi="Times New Roman" w:eastAsia="微软雅黑" w:cs="Times New Roman"/>
          <w:color w:val="121212"/>
          <w:shd w:val="clear" w:color="auto" w:fill="FFFFFF"/>
        </w:rPr>
        <w:t>Descriptive statistics</w:t>
      </w:r>
    </w:p>
    <w:p>
      <w:pPr>
        <w:jc w:val="center"/>
        <w:rPr>
          <w:rFonts w:ascii="Times New Roman" w:hAnsi="Times New Roman" w:eastAsia="微软雅黑" w:cs="Times New Roman"/>
          <w:color w:val="121212"/>
          <w:shd w:val="clear" w:color="auto" w:fill="FFFFFF"/>
        </w:rPr>
      </w:pPr>
    </w:p>
    <w:p>
      <w:pPr>
        <w:jc w:val="center"/>
        <w:rPr>
          <w:rFonts w:ascii="Times New Roman" w:hAnsi="Times New Roman" w:eastAsia="微软雅黑" w:cs="Times New Roman"/>
          <w:color w:val="121212"/>
          <w:shd w:val="clear" w:color="auto" w:fill="FFFFFF"/>
        </w:rPr>
      </w:pPr>
    </w:p>
    <w:p>
      <w:pPr>
        <w:jc w:val="center"/>
        <w:rPr>
          <w:rFonts w:ascii="Times New Roman" w:hAnsi="Times New Roman" w:eastAsia="微软雅黑" w:cs="Times New Roman"/>
          <w:color w:val="121212"/>
          <w:shd w:val="clear" w:color="auto" w:fill="FFFFFF"/>
        </w:rPr>
      </w:pPr>
    </w:p>
    <w:p>
      <w:pPr>
        <w:jc w:val="center"/>
        <w:rPr>
          <w:rFonts w:ascii="Times New Roman" w:hAnsi="Times New Roman" w:eastAsia="微软雅黑" w:cs="Times New Roman"/>
          <w:color w:val="121212"/>
          <w:shd w:val="clear" w:color="auto" w:fill="FFFFFF"/>
        </w:rPr>
      </w:pPr>
    </w:p>
    <w:tbl>
      <w:tblPr>
        <w:tblStyle w:val="8"/>
        <w:tblpPr w:leftFromText="180" w:rightFromText="180" w:vertAnchor="page" w:horzAnchor="margin" w:tblpY="323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43"/>
        <w:gridCol w:w="897"/>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trPr>
        <w:tc>
          <w:tcPr>
            <w:tcW w:w="1943" w:type="dxa"/>
            <w:vMerge w:val="restart"/>
            <w:tcBorders>
              <w:left w:val="nil"/>
              <w:bottom w:val="nil"/>
              <w:right w:val="nil"/>
            </w:tcBorders>
            <w:vAlign w:val="center"/>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Variables</w:t>
            </w:r>
          </w:p>
        </w:tc>
        <w:tc>
          <w:tcPr>
            <w:tcW w:w="897" w:type="dxa"/>
            <w:tcBorders>
              <w:left w:val="nil"/>
              <w:bottom w:val="nil"/>
              <w:right w:val="nil"/>
            </w:tcBorders>
            <w:vAlign w:val="center"/>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(1)</w:t>
            </w:r>
          </w:p>
        </w:tc>
        <w:tc>
          <w:tcPr>
            <w:tcW w:w="1420" w:type="dxa"/>
            <w:tcBorders>
              <w:left w:val="nil"/>
              <w:bottom w:val="nil"/>
              <w:right w:val="nil"/>
            </w:tcBorders>
            <w:vAlign w:val="center"/>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(2)</w:t>
            </w:r>
          </w:p>
        </w:tc>
        <w:tc>
          <w:tcPr>
            <w:tcW w:w="1420" w:type="dxa"/>
            <w:tcBorders>
              <w:left w:val="nil"/>
              <w:bottom w:val="nil"/>
              <w:right w:val="nil"/>
            </w:tcBorders>
            <w:vAlign w:val="center"/>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(3)</w:t>
            </w:r>
          </w:p>
        </w:tc>
        <w:tc>
          <w:tcPr>
            <w:tcW w:w="1421" w:type="dxa"/>
            <w:tcBorders>
              <w:left w:val="nil"/>
              <w:bottom w:val="nil"/>
              <w:right w:val="nil"/>
            </w:tcBorders>
            <w:vAlign w:val="center"/>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(4)</w:t>
            </w:r>
          </w:p>
        </w:tc>
        <w:tc>
          <w:tcPr>
            <w:tcW w:w="1421" w:type="dxa"/>
            <w:tcBorders>
              <w:left w:val="nil"/>
              <w:bottom w:val="nil"/>
              <w:right w:val="nil"/>
            </w:tcBorders>
            <w:vAlign w:val="center"/>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trPr>
        <w:tc>
          <w:tcPr>
            <w:tcW w:w="1943" w:type="dxa"/>
            <w:vMerge w:val="continue"/>
            <w:tcBorders>
              <w:top w:val="nil"/>
              <w:left w:val="nil"/>
              <w:right w:val="nil"/>
            </w:tcBorders>
            <w:vAlign w:val="center"/>
          </w:tcPr>
          <w:p>
            <w:pPr>
              <w:widowControl w:val="0"/>
              <w:spacing w:after="0" w:line="240" w:lineRule="auto"/>
              <w:jc w:val="center"/>
              <w:rPr>
                <w:rFonts w:ascii="Times New Roman" w:hAnsi="Times New Roman" w:eastAsia="宋体" w:cs="Times New Roman"/>
              </w:rPr>
            </w:pPr>
          </w:p>
        </w:tc>
        <w:tc>
          <w:tcPr>
            <w:tcW w:w="897" w:type="dxa"/>
            <w:tcBorders>
              <w:top w:val="nil"/>
              <w:left w:val="nil"/>
              <w:right w:val="nil"/>
            </w:tcBorders>
            <w:vAlign w:val="center"/>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obs</w:t>
            </w:r>
          </w:p>
        </w:tc>
        <w:tc>
          <w:tcPr>
            <w:tcW w:w="1420" w:type="dxa"/>
            <w:tcBorders>
              <w:top w:val="nil"/>
              <w:left w:val="nil"/>
              <w:right w:val="nil"/>
            </w:tcBorders>
            <w:vAlign w:val="center"/>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mean</w:t>
            </w:r>
          </w:p>
        </w:tc>
        <w:tc>
          <w:tcPr>
            <w:tcW w:w="1420" w:type="dxa"/>
            <w:tcBorders>
              <w:top w:val="nil"/>
              <w:left w:val="nil"/>
              <w:right w:val="nil"/>
            </w:tcBorders>
            <w:vAlign w:val="center"/>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sd</w:t>
            </w:r>
          </w:p>
        </w:tc>
        <w:tc>
          <w:tcPr>
            <w:tcW w:w="1421" w:type="dxa"/>
            <w:tcBorders>
              <w:top w:val="nil"/>
              <w:left w:val="nil"/>
              <w:right w:val="nil"/>
            </w:tcBorders>
            <w:vAlign w:val="center"/>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min</w:t>
            </w:r>
          </w:p>
        </w:tc>
        <w:tc>
          <w:tcPr>
            <w:tcW w:w="1421" w:type="dxa"/>
            <w:tcBorders>
              <w:top w:val="nil"/>
              <w:left w:val="nil"/>
              <w:right w:val="nil"/>
            </w:tcBorders>
            <w:vAlign w:val="center"/>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max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3" w:type="dxa"/>
            <w:tcBorders>
              <w:left w:val="nil"/>
              <w:bottom w:val="nil"/>
              <w:right w:val="nil"/>
            </w:tcBorders>
            <w:vAlign w:val="center"/>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NEV (BEV+plug-in HEV)</w:t>
            </w:r>
          </w:p>
        </w:tc>
        <w:tc>
          <w:tcPr>
            <w:tcW w:w="897" w:type="dxa"/>
            <w:tcBorders>
              <w:left w:val="nil"/>
              <w:bottom w:val="nil"/>
              <w:right w:val="nil"/>
            </w:tcBorders>
            <w:vAlign w:val="center"/>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6945</w:t>
            </w:r>
          </w:p>
        </w:tc>
        <w:tc>
          <w:tcPr>
            <w:tcW w:w="1420" w:type="dxa"/>
            <w:tcBorders>
              <w:left w:val="nil"/>
              <w:bottom w:val="nil"/>
              <w:right w:val="nil"/>
            </w:tcBorders>
            <w:vAlign w:val="center"/>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404.48</w:t>
            </w:r>
          </w:p>
        </w:tc>
        <w:tc>
          <w:tcPr>
            <w:tcW w:w="1420" w:type="dxa"/>
            <w:tcBorders>
              <w:left w:val="nil"/>
              <w:bottom w:val="nil"/>
              <w:right w:val="nil"/>
            </w:tcBorders>
            <w:vAlign w:val="center"/>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1374.02</w:t>
            </w:r>
          </w:p>
        </w:tc>
        <w:tc>
          <w:tcPr>
            <w:tcW w:w="1421" w:type="dxa"/>
            <w:tcBorders>
              <w:left w:val="nil"/>
              <w:bottom w:val="nil"/>
              <w:right w:val="nil"/>
            </w:tcBorders>
            <w:vAlign w:val="center"/>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0</w:t>
            </w:r>
          </w:p>
        </w:tc>
        <w:tc>
          <w:tcPr>
            <w:tcW w:w="1421" w:type="dxa"/>
            <w:tcBorders>
              <w:left w:val="nil"/>
              <w:bottom w:val="nil"/>
              <w:right w:val="nil"/>
            </w:tcBorders>
            <w:vAlign w:val="center"/>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31489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3" w:type="dxa"/>
            <w:tcBorders>
              <w:top w:val="nil"/>
              <w:left w:val="nil"/>
              <w:bottom w:val="nil"/>
              <w:right w:val="nil"/>
            </w:tcBorders>
            <w:vAlign w:val="center"/>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BEV</w:t>
            </w:r>
          </w:p>
        </w:tc>
        <w:tc>
          <w:tcPr>
            <w:tcW w:w="897" w:type="dxa"/>
            <w:tcBorders>
              <w:top w:val="nil"/>
              <w:left w:val="nil"/>
              <w:bottom w:val="nil"/>
              <w:right w:val="nil"/>
            </w:tcBorders>
            <w:vAlign w:val="center"/>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6945</w:t>
            </w:r>
          </w:p>
        </w:tc>
        <w:tc>
          <w:tcPr>
            <w:tcW w:w="1420" w:type="dxa"/>
            <w:tcBorders>
              <w:top w:val="nil"/>
              <w:left w:val="nil"/>
              <w:bottom w:val="nil"/>
              <w:right w:val="nil"/>
            </w:tcBorders>
            <w:vAlign w:val="center"/>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343.61</w:t>
            </w:r>
          </w:p>
        </w:tc>
        <w:tc>
          <w:tcPr>
            <w:tcW w:w="1420" w:type="dxa"/>
            <w:tcBorders>
              <w:top w:val="nil"/>
              <w:left w:val="nil"/>
              <w:bottom w:val="nil"/>
              <w:right w:val="nil"/>
            </w:tcBorders>
            <w:vAlign w:val="center"/>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1070.60</w:t>
            </w:r>
          </w:p>
        </w:tc>
        <w:tc>
          <w:tcPr>
            <w:tcW w:w="1421" w:type="dxa"/>
            <w:tcBorders>
              <w:top w:val="nil"/>
              <w:left w:val="nil"/>
              <w:bottom w:val="nil"/>
              <w:right w:val="nil"/>
            </w:tcBorders>
            <w:vAlign w:val="center"/>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1</w:t>
            </w:r>
          </w:p>
        </w:tc>
        <w:tc>
          <w:tcPr>
            <w:tcW w:w="1421" w:type="dxa"/>
            <w:tcBorders>
              <w:top w:val="nil"/>
              <w:left w:val="nil"/>
              <w:bottom w:val="nil"/>
              <w:right w:val="nil"/>
            </w:tcBorders>
            <w:vAlign w:val="center"/>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19713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3" w:type="dxa"/>
            <w:tcBorders>
              <w:top w:val="nil"/>
              <w:left w:val="nil"/>
              <w:bottom w:val="nil"/>
              <w:right w:val="nil"/>
            </w:tcBorders>
            <w:vAlign w:val="center"/>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PHEV (plug-in HEV)</w:t>
            </w:r>
          </w:p>
        </w:tc>
        <w:tc>
          <w:tcPr>
            <w:tcW w:w="897" w:type="dxa"/>
            <w:tcBorders>
              <w:top w:val="nil"/>
              <w:left w:val="nil"/>
              <w:bottom w:val="nil"/>
              <w:right w:val="nil"/>
            </w:tcBorders>
            <w:vAlign w:val="center"/>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6945</w:t>
            </w:r>
          </w:p>
        </w:tc>
        <w:tc>
          <w:tcPr>
            <w:tcW w:w="1420" w:type="dxa"/>
            <w:tcBorders>
              <w:top w:val="nil"/>
              <w:left w:val="nil"/>
              <w:bottom w:val="nil"/>
              <w:right w:val="nil"/>
            </w:tcBorders>
            <w:vAlign w:val="center"/>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60.93</w:t>
            </w:r>
          </w:p>
        </w:tc>
        <w:tc>
          <w:tcPr>
            <w:tcW w:w="1420" w:type="dxa"/>
            <w:tcBorders>
              <w:top w:val="nil"/>
              <w:left w:val="nil"/>
              <w:bottom w:val="nil"/>
              <w:right w:val="nil"/>
            </w:tcBorders>
            <w:vAlign w:val="center"/>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367.23</w:t>
            </w:r>
          </w:p>
        </w:tc>
        <w:tc>
          <w:tcPr>
            <w:tcW w:w="1421" w:type="dxa"/>
            <w:tcBorders>
              <w:top w:val="nil"/>
              <w:left w:val="nil"/>
              <w:bottom w:val="nil"/>
              <w:right w:val="nil"/>
            </w:tcBorders>
            <w:vAlign w:val="center"/>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0</w:t>
            </w:r>
          </w:p>
        </w:tc>
        <w:tc>
          <w:tcPr>
            <w:tcW w:w="1421" w:type="dxa"/>
            <w:tcBorders>
              <w:top w:val="nil"/>
              <w:left w:val="nil"/>
              <w:bottom w:val="nil"/>
              <w:right w:val="nil"/>
            </w:tcBorders>
            <w:vAlign w:val="center"/>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12599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3" w:type="dxa"/>
            <w:tcBorders>
              <w:top w:val="nil"/>
              <w:left w:val="nil"/>
              <w:bottom w:val="nil"/>
              <w:right w:val="nil"/>
            </w:tcBorders>
            <w:vAlign w:val="center"/>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NCV</w:t>
            </w:r>
          </w:p>
        </w:tc>
        <w:tc>
          <w:tcPr>
            <w:tcW w:w="897" w:type="dxa"/>
            <w:tcBorders>
              <w:top w:val="nil"/>
              <w:left w:val="nil"/>
              <w:bottom w:val="nil"/>
              <w:right w:val="nil"/>
            </w:tcBorders>
            <w:vAlign w:val="center"/>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6945</w:t>
            </w:r>
          </w:p>
        </w:tc>
        <w:tc>
          <w:tcPr>
            <w:tcW w:w="1420" w:type="dxa"/>
            <w:tcBorders>
              <w:top w:val="nil"/>
              <w:left w:val="nil"/>
              <w:bottom w:val="nil"/>
              <w:right w:val="nil"/>
            </w:tcBorders>
            <w:vAlign w:val="center"/>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448.70</w:t>
            </w:r>
          </w:p>
        </w:tc>
        <w:tc>
          <w:tcPr>
            <w:tcW w:w="1420" w:type="dxa"/>
            <w:tcBorders>
              <w:top w:val="nil"/>
              <w:left w:val="nil"/>
              <w:bottom w:val="nil"/>
              <w:right w:val="nil"/>
            </w:tcBorders>
            <w:vAlign w:val="center"/>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1356.86</w:t>
            </w:r>
          </w:p>
        </w:tc>
        <w:tc>
          <w:tcPr>
            <w:tcW w:w="1421" w:type="dxa"/>
            <w:tcBorders>
              <w:top w:val="nil"/>
              <w:left w:val="nil"/>
              <w:bottom w:val="nil"/>
              <w:right w:val="nil"/>
            </w:tcBorders>
            <w:vAlign w:val="center"/>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0</w:t>
            </w:r>
          </w:p>
        </w:tc>
        <w:tc>
          <w:tcPr>
            <w:tcW w:w="1421" w:type="dxa"/>
            <w:tcBorders>
              <w:top w:val="nil"/>
              <w:left w:val="nil"/>
              <w:bottom w:val="nil"/>
              <w:right w:val="nil"/>
            </w:tcBorders>
            <w:vAlign w:val="center"/>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32279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3" w:type="dxa"/>
            <w:tcBorders>
              <w:top w:val="nil"/>
              <w:left w:val="nil"/>
              <w:bottom w:val="nil"/>
              <w:right w:val="nil"/>
            </w:tcBorders>
            <w:vAlign w:val="center"/>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FHV</w:t>
            </w:r>
          </w:p>
        </w:tc>
        <w:tc>
          <w:tcPr>
            <w:tcW w:w="897" w:type="dxa"/>
            <w:tcBorders>
              <w:top w:val="nil"/>
              <w:left w:val="nil"/>
              <w:bottom w:val="nil"/>
              <w:right w:val="nil"/>
            </w:tcBorders>
            <w:vAlign w:val="center"/>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6945</w:t>
            </w:r>
          </w:p>
        </w:tc>
        <w:tc>
          <w:tcPr>
            <w:tcW w:w="1420" w:type="dxa"/>
            <w:tcBorders>
              <w:top w:val="nil"/>
              <w:left w:val="nil"/>
              <w:bottom w:val="nil"/>
              <w:right w:val="nil"/>
            </w:tcBorders>
            <w:vAlign w:val="center"/>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61.18</w:t>
            </w:r>
          </w:p>
        </w:tc>
        <w:tc>
          <w:tcPr>
            <w:tcW w:w="1420" w:type="dxa"/>
            <w:tcBorders>
              <w:top w:val="nil"/>
              <w:left w:val="nil"/>
              <w:bottom w:val="nil"/>
              <w:right w:val="nil"/>
            </w:tcBorders>
            <w:vAlign w:val="center"/>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247.82</w:t>
            </w:r>
          </w:p>
        </w:tc>
        <w:tc>
          <w:tcPr>
            <w:tcW w:w="1421" w:type="dxa"/>
            <w:tcBorders>
              <w:top w:val="nil"/>
              <w:left w:val="nil"/>
              <w:bottom w:val="nil"/>
              <w:right w:val="nil"/>
            </w:tcBorders>
            <w:vAlign w:val="center"/>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0</w:t>
            </w:r>
          </w:p>
        </w:tc>
        <w:tc>
          <w:tcPr>
            <w:tcW w:w="1421" w:type="dxa"/>
            <w:tcBorders>
              <w:top w:val="nil"/>
              <w:left w:val="nil"/>
              <w:bottom w:val="nil"/>
              <w:right w:val="nil"/>
            </w:tcBorders>
            <w:vAlign w:val="center"/>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4570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3" w:type="dxa"/>
            <w:tcBorders>
              <w:top w:val="nil"/>
              <w:left w:val="nil"/>
              <w:bottom w:val="nil"/>
              <w:right w:val="nil"/>
            </w:tcBorders>
            <w:vAlign w:val="center"/>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Non-EV</w:t>
            </w:r>
          </w:p>
        </w:tc>
        <w:tc>
          <w:tcPr>
            <w:tcW w:w="897" w:type="dxa"/>
            <w:tcBorders>
              <w:top w:val="nil"/>
              <w:left w:val="nil"/>
              <w:bottom w:val="nil"/>
              <w:right w:val="nil"/>
            </w:tcBorders>
            <w:vAlign w:val="center"/>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6945</w:t>
            </w:r>
          </w:p>
        </w:tc>
        <w:tc>
          <w:tcPr>
            <w:tcW w:w="1420" w:type="dxa"/>
            <w:tcBorders>
              <w:top w:val="nil"/>
              <w:left w:val="nil"/>
              <w:bottom w:val="nil"/>
              <w:right w:val="nil"/>
            </w:tcBorders>
            <w:vAlign w:val="center"/>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1540.69</w:t>
            </w:r>
          </w:p>
        </w:tc>
        <w:tc>
          <w:tcPr>
            <w:tcW w:w="1420" w:type="dxa"/>
            <w:tcBorders>
              <w:top w:val="nil"/>
              <w:left w:val="nil"/>
              <w:bottom w:val="nil"/>
              <w:right w:val="nil"/>
            </w:tcBorders>
            <w:vAlign w:val="center"/>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4370.00</w:t>
            </w:r>
          </w:p>
        </w:tc>
        <w:tc>
          <w:tcPr>
            <w:tcW w:w="1421" w:type="dxa"/>
            <w:tcBorders>
              <w:top w:val="nil"/>
              <w:left w:val="nil"/>
              <w:bottom w:val="nil"/>
              <w:right w:val="nil"/>
            </w:tcBorders>
            <w:vAlign w:val="center"/>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1</w:t>
            </w:r>
          </w:p>
        </w:tc>
        <w:tc>
          <w:tcPr>
            <w:tcW w:w="1421" w:type="dxa"/>
            <w:tcBorders>
              <w:top w:val="nil"/>
              <w:left w:val="nil"/>
              <w:bottom w:val="nil"/>
              <w:right w:val="nil"/>
            </w:tcBorders>
            <w:vAlign w:val="center"/>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65191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3" w:type="dxa"/>
            <w:tcBorders>
              <w:top w:val="nil"/>
              <w:left w:val="nil"/>
              <w:bottom w:val="nil"/>
              <w:right w:val="nil"/>
            </w:tcBorders>
            <w:vAlign w:val="center"/>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Outage times</w:t>
            </w:r>
          </w:p>
        </w:tc>
        <w:tc>
          <w:tcPr>
            <w:tcW w:w="897" w:type="dxa"/>
            <w:tcBorders>
              <w:top w:val="nil"/>
              <w:left w:val="nil"/>
              <w:bottom w:val="nil"/>
              <w:right w:val="nil"/>
            </w:tcBorders>
            <w:vAlign w:val="center"/>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6945</w:t>
            </w:r>
          </w:p>
        </w:tc>
        <w:tc>
          <w:tcPr>
            <w:tcW w:w="1420" w:type="dxa"/>
            <w:tcBorders>
              <w:top w:val="nil"/>
              <w:left w:val="nil"/>
              <w:bottom w:val="nil"/>
              <w:right w:val="nil"/>
            </w:tcBorders>
            <w:vAlign w:val="center"/>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10.19</w:t>
            </w:r>
          </w:p>
        </w:tc>
        <w:tc>
          <w:tcPr>
            <w:tcW w:w="1420" w:type="dxa"/>
            <w:tcBorders>
              <w:top w:val="nil"/>
              <w:left w:val="nil"/>
              <w:bottom w:val="nil"/>
              <w:right w:val="nil"/>
            </w:tcBorders>
            <w:vAlign w:val="center"/>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15.14</w:t>
            </w:r>
          </w:p>
        </w:tc>
        <w:tc>
          <w:tcPr>
            <w:tcW w:w="1421" w:type="dxa"/>
            <w:tcBorders>
              <w:top w:val="nil"/>
              <w:left w:val="nil"/>
              <w:bottom w:val="nil"/>
              <w:right w:val="nil"/>
            </w:tcBorders>
            <w:vAlign w:val="center"/>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0</w:t>
            </w:r>
          </w:p>
        </w:tc>
        <w:tc>
          <w:tcPr>
            <w:tcW w:w="1421" w:type="dxa"/>
            <w:tcBorders>
              <w:top w:val="nil"/>
              <w:left w:val="nil"/>
              <w:bottom w:val="nil"/>
              <w:right w:val="nil"/>
            </w:tcBorders>
            <w:vAlign w:val="center"/>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155.56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3" w:type="dxa"/>
            <w:tcBorders>
              <w:top w:val="nil"/>
              <w:left w:val="nil"/>
              <w:right w:val="nil"/>
            </w:tcBorders>
            <w:vAlign w:val="center"/>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Outage hours</w:t>
            </w:r>
          </w:p>
        </w:tc>
        <w:tc>
          <w:tcPr>
            <w:tcW w:w="897" w:type="dxa"/>
            <w:tcBorders>
              <w:top w:val="nil"/>
              <w:left w:val="nil"/>
              <w:right w:val="nil"/>
            </w:tcBorders>
            <w:vAlign w:val="center"/>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6945</w:t>
            </w:r>
          </w:p>
        </w:tc>
        <w:tc>
          <w:tcPr>
            <w:tcW w:w="1420" w:type="dxa"/>
            <w:tcBorders>
              <w:top w:val="nil"/>
              <w:left w:val="nil"/>
              <w:right w:val="nil"/>
            </w:tcBorders>
            <w:vAlign w:val="center"/>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103.24</w:t>
            </w:r>
          </w:p>
        </w:tc>
        <w:tc>
          <w:tcPr>
            <w:tcW w:w="1420" w:type="dxa"/>
            <w:tcBorders>
              <w:top w:val="nil"/>
              <w:left w:val="nil"/>
              <w:right w:val="nil"/>
            </w:tcBorders>
            <w:vAlign w:val="center"/>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252.04</w:t>
            </w:r>
          </w:p>
        </w:tc>
        <w:tc>
          <w:tcPr>
            <w:tcW w:w="1421" w:type="dxa"/>
            <w:tcBorders>
              <w:top w:val="nil"/>
              <w:left w:val="nil"/>
              <w:right w:val="nil"/>
            </w:tcBorders>
            <w:vAlign w:val="center"/>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0</w:t>
            </w:r>
          </w:p>
        </w:tc>
        <w:tc>
          <w:tcPr>
            <w:tcW w:w="1421" w:type="dxa"/>
            <w:tcBorders>
              <w:top w:val="nil"/>
              <w:left w:val="nil"/>
              <w:right w:val="nil"/>
            </w:tcBorders>
            <w:vAlign w:val="center"/>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12561.7</w:t>
            </w:r>
          </w:p>
        </w:tc>
      </w:tr>
    </w:tbl>
    <w:p>
      <w:pPr>
        <w:jc w:val="center"/>
        <w:rPr>
          <w:rFonts w:ascii="Times New Roman" w:hAnsi="Times New Roman" w:eastAsia="微软雅黑" w:cs="Times New Roman"/>
          <w:color w:val="121212"/>
          <w:shd w:val="clear" w:color="auto" w:fill="FFFFFF"/>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sectPr>
          <w:pgSz w:w="12240" w:h="15840"/>
          <w:pgMar w:top="1440" w:right="1440" w:bottom="1440" w:left="1440" w:header="720" w:footer="720" w:gutter="0"/>
          <w:cols w:space="720" w:num="1"/>
          <w:docGrid w:linePitch="360" w:charSpace="0"/>
        </w:sectPr>
      </w:pPr>
    </w:p>
    <w:p>
      <w:pPr>
        <w:rPr>
          <w:rFonts w:ascii="Times New Roman" w:hAnsi="Times New Roman" w:cs="Times New Roman"/>
        </w:rPr>
      </w:pPr>
    </w:p>
    <w:p>
      <w:pPr>
        <w:jc w:val="center"/>
        <w:rPr>
          <w:rFonts w:ascii="Times New Roman" w:hAnsi="Times New Roman" w:eastAsia="微软雅黑" w:cs="Times New Roman"/>
          <w:color w:val="121212"/>
          <w:shd w:val="clear" w:color="auto" w:fill="FFFFFF"/>
        </w:rPr>
      </w:pPr>
      <w:r>
        <w:rPr>
          <w:rFonts w:ascii="Times New Roman" w:hAnsi="Times New Roman" w:cs="Times New Roman"/>
        </w:rPr>
        <w:t xml:space="preserve">Table S2. Regression results with </w:t>
      </w:r>
      <w:r>
        <w:rPr>
          <w:rFonts w:ascii="Times New Roman" w:hAnsi="Times New Roman" w:cs="Times New Roman"/>
          <w:shd w:val="clear" w:color="auto" w:fill="FFFFFF"/>
        </w:rPr>
        <w:t>EV charging station added as a control variable</w:t>
      </w:r>
    </w:p>
    <w:tbl>
      <w:tblPr>
        <w:tblStyle w:val="7"/>
        <w:tblW w:w="9849" w:type="dxa"/>
        <w:jc w:val="center"/>
        <w:tblLayout w:type="fixed"/>
        <w:tblCellMar>
          <w:top w:w="0" w:type="dxa"/>
          <w:left w:w="108" w:type="dxa"/>
          <w:bottom w:w="0" w:type="dxa"/>
          <w:right w:w="108" w:type="dxa"/>
        </w:tblCellMar>
      </w:tblPr>
      <w:tblGrid>
        <w:gridCol w:w="2127"/>
        <w:gridCol w:w="1134"/>
        <w:gridCol w:w="1417"/>
        <w:gridCol w:w="1180"/>
        <w:gridCol w:w="1196"/>
        <w:gridCol w:w="1413"/>
        <w:gridCol w:w="1382"/>
      </w:tblGrid>
      <w:tr>
        <w:tblPrEx>
          <w:tblCellMar>
            <w:top w:w="0" w:type="dxa"/>
            <w:left w:w="108" w:type="dxa"/>
            <w:bottom w:w="0" w:type="dxa"/>
            <w:right w:w="108" w:type="dxa"/>
          </w:tblCellMar>
        </w:tblPrEx>
        <w:trPr>
          <w:jc w:val="center"/>
        </w:trPr>
        <w:tc>
          <w:tcPr>
            <w:tcW w:w="2127" w:type="dxa"/>
            <w:tcBorders>
              <w:top w:val="single" w:color="auto" w:sz="6" w:space="0"/>
              <w:left w:val="nil"/>
              <w:bottom w:val="nil"/>
              <w:right w:val="nil"/>
            </w:tcBorders>
          </w:tcPr>
          <w:p>
            <w:pPr>
              <w:rPr>
                <w:rFonts w:ascii="Times New Roman" w:hAnsi="Times New Roman" w:eastAsia="宋体" w:cs="Times New Roman"/>
              </w:rPr>
            </w:pPr>
          </w:p>
        </w:tc>
        <w:tc>
          <w:tcPr>
            <w:tcW w:w="7722" w:type="dxa"/>
            <w:gridSpan w:val="6"/>
            <w:tcBorders>
              <w:top w:val="single" w:color="auto" w:sz="6" w:space="0"/>
              <w:left w:val="nil"/>
              <w:bottom w:val="nil"/>
              <w:right w:val="nil"/>
            </w:tcBorders>
          </w:tcPr>
          <w:p>
            <w:pPr>
              <w:jc w:val="center"/>
              <w:rPr>
                <w:rFonts w:ascii="Times New Roman" w:hAnsi="Times New Roman" w:eastAsia="宋体" w:cs="Times New Roman"/>
              </w:rPr>
            </w:pPr>
            <w:r>
              <w:rPr>
                <w:rFonts w:ascii="Times New Roman" w:hAnsi="Times New Roman" w:eastAsia="宋体" w:cs="Times New Roman"/>
              </w:rPr>
              <w:t>EV sales</w:t>
            </w:r>
          </w:p>
        </w:tc>
      </w:tr>
      <w:tr>
        <w:tblPrEx>
          <w:tblCellMar>
            <w:top w:w="0" w:type="dxa"/>
            <w:left w:w="108" w:type="dxa"/>
            <w:bottom w:w="0" w:type="dxa"/>
            <w:right w:w="108" w:type="dxa"/>
          </w:tblCellMar>
        </w:tblPrEx>
        <w:trPr>
          <w:jc w:val="center"/>
        </w:trPr>
        <w:tc>
          <w:tcPr>
            <w:tcW w:w="2127" w:type="dxa"/>
            <w:tcBorders>
              <w:top w:val="nil"/>
              <w:left w:val="nil"/>
              <w:bottom w:val="nil"/>
              <w:right w:val="nil"/>
            </w:tcBorders>
          </w:tcPr>
          <w:p>
            <w:pPr>
              <w:rPr>
                <w:rFonts w:ascii="Times New Roman" w:hAnsi="Times New Roman" w:eastAsia="宋体" w:cs="Times New Roman"/>
              </w:rPr>
            </w:pPr>
          </w:p>
        </w:tc>
        <w:tc>
          <w:tcPr>
            <w:tcW w:w="1134" w:type="dxa"/>
            <w:tcBorders>
              <w:top w:val="single" w:color="auto" w:sz="6" w:space="0"/>
              <w:left w:val="nil"/>
              <w:bottom w:val="nil"/>
              <w:right w:val="nil"/>
            </w:tcBorders>
          </w:tcPr>
          <w:p>
            <w:pPr>
              <w:jc w:val="center"/>
              <w:rPr>
                <w:rFonts w:ascii="Times New Roman" w:hAnsi="Times New Roman" w:eastAsia="宋体" w:cs="Times New Roman"/>
              </w:rPr>
            </w:pPr>
            <w:r>
              <w:rPr>
                <w:rFonts w:ascii="Times New Roman" w:hAnsi="Times New Roman" w:eastAsia="宋体" w:cs="Times New Roman"/>
              </w:rPr>
              <w:t>(1)</w:t>
            </w:r>
          </w:p>
        </w:tc>
        <w:tc>
          <w:tcPr>
            <w:tcW w:w="1417" w:type="dxa"/>
            <w:tcBorders>
              <w:top w:val="single" w:color="auto" w:sz="6" w:space="0"/>
              <w:left w:val="nil"/>
              <w:bottom w:val="nil"/>
              <w:right w:val="nil"/>
            </w:tcBorders>
          </w:tcPr>
          <w:p>
            <w:pPr>
              <w:jc w:val="center"/>
              <w:rPr>
                <w:rFonts w:ascii="Times New Roman" w:hAnsi="Times New Roman" w:eastAsia="宋体" w:cs="Times New Roman"/>
              </w:rPr>
            </w:pPr>
            <w:r>
              <w:rPr>
                <w:rFonts w:ascii="Times New Roman" w:hAnsi="Times New Roman" w:eastAsia="宋体" w:cs="Times New Roman"/>
              </w:rPr>
              <w:t>(2)</w:t>
            </w:r>
          </w:p>
        </w:tc>
        <w:tc>
          <w:tcPr>
            <w:tcW w:w="1180" w:type="dxa"/>
            <w:tcBorders>
              <w:top w:val="single" w:color="auto" w:sz="6" w:space="0"/>
              <w:left w:val="nil"/>
              <w:bottom w:val="nil"/>
              <w:right w:val="nil"/>
            </w:tcBorders>
          </w:tcPr>
          <w:p>
            <w:pPr>
              <w:jc w:val="center"/>
              <w:rPr>
                <w:rFonts w:ascii="Times New Roman" w:hAnsi="Times New Roman" w:eastAsia="宋体" w:cs="Times New Roman"/>
              </w:rPr>
            </w:pPr>
            <w:r>
              <w:rPr>
                <w:rFonts w:ascii="Times New Roman" w:hAnsi="Times New Roman" w:eastAsia="宋体" w:cs="Times New Roman"/>
              </w:rPr>
              <w:t>(3)</w:t>
            </w:r>
          </w:p>
        </w:tc>
        <w:tc>
          <w:tcPr>
            <w:tcW w:w="1196" w:type="dxa"/>
            <w:tcBorders>
              <w:top w:val="single" w:color="auto" w:sz="6" w:space="0"/>
              <w:left w:val="nil"/>
              <w:bottom w:val="nil"/>
              <w:right w:val="nil"/>
            </w:tcBorders>
          </w:tcPr>
          <w:p>
            <w:pPr>
              <w:jc w:val="center"/>
              <w:rPr>
                <w:rFonts w:ascii="Times New Roman" w:hAnsi="Times New Roman" w:eastAsia="宋体" w:cs="Times New Roman"/>
              </w:rPr>
            </w:pPr>
            <w:r>
              <w:rPr>
                <w:rFonts w:ascii="Times New Roman" w:hAnsi="Times New Roman" w:eastAsia="宋体" w:cs="Times New Roman"/>
              </w:rPr>
              <w:t>(4)</w:t>
            </w:r>
          </w:p>
        </w:tc>
        <w:tc>
          <w:tcPr>
            <w:tcW w:w="1413" w:type="dxa"/>
            <w:tcBorders>
              <w:top w:val="single" w:color="auto" w:sz="6" w:space="0"/>
              <w:left w:val="nil"/>
              <w:bottom w:val="nil"/>
              <w:right w:val="nil"/>
            </w:tcBorders>
          </w:tcPr>
          <w:p>
            <w:pPr>
              <w:jc w:val="center"/>
              <w:rPr>
                <w:rFonts w:ascii="Times New Roman" w:hAnsi="Times New Roman" w:eastAsia="宋体" w:cs="Times New Roman"/>
              </w:rPr>
            </w:pPr>
            <w:r>
              <w:rPr>
                <w:rFonts w:ascii="Times New Roman" w:hAnsi="Times New Roman" w:eastAsia="宋体" w:cs="Times New Roman"/>
              </w:rPr>
              <w:t>(5)</w:t>
            </w:r>
          </w:p>
        </w:tc>
        <w:tc>
          <w:tcPr>
            <w:tcW w:w="1382" w:type="dxa"/>
            <w:tcBorders>
              <w:top w:val="single" w:color="auto" w:sz="6" w:space="0"/>
              <w:left w:val="nil"/>
              <w:bottom w:val="nil"/>
              <w:right w:val="nil"/>
            </w:tcBorders>
          </w:tcPr>
          <w:p>
            <w:pPr>
              <w:jc w:val="center"/>
              <w:rPr>
                <w:rFonts w:ascii="Times New Roman" w:hAnsi="Times New Roman" w:eastAsia="宋体" w:cs="Times New Roman"/>
              </w:rPr>
            </w:pPr>
            <w:r>
              <w:rPr>
                <w:rFonts w:ascii="Times New Roman" w:hAnsi="Times New Roman" w:eastAsia="宋体" w:cs="Times New Roman"/>
              </w:rPr>
              <w:t>(6)</w:t>
            </w:r>
          </w:p>
        </w:tc>
      </w:tr>
      <w:tr>
        <w:tblPrEx>
          <w:tblCellMar>
            <w:top w:w="0" w:type="dxa"/>
            <w:left w:w="108" w:type="dxa"/>
            <w:bottom w:w="0" w:type="dxa"/>
            <w:right w:w="108" w:type="dxa"/>
          </w:tblCellMar>
        </w:tblPrEx>
        <w:trPr>
          <w:jc w:val="center"/>
        </w:trPr>
        <w:tc>
          <w:tcPr>
            <w:tcW w:w="2127" w:type="dxa"/>
            <w:tcBorders>
              <w:top w:val="nil"/>
              <w:left w:val="nil"/>
              <w:bottom w:val="single" w:color="auto" w:sz="6" w:space="0"/>
              <w:right w:val="nil"/>
            </w:tcBorders>
          </w:tcPr>
          <w:p>
            <w:pPr>
              <w:rPr>
                <w:rFonts w:ascii="Times New Roman" w:hAnsi="Times New Roman" w:eastAsia="宋体" w:cs="Times New Roman"/>
              </w:rPr>
            </w:pPr>
          </w:p>
        </w:tc>
        <w:tc>
          <w:tcPr>
            <w:tcW w:w="1134" w:type="dxa"/>
            <w:tcBorders>
              <w:top w:val="nil"/>
              <w:left w:val="nil"/>
              <w:bottom w:val="single" w:color="auto" w:sz="6" w:space="0"/>
              <w:right w:val="nil"/>
            </w:tcBorders>
          </w:tcPr>
          <w:p>
            <w:pPr>
              <w:jc w:val="center"/>
              <w:rPr>
                <w:rFonts w:ascii="Times New Roman" w:hAnsi="Times New Roman" w:eastAsia="宋体" w:cs="Times New Roman"/>
              </w:rPr>
            </w:pPr>
            <w:r>
              <w:rPr>
                <w:rFonts w:ascii="Times New Roman" w:hAnsi="Times New Roman" w:eastAsia="宋体" w:cs="Times New Roman"/>
              </w:rPr>
              <w:t>ln(BEV+ PHEV)</w:t>
            </w:r>
          </w:p>
        </w:tc>
        <w:tc>
          <w:tcPr>
            <w:tcW w:w="1417" w:type="dxa"/>
            <w:tcBorders>
              <w:top w:val="nil"/>
              <w:left w:val="nil"/>
              <w:bottom w:val="single" w:color="auto" w:sz="6" w:space="0"/>
              <w:right w:val="nil"/>
            </w:tcBorders>
          </w:tcPr>
          <w:p>
            <w:pPr>
              <w:jc w:val="center"/>
              <w:rPr>
                <w:rFonts w:ascii="Times New Roman" w:hAnsi="Times New Roman" w:eastAsia="宋体" w:cs="Times New Roman"/>
              </w:rPr>
            </w:pPr>
            <w:r>
              <w:rPr>
                <w:rFonts w:ascii="Times New Roman" w:hAnsi="Times New Roman" w:eastAsia="宋体" w:cs="Times New Roman"/>
              </w:rPr>
              <w:t>ln(BEV+PHEV)</w:t>
            </w:r>
          </w:p>
        </w:tc>
        <w:tc>
          <w:tcPr>
            <w:tcW w:w="1180" w:type="dxa"/>
            <w:tcBorders>
              <w:top w:val="nil"/>
              <w:left w:val="nil"/>
              <w:bottom w:val="single" w:color="auto" w:sz="6" w:space="0"/>
              <w:right w:val="nil"/>
            </w:tcBorders>
          </w:tcPr>
          <w:p>
            <w:pPr>
              <w:jc w:val="center"/>
              <w:rPr>
                <w:rFonts w:ascii="Times New Roman" w:hAnsi="Times New Roman" w:eastAsia="宋体" w:cs="Times New Roman"/>
              </w:rPr>
            </w:pPr>
            <w:r>
              <w:rPr>
                <w:rFonts w:ascii="Times New Roman" w:hAnsi="Times New Roman" w:eastAsia="宋体" w:cs="Times New Roman"/>
              </w:rPr>
              <w:t>lnBEV</w:t>
            </w:r>
          </w:p>
        </w:tc>
        <w:tc>
          <w:tcPr>
            <w:tcW w:w="1196" w:type="dxa"/>
            <w:tcBorders>
              <w:top w:val="nil"/>
              <w:left w:val="nil"/>
              <w:bottom w:val="single" w:color="auto" w:sz="6" w:space="0"/>
              <w:right w:val="nil"/>
            </w:tcBorders>
          </w:tcPr>
          <w:p>
            <w:pPr>
              <w:jc w:val="center"/>
              <w:rPr>
                <w:rFonts w:ascii="Times New Roman" w:hAnsi="Times New Roman" w:eastAsia="宋体" w:cs="Times New Roman"/>
              </w:rPr>
            </w:pPr>
            <w:r>
              <w:rPr>
                <w:rFonts w:ascii="Times New Roman" w:hAnsi="Times New Roman" w:eastAsia="宋体" w:cs="Times New Roman"/>
              </w:rPr>
              <w:t>lnBEV</w:t>
            </w:r>
          </w:p>
        </w:tc>
        <w:tc>
          <w:tcPr>
            <w:tcW w:w="1413" w:type="dxa"/>
            <w:tcBorders>
              <w:top w:val="nil"/>
              <w:left w:val="nil"/>
              <w:bottom w:val="single" w:color="auto" w:sz="6" w:space="0"/>
              <w:right w:val="nil"/>
            </w:tcBorders>
          </w:tcPr>
          <w:p>
            <w:pPr>
              <w:jc w:val="center"/>
              <w:rPr>
                <w:rFonts w:ascii="Times New Roman" w:hAnsi="Times New Roman" w:eastAsia="宋体" w:cs="Times New Roman"/>
              </w:rPr>
            </w:pPr>
            <w:r>
              <w:rPr>
                <w:rFonts w:ascii="Times New Roman" w:hAnsi="Times New Roman" w:eastAsia="宋体" w:cs="Times New Roman"/>
              </w:rPr>
              <w:t>ln PHEV</w:t>
            </w:r>
          </w:p>
        </w:tc>
        <w:tc>
          <w:tcPr>
            <w:tcW w:w="1382" w:type="dxa"/>
            <w:tcBorders>
              <w:top w:val="nil"/>
              <w:left w:val="nil"/>
              <w:bottom w:val="single" w:color="auto" w:sz="6" w:space="0"/>
              <w:right w:val="nil"/>
            </w:tcBorders>
          </w:tcPr>
          <w:p>
            <w:pPr>
              <w:jc w:val="center"/>
              <w:rPr>
                <w:rFonts w:ascii="Times New Roman" w:hAnsi="Times New Roman" w:eastAsia="宋体" w:cs="Times New Roman"/>
              </w:rPr>
            </w:pPr>
            <w:r>
              <w:rPr>
                <w:rFonts w:ascii="Times New Roman" w:hAnsi="Times New Roman" w:eastAsia="宋体" w:cs="Times New Roman"/>
              </w:rPr>
              <w:t>ln PHEV</w:t>
            </w:r>
          </w:p>
        </w:tc>
      </w:tr>
      <w:tr>
        <w:tblPrEx>
          <w:tblCellMar>
            <w:top w:w="0" w:type="dxa"/>
            <w:left w:w="108" w:type="dxa"/>
            <w:bottom w:w="0" w:type="dxa"/>
            <w:right w:w="108" w:type="dxa"/>
          </w:tblCellMar>
        </w:tblPrEx>
        <w:trPr>
          <w:jc w:val="center"/>
        </w:trPr>
        <w:tc>
          <w:tcPr>
            <w:tcW w:w="2127" w:type="dxa"/>
            <w:tcBorders>
              <w:top w:val="nil"/>
              <w:left w:val="nil"/>
              <w:bottom w:val="nil"/>
              <w:right w:val="nil"/>
            </w:tcBorders>
          </w:tcPr>
          <w:p>
            <w:pPr>
              <w:rPr>
                <w:rFonts w:ascii="Times New Roman" w:hAnsi="Times New Roman" w:eastAsia="宋体" w:cs="Times New Roman"/>
              </w:rPr>
            </w:pPr>
            <w:r>
              <w:rPr>
                <w:rFonts w:ascii="Times New Roman" w:hAnsi="Times New Roman" w:eastAsia="宋体" w:cs="Times New Roman"/>
              </w:rPr>
              <w:t>L1.Outage times</w:t>
            </w:r>
          </w:p>
        </w:tc>
        <w:tc>
          <w:tcPr>
            <w:tcW w:w="1134" w:type="dxa"/>
            <w:tcBorders>
              <w:top w:val="nil"/>
              <w:left w:val="nil"/>
              <w:bottom w:val="nil"/>
              <w:right w:val="nil"/>
            </w:tcBorders>
          </w:tcPr>
          <w:p>
            <w:pPr>
              <w:jc w:val="center"/>
              <w:rPr>
                <w:rFonts w:ascii="Times New Roman" w:hAnsi="Times New Roman" w:eastAsia="宋体" w:cs="Times New Roman"/>
              </w:rPr>
            </w:pPr>
            <w:r>
              <w:rPr>
                <w:rFonts w:ascii="Times New Roman" w:hAnsi="Times New Roman" w:eastAsia="宋体" w:cs="Times New Roman"/>
              </w:rPr>
              <w:t>-0.0099</w:t>
            </w:r>
            <w:r>
              <w:rPr>
                <w:rFonts w:ascii="Times New Roman" w:hAnsi="Times New Roman" w:eastAsia="宋体" w:cs="Times New Roman"/>
                <w:vertAlign w:val="superscript"/>
              </w:rPr>
              <w:t>***</w:t>
            </w:r>
          </w:p>
        </w:tc>
        <w:tc>
          <w:tcPr>
            <w:tcW w:w="1417" w:type="dxa"/>
            <w:tcBorders>
              <w:top w:val="nil"/>
              <w:left w:val="nil"/>
              <w:bottom w:val="nil"/>
              <w:right w:val="nil"/>
            </w:tcBorders>
          </w:tcPr>
          <w:p>
            <w:pPr>
              <w:jc w:val="center"/>
              <w:rPr>
                <w:rFonts w:ascii="Times New Roman" w:hAnsi="Times New Roman" w:eastAsia="宋体" w:cs="Times New Roman"/>
              </w:rPr>
            </w:pPr>
          </w:p>
        </w:tc>
        <w:tc>
          <w:tcPr>
            <w:tcW w:w="1180" w:type="dxa"/>
            <w:tcBorders>
              <w:top w:val="nil"/>
              <w:left w:val="nil"/>
              <w:bottom w:val="nil"/>
              <w:right w:val="nil"/>
            </w:tcBorders>
          </w:tcPr>
          <w:p>
            <w:pPr>
              <w:jc w:val="center"/>
              <w:rPr>
                <w:rFonts w:ascii="Times New Roman" w:hAnsi="Times New Roman" w:eastAsia="宋体" w:cs="Times New Roman"/>
              </w:rPr>
            </w:pPr>
            <w:r>
              <w:rPr>
                <w:rFonts w:ascii="Times New Roman" w:hAnsi="Times New Roman" w:eastAsia="宋体" w:cs="Times New Roman"/>
              </w:rPr>
              <w:t>-0.0085</w:t>
            </w:r>
            <w:r>
              <w:rPr>
                <w:rFonts w:ascii="Times New Roman" w:hAnsi="Times New Roman" w:eastAsia="宋体" w:cs="Times New Roman"/>
                <w:vertAlign w:val="superscript"/>
              </w:rPr>
              <w:t>***</w:t>
            </w:r>
          </w:p>
        </w:tc>
        <w:tc>
          <w:tcPr>
            <w:tcW w:w="1196" w:type="dxa"/>
            <w:tcBorders>
              <w:top w:val="nil"/>
              <w:left w:val="nil"/>
              <w:bottom w:val="nil"/>
              <w:right w:val="nil"/>
            </w:tcBorders>
          </w:tcPr>
          <w:p>
            <w:pPr>
              <w:jc w:val="center"/>
              <w:rPr>
                <w:rFonts w:ascii="Times New Roman" w:hAnsi="Times New Roman" w:eastAsia="宋体" w:cs="Times New Roman"/>
              </w:rPr>
            </w:pPr>
          </w:p>
        </w:tc>
        <w:tc>
          <w:tcPr>
            <w:tcW w:w="1413" w:type="dxa"/>
            <w:tcBorders>
              <w:top w:val="nil"/>
              <w:left w:val="nil"/>
              <w:bottom w:val="nil"/>
              <w:right w:val="nil"/>
            </w:tcBorders>
          </w:tcPr>
          <w:p>
            <w:pPr>
              <w:jc w:val="center"/>
              <w:rPr>
                <w:rFonts w:ascii="Times New Roman" w:hAnsi="Times New Roman" w:eastAsia="宋体" w:cs="Times New Roman"/>
              </w:rPr>
            </w:pPr>
            <w:r>
              <w:rPr>
                <w:rFonts w:ascii="Times New Roman" w:hAnsi="Times New Roman" w:eastAsia="宋体" w:cs="Times New Roman"/>
              </w:rPr>
              <w:t>-0.013</w:t>
            </w:r>
            <w:r>
              <w:rPr>
                <w:rFonts w:ascii="Times New Roman" w:hAnsi="Times New Roman" w:eastAsia="宋体" w:cs="Times New Roman"/>
                <w:vertAlign w:val="superscript"/>
              </w:rPr>
              <w:t>***</w:t>
            </w:r>
          </w:p>
        </w:tc>
        <w:tc>
          <w:tcPr>
            <w:tcW w:w="1382" w:type="dxa"/>
            <w:tcBorders>
              <w:top w:val="nil"/>
              <w:left w:val="nil"/>
              <w:bottom w:val="nil"/>
              <w:right w:val="nil"/>
            </w:tcBorders>
          </w:tcPr>
          <w:p>
            <w:pPr>
              <w:jc w:val="center"/>
              <w:rPr>
                <w:rFonts w:ascii="Times New Roman" w:hAnsi="Times New Roman" w:eastAsia="宋体" w:cs="Times New Roman"/>
              </w:rPr>
            </w:pPr>
          </w:p>
        </w:tc>
      </w:tr>
      <w:tr>
        <w:tblPrEx>
          <w:tblCellMar>
            <w:top w:w="0" w:type="dxa"/>
            <w:left w:w="108" w:type="dxa"/>
            <w:bottom w:w="0" w:type="dxa"/>
            <w:right w:w="108" w:type="dxa"/>
          </w:tblCellMar>
        </w:tblPrEx>
        <w:trPr>
          <w:jc w:val="center"/>
        </w:trPr>
        <w:tc>
          <w:tcPr>
            <w:tcW w:w="2127" w:type="dxa"/>
            <w:tcBorders>
              <w:top w:val="nil"/>
              <w:left w:val="nil"/>
              <w:bottom w:val="nil"/>
              <w:right w:val="nil"/>
            </w:tcBorders>
          </w:tcPr>
          <w:p>
            <w:pPr>
              <w:rPr>
                <w:rFonts w:ascii="Times New Roman" w:hAnsi="Times New Roman" w:eastAsia="宋体" w:cs="Times New Roman"/>
              </w:rPr>
            </w:pPr>
          </w:p>
        </w:tc>
        <w:tc>
          <w:tcPr>
            <w:tcW w:w="1134" w:type="dxa"/>
            <w:tcBorders>
              <w:top w:val="nil"/>
              <w:left w:val="nil"/>
              <w:bottom w:val="nil"/>
              <w:right w:val="nil"/>
            </w:tcBorders>
          </w:tcPr>
          <w:p>
            <w:pPr>
              <w:jc w:val="center"/>
              <w:rPr>
                <w:rFonts w:ascii="Times New Roman" w:hAnsi="Times New Roman" w:eastAsia="宋体" w:cs="Times New Roman"/>
              </w:rPr>
            </w:pPr>
            <w:r>
              <w:rPr>
                <w:rFonts w:ascii="Times New Roman" w:hAnsi="Times New Roman" w:eastAsia="宋体" w:cs="Times New Roman"/>
              </w:rPr>
              <w:t>(0.001)</w:t>
            </w:r>
          </w:p>
        </w:tc>
        <w:tc>
          <w:tcPr>
            <w:tcW w:w="1417" w:type="dxa"/>
            <w:tcBorders>
              <w:top w:val="nil"/>
              <w:left w:val="nil"/>
              <w:bottom w:val="nil"/>
              <w:right w:val="nil"/>
            </w:tcBorders>
          </w:tcPr>
          <w:p>
            <w:pPr>
              <w:jc w:val="center"/>
              <w:rPr>
                <w:rFonts w:ascii="Times New Roman" w:hAnsi="Times New Roman" w:eastAsia="宋体" w:cs="Times New Roman"/>
              </w:rPr>
            </w:pPr>
          </w:p>
        </w:tc>
        <w:tc>
          <w:tcPr>
            <w:tcW w:w="1180" w:type="dxa"/>
            <w:tcBorders>
              <w:top w:val="nil"/>
              <w:left w:val="nil"/>
              <w:bottom w:val="nil"/>
              <w:right w:val="nil"/>
            </w:tcBorders>
          </w:tcPr>
          <w:p>
            <w:pPr>
              <w:jc w:val="center"/>
              <w:rPr>
                <w:rFonts w:ascii="Times New Roman" w:hAnsi="Times New Roman" w:eastAsia="宋体" w:cs="Times New Roman"/>
              </w:rPr>
            </w:pPr>
            <w:r>
              <w:rPr>
                <w:rFonts w:ascii="Times New Roman" w:hAnsi="Times New Roman" w:eastAsia="宋体" w:cs="Times New Roman"/>
              </w:rPr>
              <w:t>(0.001)</w:t>
            </w:r>
          </w:p>
        </w:tc>
        <w:tc>
          <w:tcPr>
            <w:tcW w:w="1196" w:type="dxa"/>
            <w:tcBorders>
              <w:top w:val="nil"/>
              <w:left w:val="nil"/>
              <w:bottom w:val="nil"/>
              <w:right w:val="nil"/>
            </w:tcBorders>
          </w:tcPr>
          <w:p>
            <w:pPr>
              <w:jc w:val="center"/>
              <w:rPr>
                <w:rFonts w:ascii="Times New Roman" w:hAnsi="Times New Roman" w:eastAsia="宋体" w:cs="Times New Roman"/>
              </w:rPr>
            </w:pPr>
          </w:p>
        </w:tc>
        <w:tc>
          <w:tcPr>
            <w:tcW w:w="1413" w:type="dxa"/>
            <w:tcBorders>
              <w:top w:val="nil"/>
              <w:left w:val="nil"/>
              <w:bottom w:val="nil"/>
              <w:right w:val="nil"/>
            </w:tcBorders>
          </w:tcPr>
          <w:p>
            <w:pPr>
              <w:jc w:val="center"/>
              <w:rPr>
                <w:rFonts w:ascii="Times New Roman" w:hAnsi="Times New Roman" w:eastAsia="宋体" w:cs="Times New Roman"/>
              </w:rPr>
            </w:pPr>
            <w:r>
              <w:rPr>
                <w:rFonts w:ascii="Times New Roman" w:hAnsi="Times New Roman" w:eastAsia="宋体" w:cs="Times New Roman"/>
              </w:rPr>
              <w:t>(0.003)</w:t>
            </w:r>
          </w:p>
        </w:tc>
        <w:tc>
          <w:tcPr>
            <w:tcW w:w="1382" w:type="dxa"/>
            <w:tcBorders>
              <w:top w:val="nil"/>
              <w:left w:val="nil"/>
              <w:bottom w:val="nil"/>
              <w:right w:val="nil"/>
            </w:tcBorders>
          </w:tcPr>
          <w:p>
            <w:pPr>
              <w:jc w:val="center"/>
              <w:rPr>
                <w:rFonts w:ascii="Times New Roman" w:hAnsi="Times New Roman" w:eastAsia="宋体" w:cs="Times New Roman"/>
              </w:rPr>
            </w:pPr>
          </w:p>
        </w:tc>
      </w:tr>
      <w:tr>
        <w:tblPrEx>
          <w:tblCellMar>
            <w:top w:w="0" w:type="dxa"/>
            <w:left w:w="108" w:type="dxa"/>
            <w:bottom w:w="0" w:type="dxa"/>
            <w:right w:w="108" w:type="dxa"/>
          </w:tblCellMar>
        </w:tblPrEx>
        <w:trPr>
          <w:jc w:val="center"/>
        </w:trPr>
        <w:tc>
          <w:tcPr>
            <w:tcW w:w="2127" w:type="dxa"/>
            <w:tcBorders>
              <w:top w:val="nil"/>
              <w:left w:val="nil"/>
              <w:bottom w:val="nil"/>
              <w:right w:val="nil"/>
            </w:tcBorders>
          </w:tcPr>
          <w:p>
            <w:pPr>
              <w:rPr>
                <w:rFonts w:ascii="Times New Roman" w:hAnsi="Times New Roman" w:eastAsia="宋体" w:cs="Times New Roman"/>
              </w:rPr>
            </w:pPr>
            <w:r>
              <w:rPr>
                <w:rFonts w:ascii="Times New Roman" w:hAnsi="Times New Roman" w:eastAsia="宋体" w:cs="Times New Roman"/>
              </w:rPr>
              <w:t>L1.Outage hours</w:t>
            </w:r>
          </w:p>
        </w:tc>
        <w:tc>
          <w:tcPr>
            <w:tcW w:w="1134" w:type="dxa"/>
            <w:tcBorders>
              <w:top w:val="nil"/>
              <w:left w:val="nil"/>
              <w:bottom w:val="nil"/>
              <w:right w:val="nil"/>
            </w:tcBorders>
          </w:tcPr>
          <w:p>
            <w:pPr>
              <w:jc w:val="center"/>
              <w:rPr>
                <w:rFonts w:ascii="Times New Roman" w:hAnsi="Times New Roman" w:eastAsia="宋体" w:cs="Times New Roman"/>
              </w:rPr>
            </w:pPr>
          </w:p>
        </w:tc>
        <w:tc>
          <w:tcPr>
            <w:tcW w:w="1417" w:type="dxa"/>
            <w:tcBorders>
              <w:top w:val="nil"/>
              <w:left w:val="nil"/>
              <w:bottom w:val="nil"/>
              <w:right w:val="nil"/>
            </w:tcBorders>
          </w:tcPr>
          <w:p>
            <w:pPr>
              <w:jc w:val="center"/>
              <w:rPr>
                <w:rFonts w:ascii="Times New Roman" w:hAnsi="Times New Roman" w:eastAsia="宋体" w:cs="Times New Roman"/>
              </w:rPr>
            </w:pPr>
            <w:r>
              <w:rPr>
                <w:rFonts w:ascii="Times New Roman" w:hAnsi="Times New Roman" w:eastAsia="宋体" w:cs="Times New Roman"/>
              </w:rPr>
              <w:t>-0.0002</w:t>
            </w:r>
            <w:r>
              <w:rPr>
                <w:rFonts w:ascii="Times New Roman" w:hAnsi="Times New Roman" w:eastAsia="宋体" w:cs="Times New Roman"/>
                <w:vertAlign w:val="superscript"/>
              </w:rPr>
              <w:t>**</w:t>
            </w:r>
          </w:p>
        </w:tc>
        <w:tc>
          <w:tcPr>
            <w:tcW w:w="1180" w:type="dxa"/>
            <w:tcBorders>
              <w:top w:val="nil"/>
              <w:left w:val="nil"/>
              <w:bottom w:val="nil"/>
              <w:right w:val="nil"/>
            </w:tcBorders>
          </w:tcPr>
          <w:p>
            <w:pPr>
              <w:jc w:val="center"/>
              <w:rPr>
                <w:rFonts w:ascii="Times New Roman" w:hAnsi="Times New Roman" w:eastAsia="宋体" w:cs="Times New Roman"/>
              </w:rPr>
            </w:pPr>
          </w:p>
        </w:tc>
        <w:tc>
          <w:tcPr>
            <w:tcW w:w="1196" w:type="dxa"/>
            <w:tcBorders>
              <w:top w:val="nil"/>
              <w:left w:val="nil"/>
              <w:bottom w:val="nil"/>
              <w:right w:val="nil"/>
            </w:tcBorders>
          </w:tcPr>
          <w:p>
            <w:pPr>
              <w:jc w:val="center"/>
              <w:rPr>
                <w:rFonts w:ascii="Times New Roman" w:hAnsi="Times New Roman" w:eastAsia="宋体" w:cs="Times New Roman"/>
              </w:rPr>
            </w:pPr>
            <w:r>
              <w:rPr>
                <w:rFonts w:ascii="Times New Roman" w:hAnsi="Times New Roman" w:eastAsia="宋体" w:cs="Times New Roman"/>
              </w:rPr>
              <w:t>-0.0002</w:t>
            </w:r>
            <w:r>
              <w:rPr>
                <w:rFonts w:ascii="Times New Roman" w:hAnsi="Times New Roman" w:eastAsia="宋体" w:cs="Times New Roman"/>
                <w:vertAlign w:val="superscript"/>
              </w:rPr>
              <w:t>**</w:t>
            </w:r>
          </w:p>
        </w:tc>
        <w:tc>
          <w:tcPr>
            <w:tcW w:w="1413" w:type="dxa"/>
            <w:tcBorders>
              <w:top w:val="nil"/>
              <w:left w:val="nil"/>
              <w:bottom w:val="nil"/>
              <w:right w:val="nil"/>
            </w:tcBorders>
          </w:tcPr>
          <w:p>
            <w:pPr>
              <w:jc w:val="center"/>
              <w:rPr>
                <w:rFonts w:ascii="Times New Roman" w:hAnsi="Times New Roman" w:eastAsia="宋体" w:cs="Times New Roman"/>
              </w:rPr>
            </w:pPr>
          </w:p>
        </w:tc>
        <w:tc>
          <w:tcPr>
            <w:tcW w:w="1382" w:type="dxa"/>
            <w:tcBorders>
              <w:top w:val="nil"/>
              <w:left w:val="nil"/>
              <w:bottom w:val="nil"/>
              <w:right w:val="nil"/>
            </w:tcBorders>
          </w:tcPr>
          <w:p>
            <w:pPr>
              <w:jc w:val="center"/>
              <w:rPr>
                <w:rFonts w:ascii="Times New Roman" w:hAnsi="Times New Roman" w:eastAsia="宋体" w:cs="Times New Roman"/>
              </w:rPr>
            </w:pPr>
            <w:r>
              <w:rPr>
                <w:rFonts w:ascii="Times New Roman" w:hAnsi="Times New Roman" w:eastAsia="宋体" w:cs="Times New Roman"/>
              </w:rPr>
              <w:t>-0.0003</w:t>
            </w:r>
            <w:r>
              <w:rPr>
                <w:rFonts w:ascii="Times New Roman" w:hAnsi="Times New Roman" w:eastAsia="宋体" w:cs="Times New Roman"/>
                <w:vertAlign w:val="superscript"/>
              </w:rPr>
              <w:t>*</w:t>
            </w:r>
          </w:p>
        </w:tc>
      </w:tr>
      <w:tr>
        <w:tblPrEx>
          <w:tblCellMar>
            <w:top w:w="0" w:type="dxa"/>
            <w:left w:w="108" w:type="dxa"/>
            <w:bottom w:w="0" w:type="dxa"/>
            <w:right w:w="108" w:type="dxa"/>
          </w:tblCellMar>
        </w:tblPrEx>
        <w:trPr>
          <w:jc w:val="center"/>
        </w:trPr>
        <w:tc>
          <w:tcPr>
            <w:tcW w:w="2127" w:type="dxa"/>
            <w:tcBorders>
              <w:top w:val="nil"/>
              <w:left w:val="nil"/>
              <w:bottom w:val="nil"/>
              <w:right w:val="nil"/>
            </w:tcBorders>
          </w:tcPr>
          <w:p>
            <w:pPr>
              <w:rPr>
                <w:rFonts w:ascii="Times New Roman" w:hAnsi="Times New Roman" w:eastAsia="宋体" w:cs="Times New Roman"/>
              </w:rPr>
            </w:pPr>
          </w:p>
        </w:tc>
        <w:tc>
          <w:tcPr>
            <w:tcW w:w="1134" w:type="dxa"/>
            <w:tcBorders>
              <w:top w:val="nil"/>
              <w:left w:val="nil"/>
              <w:bottom w:val="nil"/>
              <w:right w:val="nil"/>
            </w:tcBorders>
          </w:tcPr>
          <w:p>
            <w:pPr>
              <w:jc w:val="center"/>
              <w:rPr>
                <w:rFonts w:ascii="Times New Roman" w:hAnsi="Times New Roman" w:eastAsia="宋体" w:cs="Times New Roman"/>
              </w:rPr>
            </w:pPr>
          </w:p>
        </w:tc>
        <w:tc>
          <w:tcPr>
            <w:tcW w:w="1417" w:type="dxa"/>
            <w:tcBorders>
              <w:top w:val="nil"/>
              <w:left w:val="nil"/>
              <w:bottom w:val="nil"/>
              <w:right w:val="nil"/>
            </w:tcBorders>
          </w:tcPr>
          <w:p>
            <w:pPr>
              <w:jc w:val="center"/>
              <w:rPr>
                <w:rFonts w:ascii="Times New Roman" w:hAnsi="Times New Roman" w:eastAsia="宋体" w:cs="Times New Roman"/>
              </w:rPr>
            </w:pPr>
            <w:r>
              <w:rPr>
                <w:rFonts w:ascii="Times New Roman" w:hAnsi="Times New Roman" w:eastAsia="宋体" w:cs="Times New Roman"/>
              </w:rPr>
              <w:t>(0.0001)</w:t>
            </w:r>
          </w:p>
        </w:tc>
        <w:tc>
          <w:tcPr>
            <w:tcW w:w="1180" w:type="dxa"/>
            <w:tcBorders>
              <w:top w:val="nil"/>
              <w:left w:val="nil"/>
              <w:bottom w:val="nil"/>
              <w:right w:val="nil"/>
            </w:tcBorders>
          </w:tcPr>
          <w:p>
            <w:pPr>
              <w:jc w:val="center"/>
              <w:rPr>
                <w:rFonts w:ascii="Times New Roman" w:hAnsi="Times New Roman" w:eastAsia="宋体" w:cs="Times New Roman"/>
              </w:rPr>
            </w:pPr>
          </w:p>
        </w:tc>
        <w:tc>
          <w:tcPr>
            <w:tcW w:w="1196" w:type="dxa"/>
            <w:tcBorders>
              <w:top w:val="nil"/>
              <w:left w:val="nil"/>
              <w:bottom w:val="nil"/>
              <w:right w:val="nil"/>
            </w:tcBorders>
          </w:tcPr>
          <w:p>
            <w:pPr>
              <w:jc w:val="center"/>
              <w:rPr>
                <w:rFonts w:ascii="Times New Roman" w:hAnsi="Times New Roman" w:eastAsia="宋体" w:cs="Times New Roman"/>
              </w:rPr>
            </w:pPr>
            <w:r>
              <w:rPr>
                <w:rFonts w:ascii="Times New Roman" w:hAnsi="Times New Roman" w:eastAsia="宋体" w:cs="Times New Roman"/>
              </w:rPr>
              <w:t>(0.0001)</w:t>
            </w:r>
          </w:p>
        </w:tc>
        <w:tc>
          <w:tcPr>
            <w:tcW w:w="1413" w:type="dxa"/>
            <w:tcBorders>
              <w:top w:val="nil"/>
              <w:left w:val="nil"/>
              <w:bottom w:val="nil"/>
              <w:right w:val="nil"/>
            </w:tcBorders>
          </w:tcPr>
          <w:p>
            <w:pPr>
              <w:jc w:val="center"/>
              <w:rPr>
                <w:rFonts w:ascii="Times New Roman" w:hAnsi="Times New Roman" w:eastAsia="宋体" w:cs="Times New Roman"/>
              </w:rPr>
            </w:pPr>
          </w:p>
        </w:tc>
        <w:tc>
          <w:tcPr>
            <w:tcW w:w="1382" w:type="dxa"/>
            <w:tcBorders>
              <w:top w:val="nil"/>
              <w:left w:val="nil"/>
              <w:bottom w:val="nil"/>
              <w:right w:val="nil"/>
            </w:tcBorders>
          </w:tcPr>
          <w:p>
            <w:pPr>
              <w:jc w:val="center"/>
              <w:rPr>
                <w:rFonts w:ascii="Times New Roman" w:hAnsi="Times New Roman" w:eastAsia="宋体" w:cs="Times New Roman"/>
              </w:rPr>
            </w:pPr>
            <w:r>
              <w:rPr>
                <w:rFonts w:ascii="Times New Roman" w:hAnsi="Times New Roman" w:eastAsia="宋体" w:cs="Times New Roman"/>
              </w:rPr>
              <w:t>(0.0002)</w:t>
            </w:r>
          </w:p>
        </w:tc>
      </w:tr>
      <w:tr>
        <w:tblPrEx>
          <w:tblCellMar>
            <w:top w:w="0" w:type="dxa"/>
            <w:left w:w="108" w:type="dxa"/>
            <w:bottom w:w="0" w:type="dxa"/>
            <w:right w:w="108" w:type="dxa"/>
          </w:tblCellMar>
        </w:tblPrEx>
        <w:trPr>
          <w:jc w:val="center"/>
        </w:trPr>
        <w:tc>
          <w:tcPr>
            <w:tcW w:w="2127" w:type="dxa"/>
            <w:tcBorders>
              <w:top w:val="nil"/>
              <w:left w:val="nil"/>
              <w:bottom w:val="nil"/>
              <w:right w:val="nil"/>
            </w:tcBorders>
          </w:tcPr>
          <w:p>
            <w:pPr>
              <w:rPr>
                <w:rFonts w:ascii="Times New Roman" w:hAnsi="Times New Roman" w:eastAsia="宋体" w:cs="Times New Roman"/>
              </w:rPr>
            </w:pPr>
            <w:r>
              <w:rPr>
                <w:rFonts w:ascii="Times New Roman" w:hAnsi="Times New Roman" w:eastAsia="宋体" w:cs="Times New Roman"/>
              </w:rPr>
              <w:t>ln(Charging station)</w:t>
            </w:r>
          </w:p>
        </w:tc>
        <w:tc>
          <w:tcPr>
            <w:tcW w:w="1134" w:type="dxa"/>
            <w:tcBorders>
              <w:top w:val="nil"/>
              <w:left w:val="nil"/>
              <w:bottom w:val="nil"/>
              <w:right w:val="nil"/>
            </w:tcBorders>
          </w:tcPr>
          <w:p>
            <w:pPr>
              <w:jc w:val="center"/>
              <w:rPr>
                <w:rFonts w:ascii="Times New Roman" w:hAnsi="Times New Roman" w:eastAsia="宋体" w:cs="Times New Roman"/>
              </w:rPr>
            </w:pPr>
            <w:r>
              <w:rPr>
                <w:rFonts w:ascii="Times New Roman" w:hAnsi="Times New Roman" w:eastAsia="宋体" w:cs="Times New Roman"/>
              </w:rPr>
              <w:t>-1.35</w:t>
            </w:r>
            <w:r>
              <w:rPr>
                <w:rFonts w:ascii="Times New Roman" w:hAnsi="Times New Roman" w:eastAsia="宋体" w:cs="Times New Roman"/>
                <w:vertAlign w:val="superscript"/>
              </w:rPr>
              <w:t>**</w:t>
            </w:r>
          </w:p>
        </w:tc>
        <w:tc>
          <w:tcPr>
            <w:tcW w:w="1417" w:type="dxa"/>
            <w:tcBorders>
              <w:top w:val="nil"/>
              <w:left w:val="nil"/>
              <w:bottom w:val="nil"/>
              <w:right w:val="nil"/>
            </w:tcBorders>
          </w:tcPr>
          <w:p>
            <w:pPr>
              <w:jc w:val="center"/>
              <w:rPr>
                <w:rFonts w:ascii="Times New Roman" w:hAnsi="Times New Roman" w:eastAsia="宋体" w:cs="Times New Roman"/>
              </w:rPr>
            </w:pPr>
            <w:r>
              <w:rPr>
                <w:rFonts w:ascii="Times New Roman" w:hAnsi="Times New Roman" w:eastAsia="宋体" w:cs="Times New Roman"/>
              </w:rPr>
              <w:t>-1.51</w:t>
            </w:r>
            <w:r>
              <w:rPr>
                <w:rFonts w:ascii="Times New Roman" w:hAnsi="Times New Roman" w:eastAsia="宋体" w:cs="Times New Roman"/>
                <w:vertAlign w:val="superscript"/>
              </w:rPr>
              <w:t>**</w:t>
            </w:r>
          </w:p>
        </w:tc>
        <w:tc>
          <w:tcPr>
            <w:tcW w:w="1180" w:type="dxa"/>
            <w:tcBorders>
              <w:top w:val="nil"/>
              <w:left w:val="nil"/>
              <w:bottom w:val="nil"/>
              <w:right w:val="nil"/>
            </w:tcBorders>
          </w:tcPr>
          <w:p>
            <w:pPr>
              <w:jc w:val="center"/>
              <w:rPr>
                <w:rFonts w:ascii="Times New Roman" w:hAnsi="Times New Roman" w:eastAsia="宋体" w:cs="Times New Roman"/>
              </w:rPr>
            </w:pPr>
            <w:r>
              <w:rPr>
                <w:rFonts w:ascii="Times New Roman" w:hAnsi="Times New Roman" w:eastAsia="宋体" w:cs="Times New Roman"/>
              </w:rPr>
              <w:t>-1.38</w:t>
            </w:r>
            <w:r>
              <w:rPr>
                <w:rFonts w:ascii="Times New Roman" w:hAnsi="Times New Roman" w:eastAsia="宋体" w:cs="Times New Roman"/>
                <w:vertAlign w:val="superscript"/>
              </w:rPr>
              <w:t>*</w:t>
            </w:r>
          </w:p>
        </w:tc>
        <w:tc>
          <w:tcPr>
            <w:tcW w:w="1196" w:type="dxa"/>
            <w:tcBorders>
              <w:top w:val="nil"/>
              <w:left w:val="nil"/>
              <w:bottom w:val="nil"/>
              <w:right w:val="nil"/>
            </w:tcBorders>
          </w:tcPr>
          <w:p>
            <w:pPr>
              <w:jc w:val="center"/>
              <w:rPr>
                <w:rFonts w:ascii="Times New Roman" w:hAnsi="Times New Roman" w:eastAsia="宋体" w:cs="Times New Roman"/>
              </w:rPr>
            </w:pPr>
            <w:r>
              <w:rPr>
                <w:rFonts w:ascii="Times New Roman" w:hAnsi="Times New Roman" w:eastAsia="宋体" w:cs="Times New Roman"/>
              </w:rPr>
              <w:t>-1.51</w:t>
            </w:r>
            <w:r>
              <w:rPr>
                <w:rFonts w:ascii="Times New Roman" w:hAnsi="Times New Roman" w:eastAsia="宋体" w:cs="Times New Roman"/>
                <w:vertAlign w:val="superscript"/>
              </w:rPr>
              <w:t>**</w:t>
            </w:r>
          </w:p>
        </w:tc>
        <w:tc>
          <w:tcPr>
            <w:tcW w:w="1413" w:type="dxa"/>
            <w:tcBorders>
              <w:top w:val="nil"/>
              <w:left w:val="nil"/>
              <w:bottom w:val="nil"/>
              <w:right w:val="nil"/>
            </w:tcBorders>
          </w:tcPr>
          <w:p>
            <w:pPr>
              <w:jc w:val="center"/>
              <w:rPr>
                <w:rFonts w:ascii="Times New Roman" w:hAnsi="Times New Roman" w:eastAsia="宋体" w:cs="Times New Roman"/>
              </w:rPr>
            </w:pPr>
            <w:r>
              <w:rPr>
                <w:rFonts w:ascii="Times New Roman" w:hAnsi="Times New Roman" w:eastAsia="宋体" w:cs="Times New Roman"/>
              </w:rPr>
              <w:t>-2.46</w:t>
            </w:r>
            <w:r>
              <w:rPr>
                <w:rFonts w:ascii="Times New Roman" w:hAnsi="Times New Roman" w:eastAsia="宋体" w:cs="Times New Roman"/>
                <w:vertAlign w:val="superscript"/>
              </w:rPr>
              <w:t>***</w:t>
            </w:r>
          </w:p>
        </w:tc>
        <w:tc>
          <w:tcPr>
            <w:tcW w:w="1382" w:type="dxa"/>
            <w:tcBorders>
              <w:top w:val="nil"/>
              <w:left w:val="nil"/>
              <w:bottom w:val="nil"/>
              <w:right w:val="nil"/>
            </w:tcBorders>
          </w:tcPr>
          <w:p>
            <w:pPr>
              <w:jc w:val="center"/>
              <w:rPr>
                <w:rFonts w:ascii="Times New Roman" w:hAnsi="Times New Roman" w:eastAsia="宋体" w:cs="Times New Roman"/>
              </w:rPr>
            </w:pPr>
            <w:r>
              <w:rPr>
                <w:rFonts w:ascii="Times New Roman" w:hAnsi="Times New Roman" w:eastAsia="宋体" w:cs="Times New Roman"/>
              </w:rPr>
              <w:t>-2.66</w:t>
            </w:r>
            <w:r>
              <w:rPr>
                <w:rFonts w:ascii="Times New Roman" w:hAnsi="Times New Roman" w:eastAsia="宋体" w:cs="Times New Roman"/>
                <w:vertAlign w:val="superscript"/>
              </w:rPr>
              <w:t>***</w:t>
            </w:r>
          </w:p>
        </w:tc>
      </w:tr>
      <w:tr>
        <w:tblPrEx>
          <w:tblCellMar>
            <w:top w:w="0" w:type="dxa"/>
            <w:left w:w="108" w:type="dxa"/>
            <w:bottom w:w="0" w:type="dxa"/>
            <w:right w:w="108" w:type="dxa"/>
          </w:tblCellMar>
        </w:tblPrEx>
        <w:trPr>
          <w:jc w:val="center"/>
        </w:trPr>
        <w:tc>
          <w:tcPr>
            <w:tcW w:w="2127" w:type="dxa"/>
            <w:tcBorders>
              <w:top w:val="nil"/>
              <w:left w:val="nil"/>
              <w:bottom w:val="nil"/>
              <w:right w:val="nil"/>
            </w:tcBorders>
          </w:tcPr>
          <w:p>
            <w:pPr>
              <w:rPr>
                <w:rFonts w:ascii="Times New Roman" w:hAnsi="Times New Roman" w:eastAsia="宋体" w:cs="Times New Roman"/>
              </w:rPr>
            </w:pPr>
          </w:p>
        </w:tc>
        <w:tc>
          <w:tcPr>
            <w:tcW w:w="1134" w:type="dxa"/>
            <w:tcBorders>
              <w:top w:val="nil"/>
              <w:left w:val="nil"/>
              <w:bottom w:val="nil"/>
              <w:right w:val="nil"/>
            </w:tcBorders>
          </w:tcPr>
          <w:p>
            <w:pPr>
              <w:jc w:val="center"/>
              <w:rPr>
                <w:rFonts w:ascii="Times New Roman" w:hAnsi="Times New Roman" w:eastAsia="宋体" w:cs="Times New Roman"/>
              </w:rPr>
            </w:pPr>
            <w:r>
              <w:rPr>
                <w:rFonts w:ascii="Times New Roman" w:hAnsi="Times New Roman" w:eastAsia="宋体" w:cs="Times New Roman"/>
              </w:rPr>
              <w:t>(0.53)</w:t>
            </w:r>
          </w:p>
        </w:tc>
        <w:tc>
          <w:tcPr>
            <w:tcW w:w="1417" w:type="dxa"/>
            <w:tcBorders>
              <w:top w:val="nil"/>
              <w:left w:val="nil"/>
              <w:bottom w:val="nil"/>
              <w:right w:val="nil"/>
            </w:tcBorders>
          </w:tcPr>
          <w:p>
            <w:pPr>
              <w:jc w:val="center"/>
              <w:rPr>
                <w:rFonts w:ascii="Times New Roman" w:hAnsi="Times New Roman" w:eastAsia="宋体" w:cs="Times New Roman"/>
              </w:rPr>
            </w:pPr>
            <w:r>
              <w:rPr>
                <w:rFonts w:ascii="Times New Roman" w:hAnsi="Times New Roman" w:eastAsia="宋体" w:cs="Times New Roman"/>
              </w:rPr>
              <w:t>(0.71)</w:t>
            </w:r>
          </w:p>
        </w:tc>
        <w:tc>
          <w:tcPr>
            <w:tcW w:w="1180" w:type="dxa"/>
            <w:tcBorders>
              <w:top w:val="nil"/>
              <w:left w:val="nil"/>
              <w:bottom w:val="nil"/>
              <w:right w:val="nil"/>
            </w:tcBorders>
          </w:tcPr>
          <w:p>
            <w:pPr>
              <w:jc w:val="center"/>
              <w:rPr>
                <w:rFonts w:ascii="Times New Roman" w:hAnsi="Times New Roman" w:eastAsia="宋体" w:cs="Times New Roman"/>
              </w:rPr>
            </w:pPr>
            <w:r>
              <w:rPr>
                <w:rFonts w:ascii="Times New Roman" w:hAnsi="Times New Roman" w:eastAsia="宋体" w:cs="Times New Roman"/>
              </w:rPr>
              <w:t>(0.71)</w:t>
            </w:r>
          </w:p>
        </w:tc>
        <w:tc>
          <w:tcPr>
            <w:tcW w:w="1196" w:type="dxa"/>
            <w:tcBorders>
              <w:top w:val="nil"/>
              <w:left w:val="nil"/>
              <w:bottom w:val="nil"/>
              <w:right w:val="nil"/>
            </w:tcBorders>
          </w:tcPr>
          <w:p>
            <w:pPr>
              <w:jc w:val="center"/>
              <w:rPr>
                <w:rFonts w:ascii="Times New Roman" w:hAnsi="Times New Roman" w:eastAsia="宋体" w:cs="Times New Roman"/>
              </w:rPr>
            </w:pPr>
            <w:r>
              <w:rPr>
                <w:rFonts w:ascii="Times New Roman" w:hAnsi="Times New Roman" w:eastAsia="宋体" w:cs="Times New Roman"/>
              </w:rPr>
              <w:t>(0.73)</w:t>
            </w:r>
          </w:p>
        </w:tc>
        <w:tc>
          <w:tcPr>
            <w:tcW w:w="1413" w:type="dxa"/>
            <w:tcBorders>
              <w:top w:val="nil"/>
              <w:left w:val="nil"/>
              <w:bottom w:val="nil"/>
              <w:right w:val="nil"/>
            </w:tcBorders>
          </w:tcPr>
          <w:p>
            <w:pPr>
              <w:jc w:val="center"/>
              <w:rPr>
                <w:rFonts w:ascii="Times New Roman" w:hAnsi="Times New Roman" w:eastAsia="宋体" w:cs="Times New Roman"/>
              </w:rPr>
            </w:pPr>
            <w:r>
              <w:rPr>
                <w:rFonts w:ascii="Times New Roman" w:hAnsi="Times New Roman" w:eastAsia="宋体" w:cs="Times New Roman"/>
              </w:rPr>
              <w:t>(0.69)</w:t>
            </w:r>
          </w:p>
        </w:tc>
        <w:tc>
          <w:tcPr>
            <w:tcW w:w="1382" w:type="dxa"/>
            <w:tcBorders>
              <w:top w:val="nil"/>
              <w:left w:val="nil"/>
              <w:bottom w:val="nil"/>
              <w:right w:val="nil"/>
            </w:tcBorders>
          </w:tcPr>
          <w:p>
            <w:pPr>
              <w:jc w:val="center"/>
              <w:rPr>
                <w:rFonts w:ascii="Times New Roman" w:hAnsi="Times New Roman" w:eastAsia="宋体" w:cs="Times New Roman"/>
              </w:rPr>
            </w:pPr>
            <w:r>
              <w:rPr>
                <w:rFonts w:ascii="Times New Roman" w:hAnsi="Times New Roman" w:eastAsia="宋体" w:cs="Times New Roman"/>
              </w:rPr>
              <w:t>(0.71)</w:t>
            </w:r>
          </w:p>
        </w:tc>
      </w:tr>
      <w:tr>
        <w:tblPrEx>
          <w:tblCellMar>
            <w:top w:w="0" w:type="dxa"/>
            <w:left w:w="108" w:type="dxa"/>
            <w:bottom w:w="0" w:type="dxa"/>
            <w:right w:w="108" w:type="dxa"/>
          </w:tblCellMar>
        </w:tblPrEx>
        <w:trPr>
          <w:jc w:val="center"/>
        </w:trPr>
        <w:tc>
          <w:tcPr>
            <w:tcW w:w="2127" w:type="dxa"/>
            <w:tcBorders>
              <w:top w:val="nil"/>
              <w:left w:val="nil"/>
              <w:bottom w:val="nil"/>
              <w:right w:val="nil"/>
            </w:tcBorders>
          </w:tcPr>
          <w:p>
            <w:pPr>
              <w:rPr>
                <w:rFonts w:ascii="Times New Roman" w:hAnsi="Times New Roman" w:eastAsia="宋体" w:cs="Times New Roman"/>
              </w:rPr>
            </w:pPr>
            <w:r>
              <w:rPr>
                <w:rFonts w:ascii="Times New Roman" w:hAnsi="Times New Roman" w:eastAsia="宋体" w:cs="Times New Roman"/>
              </w:rPr>
              <w:t>ln(GDP)</w:t>
            </w:r>
          </w:p>
        </w:tc>
        <w:tc>
          <w:tcPr>
            <w:tcW w:w="1134" w:type="dxa"/>
            <w:tcBorders>
              <w:top w:val="nil"/>
              <w:left w:val="nil"/>
              <w:bottom w:val="nil"/>
              <w:right w:val="nil"/>
            </w:tcBorders>
          </w:tcPr>
          <w:p>
            <w:pPr>
              <w:jc w:val="center"/>
              <w:rPr>
                <w:rFonts w:ascii="Times New Roman" w:hAnsi="Times New Roman" w:eastAsia="宋体" w:cs="Times New Roman"/>
              </w:rPr>
            </w:pPr>
            <w:r>
              <w:rPr>
                <w:rFonts w:ascii="Times New Roman" w:hAnsi="Times New Roman" w:eastAsia="宋体" w:cs="Times New Roman"/>
              </w:rPr>
              <w:t>-0.047</w:t>
            </w:r>
            <w:r>
              <w:rPr>
                <w:rFonts w:ascii="Times New Roman" w:hAnsi="Times New Roman" w:eastAsia="宋体" w:cs="Times New Roman"/>
                <w:vertAlign w:val="superscript"/>
              </w:rPr>
              <w:t>*</w:t>
            </w:r>
          </w:p>
        </w:tc>
        <w:tc>
          <w:tcPr>
            <w:tcW w:w="1417" w:type="dxa"/>
            <w:tcBorders>
              <w:top w:val="nil"/>
              <w:left w:val="nil"/>
              <w:bottom w:val="nil"/>
              <w:right w:val="nil"/>
            </w:tcBorders>
          </w:tcPr>
          <w:p>
            <w:pPr>
              <w:jc w:val="center"/>
              <w:rPr>
                <w:rFonts w:ascii="Times New Roman" w:hAnsi="Times New Roman" w:eastAsia="宋体" w:cs="Times New Roman"/>
              </w:rPr>
            </w:pPr>
            <w:r>
              <w:rPr>
                <w:rFonts w:ascii="Times New Roman" w:hAnsi="Times New Roman" w:eastAsia="宋体" w:cs="Times New Roman"/>
              </w:rPr>
              <w:t>-0.050</w:t>
            </w:r>
            <w:r>
              <w:rPr>
                <w:rFonts w:ascii="Times New Roman" w:hAnsi="Times New Roman" w:eastAsia="宋体" w:cs="Times New Roman"/>
                <w:vertAlign w:val="superscript"/>
              </w:rPr>
              <w:t>*</w:t>
            </w:r>
          </w:p>
        </w:tc>
        <w:tc>
          <w:tcPr>
            <w:tcW w:w="1180" w:type="dxa"/>
            <w:tcBorders>
              <w:top w:val="nil"/>
              <w:left w:val="nil"/>
              <w:bottom w:val="nil"/>
              <w:right w:val="nil"/>
            </w:tcBorders>
          </w:tcPr>
          <w:p>
            <w:pPr>
              <w:jc w:val="center"/>
              <w:rPr>
                <w:rFonts w:ascii="Times New Roman" w:hAnsi="Times New Roman" w:eastAsia="宋体" w:cs="Times New Roman"/>
              </w:rPr>
            </w:pPr>
            <w:r>
              <w:rPr>
                <w:rFonts w:ascii="Times New Roman" w:hAnsi="Times New Roman" w:eastAsia="宋体" w:cs="Times New Roman"/>
              </w:rPr>
              <w:t>-0.030</w:t>
            </w:r>
          </w:p>
        </w:tc>
        <w:tc>
          <w:tcPr>
            <w:tcW w:w="1196" w:type="dxa"/>
            <w:tcBorders>
              <w:top w:val="nil"/>
              <w:left w:val="nil"/>
              <w:bottom w:val="nil"/>
              <w:right w:val="nil"/>
            </w:tcBorders>
          </w:tcPr>
          <w:p>
            <w:pPr>
              <w:jc w:val="center"/>
              <w:rPr>
                <w:rFonts w:ascii="Times New Roman" w:hAnsi="Times New Roman" w:eastAsia="宋体" w:cs="Times New Roman"/>
              </w:rPr>
            </w:pPr>
            <w:r>
              <w:rPr>
                <w:rFonts w:ascii="Times New Roman" w:hAnsi="Times New Roman" w:eastAsia="宋体" w:cs="Times New Roman"/>
              </w:rPr>
              <w:t>-0.032</w:t>
            </w:r>
          </w:p>
        </w:tc>
        <w:tc>
          <w:tcPr>
            <w:tcW w:w="1413" w:type="dxa"/>
            <w:tcBorders>
              <w:top w:val="nil"/>
              <w:left w:val="nil"/>
              <w:bottom w:val="nil"/>
              <w:right w:val="nil"/>
            </w:tcBorders>
          </w:tcPr>
          <w:p>
            <w:pPr>
              <w:jc w:val="center"/>
              <w:rPr>
                <w:rFonts w:ascii="Times New Roman" w:hAnsi="Times New Roman" w:eastAsia="宋体" w:cs="Times New Roman"/>
              </w:rPr>
            </w:pPr>
            <w:r>
              <w:rPr>
                <w:rFonts w:ascii="Times New Roman" w:hAnsi="Times New Roman" w:eastAsia="宋体" w:cs="Times New Roman"/>
              </w:rPr>
              <w:t>-0.057</w:t>
            </w:r>
          </w:p>
        </w:tc>
        <w:tc>
          <w:tcPr>
            <w:tcW w:w="1382" w:type="dxa"/>
            <w:tcBorders>
              <w:top w:val="nil"/>
              <w:left w:val="nil"/>
              <w:bottom w:val="nil"/>
              <w:right w:val="nil"/>
            </w:tcBorders>
          </w:tcPr>
          <w:p>
            <w:pPr>
              <w:jc w:val="center"/>
              <w:rPr>
                <w:rFonts w:ascii="Times New Roman" w:hAnsi="Times New Roman" w:eastAsia="宋体" w:cs="Times New Roman"/>
              </w:rPr>
            </w:pPr>
            <w:r>
              <w:rPr>
                <w:rFonts w:ascii="Times New Roman" w:hAnsi="Times New Roman" w:eastAsia="宋体" w:cs="Times New Roman"/>
              </w:rPr>
              <w:t>-0.060</w:t>
            </w:r>
          </w:p>
        </w:tc>
      </w:tr>
      <w:tr>
        <w:tblPrEx>
          <w:tblCellMar>
            <w:top w:w="0" w:type="dxa"/>
            <w:left w:w="108" w:type="dxa"/>
            <w:bottom w:w="0" w:type="dxa"/>
            <w:right w:w="108" w:type="dxa"/>
          </w:tblCellMar>
        </w:tblPrEx>
        <w:trPr>
          <w:jc w:val="center"/>
        </w:trPr>
        <w:tc>
          <w:tcPr>
            <w:tcW w:w="2127" w:type="dxa"/>
            <w:tcBorders>
              <w:top w:val="nil"/>
              <w:left w:val="nil"/>
              <w:bottom w:val="nil"/>
              <w:right w:val="nil"/>
            </w:tcBorders>
          </w:tcPr>
          <w:p>
            <w:pPr>
              <w:rPr>
                <w:rFonts w:ascii="Times New Roman" w:hAnsi="Times New Roman" w:eastAsia="宋体" w:cs="Times New Roman"/>
              </w:rPr>
            </w:pPr>
          </w:p>
        </w:tc>
        <w:tc>
          <w:tcPr>
            <w:tcW w:w="1134" w:type="dxa"/>
            <w:tcBorders>
              <w:top w:val="nil"/>
              <w:left w:val="nil"/>
              <w:bottom w:val="nil"/>
              <w:right w:val="nil"/>
            </w:tcBorders>
          </w:tcPr>
          <w:p>
            <w:pPr>
              <w:jc w:val="center"/>
              <w:rPr>
                <w:rFonts w:ascii="Times New Roman" w:hAnsi="Times New Roman" w:eastAsia="宋体" w:cs="Times New Roman"/>
              </w:rPr>
            </w:pPr>
            <w:r>
              <w:rPr>
                <w:rFonts w:ascii="Times New Roman" w:hAnsi="Times New Roman" w:eastAsia="宋体" w:cs="Times New Roman"/>
              </w:rPr>
              <w:t>(0.025)</w:t>
            </w:r>
          </w:p>
        </w:tc>
        <w:tc>
          <w:tcPr>
            <w:tcW w:w="1417" w:type="dxa"/>
            <w:tcBorders>
              <w:top w:val="nil"/>
              <w:left w:val="nil"/>
              <w:bottom w:val="nil"/>
              <w:right w:val="nil"/>
            </w:tcBorders>
          </w:tcPr>
          <w:p>
            <w:pPr>
              <w:jc w:val="center"/>
              <w:rPr>
                <w:rFonts w:ascii="Times New Roman" w:hAnsi="Times New Roman" w:eastAsia="宋体" w:cs="Times New Roman"/>
              </w:rPr>
            </w:pPr>
            <w:r>
              <w:rPr>
                <w:rFonts w:ascii="Times New Roman" w:hAnsi="Times New Roman" w:eastAsia="宋体" w:cs="Times New Roman"/>
              </w:rPr>
              <w:t>(0.026)</w:t>
            </w:r>
          </w:p>
        </w:tc>
        <w:tc>
          <w:tcPr>
            <w:tcW w:w="1180" w:type="dxa"/>
            <w:tcBorders>
              <w:top w:val="nil"/>
              <w:left w:val="nil"/>
              <w:bottom w:val="nil"/>
              <w:right w:val="nil"/>
            </w:tcBorders>
          </w:tcPr>
          <w:p>
            <w:pPr>
              <w:jc w:val="center"/>
              <w:rPr>
                <w:rFonts w:ascii="Times New Roman" w:hAnsi="Times New Roman" w:eastAsia="宋体" w:cs="Times New Roman"/>
              </w:rPr>
            </w:pPr>
            <w:r>
              <w:rPr>
                <w:rFonts w:ascii="Times New Roman" w:hAnsi="Times New Roman" w:eastAsia="宋体" w:cs="Times New Roman"/>
              </w:rPr>
              <w:t>(0.025)</w:t>
            </w:r>
          </w:p>
        </w:tc>
        <w:tc>
          <w:tcPr>
            <w:tcW w:w="1196" w:type="dxa"/>
            <w:tcBorders>
              <w:top w:val="nil"/>
              <w:left w:val="nil"/>
              <w:bottom w:val="nil"/>
              <w:right w:val="nil"/>
            </w:tcBorders>
          </w:tcPr>
          <w:p>
            <w:pPr>
              <w:jc w:val="center"/>
              <w:rPr>
                <w:rFonts w:ascii="Times New Roman" w:hAnsi="Times New Roman" w:eastAsia="宋体" w:cs="Times New Roman"/>
              </w:rPr>
            </w:pPr>
            <w:r>
              <w:rPr>
                <w:rFonts w:ascii="Times New Roman" w:hAnsi="Times New Roman" w:eastAsia="宋体" w:cs="Times New Roman"/>
              </w:rPr>
              <w:t>(0.025)</w:t>
            </w:r>
          </w:p>
        </w:tc>
        <w:tc>
          <w:tcPr>
            <w:tcW w:w="1413" w:type="dxa"/>
            <w:tcBorders>
              <w:top w:val="nil"/>
              <w:left w:val="nil"/>
              <w:bottom w:val="nil"/>
              <w:right w:val="nil"/>
            </w:tcBorders>
          </w:tcPr>
          <w:p>
            <w:pPr>
              <w:jc w:val="center"/>
              <w:rPr>
                <w:rFonts w:ascii="Times New Roman" w:hAnsi="Times New Roman" w:eastAsia="宋体" w:cs="Times New Roman"/>
              </w:rPr>
            </w:pPr>
            <w:r>
              <w:rPr>
                <w:rFonts w:ascii="Times New Roman" w:hAnsi="Times New Roman" w:eastAsia="宋体" w:cs="Times New Roman"/>
              </w:rPr>
              <w:t>(0.039)</w:t>
            </w:r>
          </w:p>
        </w:tc>
        <w:tc>
          <w:tcPr>
            <w:tcW w:w="1382" w:type="dxa"/>
            <w:tcBorders>
              <w:top w:val="nil"/>
              <w:left w:val="nil"/>
              <w:bottom w:val="nil"/>
              <w:right w:val="nil"/>
            </w:tcBorders>
          </w:tcPr>
          <w:p>
            <w:pPr>
              <w:jc w:val="center"/>
              <w:rPr>
                <w:rFonts w:ascii="Times New Roman" w:hAnsi="Times New Roman" w:eastAsia="宋体" w:cs="Times New Roman"/>
              </w:rPr>
            </w:pPr>
            <w:r>
              <w:rPr>
                <w:rFonts w:ascii="Times New Roman" w:hAnsi="Times New Roman" w:eastAsia="宋体" w:cs="Times New Roman"/>
              </w:rPr>
              <w:t>(0.040)</w:t>
            </w:r>
          </w:p>
        </w:tc>
      </w:tr>
      <w:tr>
        <w:tblPrEx>
          <w:tblCellMar>
            <w:top w:w="0" w:type="dxa"/>
            <w:left w:w="108" w:type="dxa"/>
            <w:bottom w:w="0" w:type="dxa"/>
            <w:right w:w="108" w:type="dxa"/>
          </w:tblCellMar>
        </w:tblPrEx>
        <w:trPr>
          <w:jc w:val="center"/>
        </w:trPr>
        <w:tc>
          <w:tcPr>
            <w:tcW w:w="2127" w:type="dxa"/>
            <w:tcBorders>
              <w:top w:val="nil"/>
              <w:left w:val="nil"/>
              <w:bottom w:val="nil"/>
              <w:right w:val="nil"/>
            </w:tcBorders>
          </w:tcPr>
          <w:p>
            <w:pPr>
              <w:rPr>
                <w:rFonts w:ascii="Times New Roman" w:hAnsi="Times New Roman" w:eastAsia="宋体" w:cs="Times New Roman"/>
              </w:rPr>
            </w:pPr>
            <w:r>
              <w:rPr>
                <w:rFonts w:ascii="Times New Roman" w:hAnsi="Times New Roman" w:eastAsia="宋体" w:cs="Times New Roman"/>
              </w:rPr>
              <w:t>Constant</w:t>
            </w:r>
          </w:p>
        </w:tc>
        <w:tc>
          <w:tcPr>
            <w:tcW w:w="1134" w:type="dxa"/>
            <w:tcBorders>
              <w:top w:val="nil"/>
              <w:left w:val="nil"/>
              <w:bottom w:val="nil"/>
              <w:right w:val="nil"/>
            </w:tcBorders>
          </w:tcPr>
          <w:p>
            <w:pPr>
              <w:jc w:val="center"/>
              <w:rPr>
                <w:rFonts w:ascii="Times New Roman" w:hAnsi="Times New Roman" w:eastAsia="宋体" w:cs="Times New Roman"/>
              </w:rPr>
            </w:pPr>
            <w:r>
              <w:rPr>
                <w:rFonts w:ascii="Times New Roman" w:hAnsi="Times New Roman" w:eastAsia="宋体" w:cs="Times New Roman"/>
              </w:rPr>
              <w:t>17.68</w:t>
            </w:r>
            <w:r>
              <w:rPr>
                <w:rFonts w:ascii="Times New Roman" w:hAnsi="Times New Roman" w:eastAsia="宋体" w:cs="Times New Roman"/>
                <w:vertAlign w:val="superscript"/>
              </w:rPr>
              <w:t>***</w:t>
            </w:r>
          </w:p>
        </w:tc>
        <w:tc>
          <w:tcPr>
            <w:tcW w:w="1417" w:type="dxa"/>
            <w:tcBorders>
              <w:top w:val="nil"/>
              <w:left w:val="nil"/>
              <w:bottom w:val="nil"/>
              <w:right w:val="nil"/>
            </w:tcBorders>
          </w:tcPr>
          <w:p>
            <w:pPr>
              <w:jc w:val="center"/>
              <w:rPr>
                <w:rFonts w:ascii="Times New Roman" w:hAnsi="Times New Roman" w:eastAsia="宋体" w:cs="Times New Roman"/>
              </w:rPr>
            </w:pPr>
            <w:r>
              <w:rPr>
                <w:rFonts w:ascii="Times New Roman" w:hAnsi="Times New Roman" w:eastAsia="宋体" w:cs="Times New Roman"/>
              </w:rPr>
              <w:t>19.06</w:t>
            </w:r>
            <w:r>
              <w:rPr>
                <w:rFonts w:ascii="Times New Roman" w:hAnsi="Times New Roman" w:eastAsia="宋体" w:cs="Times New Roman"/>
                <w:vertAlign w:val="superscript"/>
              </w:rPr>
              <w:t>***</w:t>
            </w:r>
          </w:p>
        </w:tc>
        <w:tc>
          <w:tcPr>
            <w:tcW w:w="1180" w:type="dxa"/>
            <w:tcBorders>
              <w:top w:val="nil"/>
              <w:left w:val="nil"/>
              <w:bottom w:val="nil"/>
              <w:right w:val="nil"/>
            </w:tcBorders>
          </w:tcPr>
          <w:p>
            <w:pPr>
              <w:jc w:val="center"/>
              <w:rPr>
                <w:rFonts w:ascii="Times New Roman" w:hAnsi="Times New Roman" w:eastAsia="宋体" w:cs="Times New Roman"/>
              </w:rPr>
            </w:pPr>
            <w:r>
              <w:rPr>
                <w:rFonts w:ascii="Times New Roman" w:hAnsi="Times New Roman" w:eastAsia="宋体" w:cs="Times New Roman"/>
              </w:rPr>
              <w:t>17.64</w:t>
            </w:r>
            <w:r>
              <w:rPr>
                <w:rFonts w:ascii="Times New Roman" w:hAnsi="Times New Roman" w:eastAsia="宋体" w:cs="Times New Roman"/>
                <w:vertAlign w:val="superscript"/>
              </w:rPr>
              <w:t>***</w:t>
            </w:r>
          </w:p>
        </w:tc>
        <w:tc>
          <w:tcPr>
            <w:tcW w:w="1196" w:type="dxa"/>
            <w:tcBorders>
              <w:top w:val="nil"/>
              <w:left w:val="nil"/>
              <w:bottom w:val="nil"/>
              <w:right w:val="nil"/>
            </w:tcBorders>
          </w:tcPr>
          <w:p>
            <w:pPr>
              <w:jc w:val="center"/>
              <w:rPr>
                <w:rFonts w:ascii="Times New Roman" w:hAnsi="Times New Roman" w:eastAsia="宋体" w:cs="Times New Roman"/>
              </w:rPr>
            </w:pPr>
            <w:r>
              <w:rPr>
                <w:rFonts w:ascii="Times New Roman" w:hAnsi="Times New Roman" w:eastAsia="宋体" w:cs="Times New Roman"/>
              </w:rPr>
              <w:t>18.83</w:t>
            </w:r>
            <w:r>
              <w:rPr>
                <w:rFonts w:ascii="Times New Roman" w:hAnsi="Times New Roman" w:eastAsia="宋体" w:cs="Times New Roman"/>
                <w:vertAlign w:val="superscript"/>
              </w:rPr>
              <w:t>***</w:t>
            </w:r>
          </w:p>
        </w:tc>
        <w:tc>
          <w:tcPr>
            <w:tcW w:w="1413" w:type="dxa"/>
            <w:tcBorders>
              <w:top w:val="nil"/>
              <w:left w:val="nil"/>
              <w:bottom w:val="nil"/>
              <w:right w:val="nil"/>
            </w:tcBorders>
          </w:tcPr>
          <w:p>
            <w:pPr>
              <w:jc w:val="center"/>
              <w:rPr>
                <w:rFonts w:ascii="Times New Roman" w:hAnsi="Times New Roman" w:eastAsia="宋体" w:cs="Times New Roman"/>
              </w:rPr>
            </w:pPr>
            <w:r>
              <w:rPr>
                <w:rFonts w:ascii="Times New Roman" w:hAnsi="Times New Roman" w:eastAsia="宋体" w:cs="Times New Roman"/>
              </w:rPr>
              <w:t>26.21</w:t>
            </w:r>
            <w:r>
              <w:rPr>
                <w:rFonts w:ascii="Times New Roman" w:hAnsi="Times New Roman" w:eastAsia="宋体" w:cs="Times New Roman"/>
                <w:vertAlign w:val="superscript"/>
              </w:rPr>
              <w:t>***</w:t>
            </w:r>
          </w:p>
        </w:tc>
        <w:tc>
          <w:tcPr>
            <w:tcW w:w="1382" w:type="dxa"/>
            <w:tcBorders>
              <w:top w:val="nil"/>
              <w:left w:val="nil"/>
              <w:bottom w:val="nil"/>
              <w:right w:val="nil"/>
            </w:tcBorders>
          </w:tcPr>
          <w:p>
            <w:pPr>
              <w:jc w:val="center"/>
              <w:rPr>
                <w:rFonts w:ascii="Times New Roman" w:hAnsi="Times New Roman" w:eastAsia="宋体" w:cs="Times New Roman"/>
              </w:rPr>
            </w:pPr>
            <w:r>
              <w:rPr>
                <w:rFonts w:ascii="Times New Roman" w:hAnsi="Times New Roman" w:eastAsia="宋体" w:cs="Times New Roman"/>
              </w:rPr>
              <w:t>28.01</w:t>
            </w:r>
            <w:r>
              <w:rPr>
                <w:rFonts w:ascii="Times New Roman" w:hAnsi="Times New Roman" w:eastAsia="宋体" w:cs="Times New Roman"/>
                <w:vertAlign w:val="superscript"/>
              </w:rPr>
              <w:t>***</w:t>
            </w:r>
          </w:p>
        </w:tc>
      </w:tr>
      <w:tr>
        <w:tblPrEx>
          <w:tblCellMar>
            <w:top w:w="0" w:type="dxa"/>
            <w:left w:w="108" w:type="dxa"/>
            <w:bottom w:w="0" w:type="dxa"/>
            <w:right w:w="108" w:type="dxa"/>
          </w:tblCellMar>
        </w:tblPrEx>
        <w:trPr>
          <w:jc w:val="center"/>
        </w:trPr>
        <w:tc>
          <w:tcPr>
            <w:tcW w:w="2127" w:type="dxa"/>
            <w:tcBorders>
              <w:top w:val="nil"/>
              <w:left w:val="nil"/>
              <w:bottom w:val="nil"/>
              <w:right w:val="nil"/>
            </w:tcBorders>
          </w:tcPr>
          <w:p>
            <w:pPr>
              <w:rPr>
                <w:rFonts w:ascii="Times New Roman" w:hAnsi="Times New Roman" w:eastAsia="宋体" w:cs="Times New Roman"/>
              </w:rPr>
            </w:pPr>
          </w:p>
        </w:tc>
        <w:tc>
          <w:tcPr>
            <w:tcW w:w="1134" w:type="dxa"/>
            <w:tcBorders>
              <w:top w:val="nil"/>
              <w:left w:val="nil"/>
              <w:bottom w:val="nil"/>
              <w:right w:val="nil"/>
            </w:tcBorders>
          </w:tcPr>
          <w:p>
            <w:pPr>
              <w:jc w:val="center"/>
              <w:rPr>
                <w:rFonts w:ascii="Times New Roman" w:hAnsi="Times New Roman" w:eastAsia="宋体" w:cs="Times New Roman"/>
              </w:rPr>
            </w:pPr>
            <w:r>
              <w:rPr>
                <w:rFonts w:ascii="Times New Roman" w:hAnsi="Times New Roman" w:eastAsia="宋体" w:cs="Times New Roman"/>
              </w:rPr>
              <w:t>(6.56)</w:t>
            </w:r>
          </w:p>
        </w:tc>
        <w:tc>
          <w:tcPr>
            <w:tcW w:w="1417" w:type="dxa"/>
            <w:tcBorders>
              <w:top w:val="nil"/>
              <w:left w:val="nil"/>
              <w:bottom w:val="nil"/>
              <w:right w:val="nil"/>
            </w:tcBorders>
          </w:tcPr>
          <w:p>
            <w:pPr>
              <w:jc w:val="center"/>
              <w:rPr>
                <w:rFonts w:ascii="Times New Roman" w:hAnsi="Times New Roman" w:eastAsia="宋体" w:cs="Times New Roman"/>
              </w:rPr>
            </w:pPr>
            <w:r>
              <w:rPr>
                <w:rFonts w:ascii="Times New Roman" w:hAnsi="Times New Roman" w:eastAsia="宋体" w:cs="Times New Roman"/>
              </w:rPr>
              <w:t>(6.80)</w:t>
            </w:r>
          </w:p>
        </w:tc>
        <w:tc>
          <w:tcPr>
            <w:tcW w:w="1180" w:type="dxa"/>
            <w:tcBorders>
              <w:top w:val="nil"/>
              <w:left w:val="nil"/>
              <w:bottom w:val="nil"/>
              <w:right w:val="nil"/>
            </w:tcBorders>
          </w:tcPr>
          <w:p>
            <w:pPr>
              <w:jc w:val="center"/>
              <w:rPr>
                <w:rFonts w:ascii="Times New Roman" w:hAnsi="Times New Roman" w:eastAsia="宋体" w:cs="Times New Roman"/>
              </w:rPr>
            </w:pPr>
            <w:r>
              <w:rPr>
                <w:rFonts w:ascii="Times New Roman" w:hAnsi="Times New Roman" w:eastAsia="宋体" w:cs="Times New Roman"/>
              </w:rPr>
              <w:t>(6.83)</w:t>
            </w:r>
          </w:p>
        </w:tc>
        <w:tc>
          <w:tcPr>
            <w:tcW w:w="1196" w:type="dxa"/>
            <w:tcBorders>
              <w:top w:val="nil"/>
              <w:left w:val="nil"/>
              <w:bottom w:val="nil"/>
              <w:right w:val="nil"/>
            </w:tcBorders>
          </w:tcPr>
          <w:p>
            <w:pPr>
              <w:jc w:val="center"/>
              <w:rPr>
                <w:rFonts w:ascii="Times New Roman" w:hAnsi="Times New Roman" w:eastAsia="宋体" w:cs="Times New Roman"/>
              </w:rPr>
            </w:pPr>
            <w:r>
              <w:rPr>
                <w:rFonts w:ascii="Times New Roman" w:hAnsi="Times New Roman" w:eastAsia="宋体" w:cs="Times New Roman"/>
              </w:rPr>
              <w:t>(7.01)</w:t>
            </w:r>
          </w:p>
        </w:tc>
        <w:tc>
          <w:tcPr>
            <w:tcW w:w="1413" w:type="dxa"/>
            <w:tcBorders>
              <w:top w:val="nil"/>
              <w:left w:val="nil"/>
              <w:bottom w:val="nil"/>
              <w:right w:val="nil"/>
            </w:tcBorders>
          </w:tcPr>
          <w:p>
            <w:pPr>
              <w:jc w:val="center"/>
              <w:rPr>
                <w:rFonts w:ascii="Times New Roman" w:hAnsi="Times New Roman" w:eastAsia="宋体" w:cs="Times New Roman"/>
              </w:rPr>
            </w:pPr>
            <w:r>
              <w:rPr>
                <w:rFonts w:ascii="Times New Roman" w:hAnsi="Times New Roman" w:eastAsia="宋体" w:cs="Times New Roman"/>
              </w:rPr>
              <w:t>(6.57)</w:t>
            </w:r>
          </w:p>
        </w:tc>
        <w:tc>
          <w:tcPr>
            <w:tcW w:w="1382" w:type="dxa"/>
            <w:tcBorders>
              <w:top w:val="nil"/>
              <w:left w:val="nil"/>
              <w:bottom w:val="nil"/>
              <w:right w:val="nil"/>
            </w:tcBorders>
          </w:tcPr>
          <w:p>
            <w:pPr>
              <w:jc w:val="center"/>
              <w:rPr>
                <w:rFonts w:ascii="Times New Roman" w:hAnsi="Times New Roman" w:eastAsia="宋体" w:cs="Times New Roman"/>
              </w:rPr>
            </w:pPr>
            <w:r>
              <w:rPr>
                <w:rFonts w:ascii="Times New Roman" w:hAnsi="Times New Roman" w:eastAsia="宋体" w:cs="Times New Roman"/>
              </w:rPr>
              <w:t>(4.11)</w:t>
            </w:r>
          </w:p>
        </w:tc>
      </w:tr>
      <w:tr>
        <w:tblPrEx>
          <w:tblCellMar>
            <w:top w:w="0" w:type="dxa"/>
            <w:left w:w="108" w:type="dxa"/>
            <w:bottom w:w="0" w:type="dxa"/>
            <w:right w:w="108" w:type="dxa"/>
          </w:tblCellMar>
        </w:tblPrEx>
        <w:trPr>
          <w:jc w:val="center"/>
        </w:trPr>
        <w:tc>
          <w:tcPr>
            <w:tcW w:w="2127" w:type="dxa"/>
            <w:tcBorders>
              <w:top w:val="nil"/>
              <w:left w:val="nil"/>
              <w:bottom w:val="nil"/>
              <w:right w:val="nil"/>
            </w:tcBorders>
          </w:tcPr>
          <w:p>
            <w:pPr>
              <w:rPr>
                <w:rFonts w:ascii="Times New Roman" w:hAnsi="Times New Roman" w:eastAsia="宋体" w:cs="Times New Roman"/>
              </w:rPr>
            </w:pPr>
            <w:r>
              <w:rPr>
                <w:rFonts w:ascii="Times New Roman" w:hAnsi="Times New Roman" w:eastAsia="宋体" w:cs="Times New Roman"/>
              </w:rPr>
              <w:t>Year*City FE</w:t>
            </w:r>
          </w:p>
        </w:tc>
        <w:tc>
          <w:tcPr>
            <w:tcW w:w="1134" w:type="dxa"/>
            <w:tcBorders>
              <w:top w:val="nil"/>
              <w:left w:val="nil"/>
              <w:bottom w:val="nil"/>
              <w:right w:val="nil"/>
            </w:tcBorders>
          </w:tcPr>
          <w:p>
            <w:pPr>
              <w:jc w:val="center"/>
              <w:rPr>
                <w:rFonts w:ascii="Times New Roman" w:hAnsi="Times New Roman" w:eastAsia="宋体" w:cs="Times New Roman"/>
              </w:rPr>
            </w:pPr>
            <w:r>
              <w:rPr>
                <w:rFonts w:ascii="Times New Roman" w:hAnsi="Times New Roman" w:eastAsia="宋体" w:cs="Times New Roman"/>
              </w:rPr>
              <w:t>YES</w:t>
            </w:r>
          </w:p>
        </w:tc>
        <w:tc>
          <w:tcPr>
            <w:tcW w:w="1417" w:type="dxa"/>
            <w:tcBorders>
              <w:top w:val="nil"/>
              <w:left w:val="nil"/>
              <w:bottom w:val="nil"/>
              <w:right w:val="nil"/>
            </w:tcBorders>
          </w:tcPr>
          <w:p>
            <w:pPr>
              <w:jc w:val="center"/>
              <w:rPr>
                <w:rFonts w:ascii="Times New Roman" w:hAnsi="Times New Roman" w:eastAsia="宋体" w:cs="Times New Roman"/>
              </w:rPr>
            </w:pPr>
            <w:r>
              <w:rPr>
                <w:rFonts w:ascii="Times New Roman" w:hAnsi="Times New Roman" w:eastAsia="宋体" w:cs="Times New Roman"/>
              </w:rPr>
              <w:t>YES</w:t>
            </w:r>
          </w:p>
        </w:tc>
        <w:tc>
          <w:tcPr>
            <w:tcW w:w="1180" w:type="dxa"/>
            <w:tcBorders>
              <w:top w:val="nil"/>
              <w:left w:val="nil"/>
              <w:bottom w:val="nil"/>
              <w:right w:val="nil"/>
            </w:tcBorders>
          </w:tcPr>
          <w:p>
            <w:pPr>
              <w:jc w:val="center"/>
              <w:rPr>
                <w:rFonts w:ascii="Times New Roman" w:hAnsi="Times New Roman" w:eastAsia="宋体" w:cs="Times New Roman"/>
              </w:rPr>
            </w:pPr>
            <w:r>
              <w:rPr>
                <w:rFonts w:ascii="Times New Roman" w:hAnsi="Times New Roman" w:eastAsia="宋体" w:cs="Times New Roman"/>
              </w:rPr>
              <w:t>YES</w:t>
            </w:r>
          </w:p>
        </w:tc>
        <w:tc>
          <w:tcPr>
            <w:tcW w:w="1196" w:type="dxa"/>
            <w:tcBorders>
              <w:top w:val="nil"/>
              <w:left w:val="nil"/>
              <w:bottom w:val="nil"/>
              <w:right w:val="nil"/>
            </w:tcBorders>
          </w:tcPr>
          <w:p>
            <w:pPr>
              <w:jc w:val="center"/>
              <w:rPr>
                <w:rFonts w:ascii="Times New Roman" w:hAnsi="Times New Roman" w:eastAsia="宋体" w:cs="Times New Roman"/>
              </w:rPr>
            </w:pPr>
            <w:r>
              <w:rPr>
                <w:rFonts w:ascii="Times New Roman" w:hAnsi="Times New Roman" w:eastAsia="宋体" w:cs="Times New Roman"/>
              </w:rPr>
              <w:t>YES</w:t>
            </w:r>
          </w:p>
        </w:tc>
        <w:tc>
          <w:tcPr>
            <w:tcW w:w="1413" w:type="dxa"/>
            <w:tcBorders>
              <w:top w:val="nil"/>
              <w:left w:val="nil"/>
              <w:bottom w:val="nil"/>
              <w:right w:val="nil"/>
            </w:tcBorders>
          </w:tcPr>
          <w:p>
            <w:pPr>
              <w:jc w:val="center"/>
              <w:rPr>
                <w:rFonts w:ascii="Times New Roman" w:hAnsi="Times New Roman" w:eastAsia="宋体" w:cs="Times New Roman"/>
              </w:rPr>
            </w:pPr>
            <w:r>
              <w:rPr>
                <w:rFonts w:ascii="Times New Roman" w:hAnsi="Times New Roman" w:eastAsia="宋体" w:cs="Times New Roman"/>
              </w:rPr>
              <w:t>YES</w:t>
            </w:r>
          </w:p>
        </w:tc>
        <w:tc>
          <w:tcPr>
            <w:tcW w:w="1382" w:type="dxa"/>
            <w:tcBorders>
              <w:top w:val="nil"/>
              <w:left w:val="nil"/>
              <w:bottom w:val="nil"/>
              <w:right w:val="nil"/>
            </w:tcBorders>
          </w:tcPr>
          <w:p>
            <w:pPr>
              <w:jc w:val="center"/>
              <w:rPr>
                <w:rFonts w:ascii="Times New Roman" w:hAnsi="Times New Roman" w:eastAsia="宋体" w:cs="Times New Roman"/>
              </w:rPr>
            </w:pPr>
            <w:r>
              <w:rPr>
                <w:rFonts w:ascii="Times New Roman" w:hAnsi="Times New Roman" w:eastAsia="宋体" w:cs="Times New Roman"/>
              </w:rPr>
              <w:t>YES</w:t>
            </w:r>
          </w:p>
        </w:tc>
      </w:tr>
      <w:tr>
        <w:tblPrEx>
          <w:tblCellMar>
            <w:top w:w="0" w:type="dxa"/>
            <w:left w:w="108" w:type="dxa"/>
            <w:bottom w:w="0" w:type="dxa"/>
            <w:right w:w="108" w:type="dxa"/>
          </w:tblCellMar>
        </w:tblPrEx>
        <w:trPr>
          <w:jc w:val="center"/>
        </w:trPr>
        <w:tc>
          <w:tcPr>
            <w:tcW w:w="2127" w:type="dxa"/>
            <w:tcBorders>
              <w:top w:val="nil"/>
              <w:left w:val="nil"/>
              <w:bottom w:val="nil"/>
              <w:right w:val="nil"/>
            </w:tcBorders>
          </w:tcPr>
          <w:p>
            <w:pPr>
              <w:rPr>
                <w:rFonts w:ascii="Times New Roman" w:hAnsi="Times New Roman" w:eastAsia="宋体" w:cs="Times New Roman"/>
              </w:rPr>
            </w:pPr>
            <w:r>
              <w:rPr>
                <w:rFonts w:ascii="Times New Roman" w:hAnsi="Times New Roman" w:eastAsia="宋体" w:cs="Times New Roman"/>
              </w:rPr>
              <w:t>Month*City FE</w:t>
            </w:r>
          </w:p>
        </w:tc>
        <w:tc>
          <w:tcPr>
            <w:tcW w:w="1134" w:type="dxa"/>
            <w:tcBorders>
              <w:top w:val="nil"/>
              <w:left w:val="nil"/>
              <w:bottom w:val="nil"/>
              <w:right w:val="nil"/>
            </w:tcBorders>
          </w:tcPr>
          <w:p>
            <w:pPr>
              <w:jc w:val="center"/>
              <w:rPr>
                <w:rFonts w:ascii="Times New Roman" w:hAnsi="Times New Roman" w:eastAsia="宋体" w:cs="Times New Roman"/>
              </w:rPr>
            </w:pPr>
            <w:r>
              <w:rPr>
                <w:rFonts w:ascii="Times New Roman" w:hAnsi="Times New Roman" w:eastAsia="宋体" w:cs="Times New Roman"/>
              </w:rPr>
              <w:t>YES</w:t>
            </w:r>
          </w:p>
        </w:tc>
        <w:tc>
          <w:tcPr>
            <w:tcW w:w="1417" w:type="dxa"/>
            <w:tcBorders>
              <w:top w:val="nil"/>
              <w:left w:val="nil"/>
              <w:bottom w:val="nil"/>
              <w:right w:val="nil"/>
            </w:tcBorders>
          </w:tcPr>
          <w:p>
            <w:pPr>
              <w:jc w:val="center"/>
              <w:rPr>
                <w:rFonts w:ascii="Times New Roman" w:hAnsi="Times New Roman" w:eastAsia="宋体" w:cs="Times New Roman"/>
              </w:rPr>
            </w:pPr>
            <w:r>
              <w:rPr>
                <w:rFonts w:ascii="Times New Roman" w:hAnsi="Times New Roman" w:eastAsia="宋体" w:cs="Times New Roman"/>
              </w:rPr>
              <w:t>YES</w:t>
            </w:r>
          </w:p>
        </w:tc>
        <w:tc>
          <w:tcPr>
            <w:tcW w:w="1180" w:type="dxa"/>
            <w:tcBorders>
              <w:top w:val="nil"/>
              <w:left w:val="nil"/>
              <w:bottom w:val="nil"/>
              <w:right w:val="nil"/>
            </w:tcBorders>
          </w:tcPr>
          <w:p>
            <w:pPr>
              <w:jc w:val="center"/>
              <w:rPr>
                <w:rFonts w:ascii="Times New Roman" w:hAnsi="Times New Roman" w:eastAsia="宋体" w:cs="Times New Roman"/>
              </w:rPr>
            </w:pPr>
            <w:r>
              <w:rPr>
                <w:rFonts w:ascii="Times New Roman" w:hAnsi="Times New Roman" w:eastAsia="宋体" w:cs="Times New Roman"/>
              </w:rPr>
              <w:t>YES</w:t>
            </w:r>
          </w:p>
        </w:tc>
        <w:tc>
          <w:tcPr>
            <w:tcW w:w="1196" w:type="dxa"/>
            <w:tcBorders>
              <w:top w:val="nil"/>
              <w:left w:val="nil"/>
              <w:bottom w:val="nil"/>
              <w:right w:val="nil"/>
            </w:tcBorders>
          </w:tcPr>
          <w:p>
            <w:pPr>
              <w:jc w:val="center"/>
              <w:rPr>
                <w:rFonts w:ascii="Times New Roman" w:hAnsi="Times New Roman" w:eastAsia="宋体" w:cs="Times New Roman"/>
              </w:rPr>
            </w:pPr>
            <w:r>
              <w:rPr>
                <w:rFonts w:ascii="Times New Roman" w:hAnsi="Times New Roman" w:eastAsia="宋体" w:cs="Times New Roman"/>
              </w:rPr>
              <w:t>YES</w:t>
            </w:r>
          </w:p>
        </w:tc>
        <w:tc>
          <w:tcPr>
            <w:tcW w:w="1413" w:type="dxa"/>
            <w:tcBorders>
              <w:top w:val="nil"/>
              <w:left w:val="nil"/>
              <w:bottom w:val="nil"/>
              <w:right w:val="nil"/>
            </w:tcBorders>
          </w:tcPr>
          <w:p>
            <w:pPr>
              <w:jc w:val="center"/>
              <w:rPr>
                <w:rFonts w:ascii="Times New Roman" w:hAnsi="Times New Roman" w:eastAsia="宋体" w:cs="Times New Roman"/>
              </w:rPr>
            </w:pPr>
            <w:r>
              <w:rPr>
                <w:rFonts w:ascii="Times New Roman" w:hAnsi="Times New Roman" w:eastAsia="宋体" w:cs="Times New Roman"/>
              </w:rPr>
              <w:t>YES</w:t>
            </w:r>
          </w:p>
        </w:tc>
        <w:tc>
          <w:tcPr>
            <w:tcW w:w="1382" w:type="dxa"/>
            <w:tcBorders>
              <w:top w:val="nil"/>
              <w:left w:val="nil"/>
              <w:bottom w:val="nil"/>
              <w:right w:val="nil"/>
            </w:tcBorders>
          </w:tcPr>
          <w:p>
            <w:pPr>
              <w:jc w:val="center"/>
              <w:rPr>
                <w:rFonts w:ascii="Times New Roman" w:hAnsi="Times New Roman" w:eastAsia="宋体" w:cs="Times New Roman"/>
              </w:rPr>
            </w:pPr>
            <w:r>
              <w:rPr>
                <w:rFonts w:ascii="Times New Roman" w:hAnsi="Times New Roman" w:eastAsia="宋体" w:cs="Times New Roman"/>
              </w:rPr>
              <w:t>YES</w:t>
            </w:r>
          </w:p>
        </w:tc>
      </w:tr>
      <w:tr>
        <w:tblPrEx>
          <w:tblCellMar>
            <w:top w:w="0" w:type="dxa"/>
            <w:left w:w="108" w:type="dxa"/>
            <w:bottom w:w="0" w:type="dxa"/>
            <w:right w:w="108" w:type="dxa"/>
          </w:tblCellMar>
        </w:tblPrEx>
        <w:trPr>
          <w:jc w:val="center"/>
        </w:trPr>
        <w:tc>
          <w:tcPr>
            <w:tcW w:w="2127" w:type="dxa"/>
            <w:tcBorders>
              <w:top w:val="nil"/>
              <w:left w:val="nil"/>
              <w:bottom w:val="nil"/>
              <w:right w:val="nil"/>
            </w:tcBorders>
          </w:tcPr>
          <w:p>
            <w:pPr>
              <w:rPr>
                <w:rFonts w:ascii="Times New Roman" w:hAnsi="Times New Roman" w:eastAsia="宋体" w:cs="Times New Roman"/>
              </w:rPr>
            </w:pPr>
            <w:r>
              <w:rPr>
                <w:rFonts w:ascii="Times New Roman" w:hAnsi="Times New Roman" w:eastAsia="宋体" w:cs="Times New Roman"/>
              </w:rPr>
              <w:t>Number of observations</w:t>
            </w:r>
          </w:p>
        </w:tc>
        <w:tc>
          <w:tcPr>
            <w:tcW w:w="1134" w:type="dxa"/>
            <w:tcBorders>
              <w:top w:val="nil"/>
              <w:left w:val="nil"/>
              <w:bottom w:val="nil"/>
              <w:right w:val="nil"/>
            </w:tcBorders>
          </w:tcPr>
          <w:p>
            <w:pPr>
              <w:jc w:val="center"/>
              <w:rPr>
                <w:rFonts w:ascii="Times New Roman" w:hAnsi="Times New Roman" w:eastAsia="宋体" w:cs="Times New Roman"/>
              </w:rPr>
            </w:pPr>
            <w:r>
              <w:rPr>
                <w:rFonts w:ascii="Times New Roman" w:hAnsi="Times New Roman" w:eastAsia="宋体" w:cs="Times New Roman"/>
              </w:rPr>
              <w:t>4700</w:t>
            </w:r>
          </w:p>
        </w:tc>
        <w:tc>
          <w:tcPr>
            <w:tcW w:w="1417" w:type="dxa"/>
            <w:tcBorders>
              <w:top w:val="nil"/>
              <w:left w:val="nil"/>
              <w:bottom w:val="nil"/>
              <w:right w:val="nil"/>
            </w:tcBorders>
          </w:tcPr>
          <w:p>
            <w:pPr>
              <w:jc w:val="center"/>
              <w:rPr>
                <w:rFonts w:ascii="Times New Roman" w:hAnsi="Times New Roman" w:eastAsia="宋体" w:cs="Times New Roman"/>
              </w:rPr>
            </w:pPr>
            <w:r>
              <w:rPr>
                <w:rFonts w:ascii="Times New Roman" w:hAnsi="Times New Roman" w:eastAsia="宋体" w:cs="Times New Roman"/>
              </w:rPr>
              <w:t>4700</w:t>
            </w:r>
          </w:p>
        </w:tc>
        <w:tc>
          <w:tcPr>
            <w:tcW w:w="1180" w:type="dxa"/>
            <w:tcBorders>
              <w:top w:val="nil"/>
              <w:left w:val="nil"/>
              <w:bottom w:val="nil"/>
              <w:right w:val="nil"/>
            </w:tcBorders>
          </w:tcPr>
          <w:p>
            <w:pPr>
              <w:jc w:val="center"/>
              <w:rPr>
                <w:rFonts w:ascii="Times New Roman" w:hAnsi="Times New Roman" w:eastAsia="宋体" w:cs="Times New Roman"/>
              </w:rPr>
            </w:pPr>
            <w:r>
              <w:rPr>
                <w:rFonts w:ascii="Times New Roman" w:hAnsi="Times New Roman" w:eastAsia="宋体" w:cs="Times New Roman"/>
              </w:rPr>
              <w:t>4700</w:t>
            </w:r>
          </w:p>
        </w:tc>
        <w:tc>
          <w:tcPr>
            <w:tcW w:w="1196" w:type="dxa"/>
            <w:tcBorders>
              <w:top w:val="nil"/>
              <w:left w:val="nil"/>
              <w:bottom w:val="nil"/>
              <w:right w:val="nil"/>
            </w:tcBorders>
          </w:tcPr>
          <w:p>
            <w:pPr>
              <w:jc w:val="center"/>
              <w:rPr>
                <w:rFonts w:ascii="Times New Roman" w:hAnsi="Times New Roman" w:eastAsia="宋体" w:cs="Times New Roman"/>
              </w:rPr>
            </w:pPr>
            <w:r>
              <w:rPr>
                <w:rFonts w:ascii="Times New Roman" w:hAnsi="Times New Roman" w:eastAsia="宋体" w:cs="Times New Roman"/>
              </w:rPr>
              <w:t>4700</w:t>
            </w:r>
          </w:p>
        </w:tc>
        <w:tc>
          <w:tcPr>
            <w:tcW w:w="1413" w:type="dxa"/>
            <w:tcBorders>
              <w:top w:val="nil"/>
              <w:left w:val="nil"/>
              <w:bottom w:val="nil"/>
              <w:right w:val="nil"/>
            </w:tcBorders>
          </w:tcPr>
          <w:p>
            <w:pPr>
              <w:jc w:val="center"/>
              <w:rPr>
                <w:rFonts w:ascii="Times New Roman" w:hAnsi="Times New Roman" w:eastAsia="宋体" w:cs="Times New Roman"/>
              </w:rPr>
            </w:pPr>
            <w:r>
              <w:rPr>
                <w:rFonts w:ascii="Times New Roman" w:hAnsi="Times New Roman" w:eastAsia="宋体" w:cs="Times New Roman"/>
              </w:rPr>
              <w:t>4700</w:t>
            </w:r>
          </w:p>
        </w:tc>
        <w:tc>
          <w:tcPr>
            <w:tcW w:w="1382" w:type="dxa"/>
            <w:tcBorders>
              <w:top w:val="nil"/>
              <w:left w:val="nil"/>
              <w:bottom w:val="nil"/>
              <w:right w:val="nil"/>
            </w:tcBorders>
          </w:tcPr>
          <w:p>
            <w:pPr>
              <w:jc w:val="center"/>
              <w:rPr>
                <w:rFonts w:ascii="Times New Roman" w:hAnsi="Times New Roman" w:eastAsia="宋体" w:cs="Times New Roman"/>
              </w:rPr>
            </w:pPr>
            <w:r>
              <w:rPr>
                <w:rFonts w:ascii="Times New Roman" w:hAnsi="Times New Roman" w:eastAsia="宋体" w:cs="Times New Roman"/>
              </w:rPr>
              <w:t>4700</w:t>
            </w:r>
          </w:p>
        </w:tc>
      </w:tr>
      <w:tr>
        <w:tblPrEx>
          <w:tblCellMar>
            <w:top w:w="0" w:type="dxa"/>
            <w:left w:w="108" w:type="dxa"/>
            <w:bottom w:w="0" w:type="dxa"/>
            <w:right w:w="108" w:type="dxa"/>
          </w:tblCellMar>
        </w:tblPrEx>
        <w:trPr>
          <w:jc w:val="center"/>
        </w:trPr>
        <w:tc>
          <w:tcPr>
            <w:tcW w:w="2127" w:type="dxa"/>
            <w:tcBorders>
              <w:top w:val="nil"/>
              <w:left w:val="nil"/>
              <w:bottom w:val="nil"/>
              <w:right w:val="nil"/>
            </w:tcBorders>
          </w:tcPr>
          <w:p>
            <w:pPr>
              <w:rPr>
                <w:rFonts w:ascii="Times New Roman" w:hAnsi="Times New Roman" w:eastAsia="宋体" w:cs="Times New Roman"/>
              </w:rPr>
            </w:pPr>
            <w:r>
              <w:rPr>
                <w:rFonts w:ascii="Times New Roman" w:hAnsi="Times New Roman" w:eastAsia="宋体" w:cs="Times New Roman"/>
              </w:rPr>
              <w:t>Number of city</w:t>
            </w:r>
          </w:p>
        </w:tc>
        <w:tc>
          <w:tcPr>
            <w:tcW w:w="1134" w:type="dxa"/>
            <w:tcBorders>
              <w:top w:val="nil"/>
              <w:left w:val="nil"/>
              <w:bottom w:val="nil"/>
              <w:right w:val="nil"/>
            </w:tcBorders>
          </w:tcPr>
          <w:p>
            <w:pPr>
              <w:jc w:val="center"/>
              <w:rPr>
                <w:rFonts w:ascii="Times New Roman" w:hAnsi="Times New Roman" w:eastAsia="宋体" w:cs="Times New Roman"/>
              </w:rPr>
            </w:pPr>
            <w:r>
              <w:rPr>
                <w:rFonts w:ascii="Times New Roman" w:hAnsi="Times New Roman" w:eastAsia="宋体" w:cs="Times New Roman"/>
              </w:rPr>
              <w:t>301</w:t>
            </w:r>
          </w:p>
        </w:tc>
        <w:tc>
          <w:tcPr>
            <w:tcW w:w="1417" w:type="dxa"/>
            <w:tcBorders>
              <w:top w:val="nil"/>
              <w:left w:val="nil"/>
              <w:bottom w:val="nil"/>
              <w:right w:val="nil"/>
            </w:tcBorders>
          </w:tcPr>
          <w:p>
            <w:pPr>
              <w:jc w:val="center"/>
              <w:rPr>
                <w:rFonts w:ascii="Times New Roman" w:hAnsi="Times New Roman" w:eastAsia="宋体" w:cs="Times New Roman"/>
              </w:rPr>
            </w:pPr>
            <w:r>
              <w:rPr>
                <w:rFonts w:ascii="Times New Roman" w:hAnsi="Times New Roman" w:eastAsia="宋体" w:cs="Times New Roman"/>
              </w:rPr>
              <w:t>301</w:t>
            </w:r>
          </w:p>
        </w:tc>
        <w:tc>
          <w:tcPr>
            <w:tcW w:w="1180" w:type="dxa"/>
            <w:tcBorders>
              <w:top w:val="nil"/>
              <w:left w:val="nil"/>
              <w:bottom w:val="nil"/>
              <w:right w:val="nil"/>
            </w:tcBorders>
          </w:tcPr>
          <w:p>
            <w:pPr>
              <w:jc w:val="center"/>
              <w:rPr>
                <w:rFonts w:ascii="Times New Roman" w:hAnsi="Times New Roman" w:eastAsia="宋体" w:cs="Times New Roman"/>
              </w:rPr>
            </w:pPr>
            <w:r>
              <w:rPr>
                <w:rFonts w:ascii="Times New Roman" w:hAnsi="Times New Roman" w:eastAsia="宋体" w:cs="Times New Roman"/>
              </w:rPr>
              <w:t>301</w:t>
            </w:r>
          </w:p>
        </w:tc>
        <w:tc>
          <w:tcPr>
            <w:tcW w:w="1196" w:type="dxa"/>
            <w:tcBorders>
              <w:top w:val="nil"/>
              <w:left w:val="nil"/>
              <w:bottom w:val="nil"/>
              <w:right w:val="nil"/>
            </w:tcBorders>
          </w:tcPr>
          <w:p>
            <w:pPr>
              <w:jc w:val="center"/>
              <w:rPr>
                <w:rFonts w:ascii="Times New Roman" w:hAnsi="Times New Roman" w:eastAsia="宋体" w:cs="Times New Roman"/>
              </w:rPr>
            </w:pPr>
            <w:r>
              <w:rPr>
                <w:rFonts w:ascii="Times New Roman" w:hAnsi="Times New Roman" w:eastAsia="宋体" w:cs="Times New Roman"/>
              </w:rPr>
              <w:t>301</w:t>
            </w:r>
          </w:p>
        </w:tc>
        <w:tc>
          <w:tcPr>
            <w:tcW w:w="1413" w:type="dxa"/>
            <w:tcBorders>
              <w:top w:val="nil"/>
              <w:left w:val="nil"/>
              <w:bottom w:val="nil"/>
              <w:right w:val="nil"/>
            </w:tcBorders>
          </w:tcPr>
          <w:p>
            <w:pPr>
              <w:jc w:val="center"/>
              <w:rPr>
                <w:rFonts w:ascii="Times New Roman" w:hAnsi="Times New Roman" w:eastAsia="宋体" w:cs="Times New Roman"/>
              </w:rPr>
            </w:pPr>
            <w:r>
              <w:rPr>
                <w:rFonts w:ascii="Times New Roman" w:hAnsi="Times New Roman" w:eastAsia="宋体" w:cs="Times New Roman"/>
              </w:rPr>
              <w:t>301</w:t>
            </w:r>
          </w:p>
        </w:tc>
        <w:tc>
          <w:tcPr>
            <w:tcW w:w="1382" w:type="dxa"/>
            <w:tcBorders>
              <w:top w:val="nil"/>
              <w:left w:val="nil"/>
              <w:bottom w:val="nil"/>
              <w:right w:val="nil"/>
            </w:tcBorders>
          </w:tcPr>
          <w:p>
            <w:pPr>
              <w:jc w:val="center"/>
              <w:rPr>
                <w:rFonts w:ascii="Times New Roman" w:hAnsi="Times New Roman" w:eastAsia="宋体" w:cs="Times New Roman"/>
              </w:rPr>
            </w:pPr>
            <w:r>
              <w:rPr>
                <w:rFonts w:ascii="Times New Roman" w:hAnsi="Times New Roman" w:eastAsia="宋体" w:cs="Times New Roman"/>
              </w:rPr>
              <w:t>301</w:t>
            </w:r>
          </w:p>
        </w:tc>
      </w:tr>
      <w:tr>
        <w:tblPrEx>
          <w:tblCellMar>
            <w:top w:w="0" w:type="dxa"/>
            <w:left w:w="108" w:type="dxa"/>
            <w:bottom w:w="0" w:type="dxa"/>
            <w:right w:w="108" w:type="dxa"/>
          </w:tblCellMar>
        </w:tblPrEx>
        <w:trPr>
          <w:jc w:val="center"/>
        </w:trPr>
        <w:tc>
          <w:tcPr>
            <w:tcW w:w="2127" w:type="dxa"/>
            <w:tcBorders>
              <w:top w:val="nil"/>
              <w:left w:val="nil"/>
              <w:bottom w:val="single" w:color="auto" w:sz="4" w:space="0"/>
              <w:right w:val="nil"/>
            </w:tcBorders>
          </w:tcPr>
          <w:p>
            <w:pPr>
              <w:rPr>
                <w:rFonts w:ascii="Times New Roman" w:hAnsi="Times New Roman" w:eastAsia="宋体" w:cs="Times New Roman"/>
              </w:rPr>
            </w:pPr>
            <w:r>
              <w:rPr>
                <w:rFonts w:ascii="Times New Roman" w:hAnsi="Times New Roman" w:eastAsia="宋体" w:cs="Times New Roman"/>
              </w:rPr>
              <w:t>R-squared</w:t>
            </w:r>
          </w:p>
        </w:tc>
        <w:tc>
          <w:tcPr>
            <w:tcW w:w="1134" w:type="dxa"/>
            <w:tcBorders>
              <w:top w:val="nil"/>
              <w:left w:val="nil"/>
              <w:bottom w:val="single" w:color="auto" w:sz="4" w:space="0"/>
              <w:right w:val="nil"/>
            </w:tcBorders>
          </w:tcPr>
          <w:p>
            <w:pPr>
              <w:jc w:val="center"/>
              <w:rPr>
                <w:rFonts w:ascii="Times New Roman" w:hAnsi="Times New Roman" w:eastAsia="宋体" w:cs="Times New Roman"/>
              </w:rPr>
            </w:pPr>
            <w:r>
              <w:rPr>
                <w:rFonts w:ascii="Times New Roman" w:hAnsi="Times New Roman" w:eastAsia="宋体" w:cs="Times New Roman"/>
              </w:rPr>
              <w:t>0.90</w:t>
            </w:r>
          </w:p>
        </w:tc>
        <w:tc>
          <w:tcPr>
            <w:tcW w:w="1417" w:type="dxa"/>
            <w:tcBorders>
              <w:top w:val="nil"/>
              <w:left w:val="nil"/>
              <w:bottom w:val="single" w:color="auto" w:sz="4" w:space="0"/>
              <w:right w:val="nil"/>
            </w:tcBorders>
          </w:tcPr>
          <w:p>
            <w:pPr>
              <w:jc w:val="center"/>
              <w:rPr>
                <w:rFonts w:ascii="Times New Roman" w:hAnsi="Times New Roman" w:eastAsia="宋体" w:cs="Times New Roman"/>
              </w:rPr>
            </w:pPr>
            <w:r>
              <w:rPr>
                <w:rFonts w:ascii="Times New Roman" w:hAnsi="Times New Roman" w:eastAsia="宋体" w:cs="Times New Roman"/>
              </w:rPr>
              <w:t>0.90</w:t>
            </w:r>
          </w:p>
        </w:tc>
        <w:tc>
          <w:tcPr>
            <w:tcW w:w="1180" w:type="dxa"/>
            <w:tcBorders>
              <w:top w:val="nil"/>
              <w:left w:val="nil"/>
              <w:bottom w:val="single" w:color="auto" w:sz="4" w:space="0"/>
              <w:right w:val="nil"/>
            </w:tcBorders>
          </w:tcPr>
          <w:p>
            <w:pPr>
              <w:jc w:val="center"/>
              <w:rPr>
                <w:rFonts w:ascii="Times New Roman" w:hAnsi="Times New Roman" w:eastAsia="宋体" w:cs="Times New Roman"/>
              </w:rPr>
            </w:pPr>
            <w:r>
              <w:rPr>
                <w:rFonts w:ascii="Times New Roman" w:hAnsi="Times New Roman" w:eastAsia="宋体" w:cs="Times New Roman"/>
              </w:rPr>
              <w:t>0.91</w:t>
            </w:r>
          </w:p>
        </w:tc>
        <w:tc>
          <w:tcPr>
            <w:tcW w:w="1196" w:type="dxa"/>
            <w:tcBorders>
              <w:top w:val="nil"/>
              <w:left w:val="nil"/>
              <w:bottom w:val="single" w:color="auto" w:sz="4" w:space="0"/>
              <w:right w:val="nil"/>
            </w:tcBorders>
          </w:tcPr>
          <w:p>
            <w:pPr>
              <w:jc w:val="center"/>
              <w:rPr>
                <w:rFonts w:ascii="Times New Roman" w:hAnsi="Times New Roman" w:eastAsia="宋体" w:cs="Times New Roman"/>
              </w:rPr>
            </w:pPr>
            <w:r>
              <w:rPr>
                <w:rFonts w:ascii="Times New Roman" w:hAnsi="Times New Roman" w:eastAsia="宋体" w:cs="Times New Roman"/>
              </w:rPr>
              <w:t>0.90</w:t>
            </w:r>
          </w:p>
        </w:tc>
        <w:tc>
          <w:tcPr>
            <w:tcW w:w="1413" w:type="dxa"/>
            <w:tcBorders>
              <w:top w:val="nil"/>
              <w:left w:val="nil"/>
              <w:bottom w:val="single" w:color="auto" w:sz="4" w:space="0"/>
              <w:right w:val="nil"/>
            </w:tcBorders>
          </w:tcPr>
          <w:p>
            <w:pPr>
              <w:jc w:val="center"/>
              <w:rPr>
                <w:rFonts w:ascii="Times New Roman" w:hAnsi="Times New Roman" w:eastAsia="宋体" w:cs="Times New Roman"/>
              </w:rPr>
            </w:pPr>
            <w:r>
              <w:rPr>
                <w:rFonts w:ascii="Times New Roman" w:hAnsi="Times New Roman" w:eastAsia="宋体" w:cs="Times New Roman"/>
              </w:rPr>
              <w:t>0.74</w:t>
            </w:r>
          </w:p>
        </w:tc>
        <w:tc>
          <w:tcPr>
            <w:tcW w:w="1382" w:type="dxa"/>
            <w:tcBorders>
              <w:top w:val="nil"/>
              <w:left w:val="nil"/>
              <w:bottom w:val="single" w:color="auto" w:sz="4" w:space="0"/>
              <w:right w:val="nil"/>
            </w:tcBorders>
          </w:tcPr>
          <w:p>
            <w:pPr>
              <w:jc w:val="center"/>
              <w:rPr>
                <w:rFonts w:ascii="Times New Roman" w:hAnsi="Times New Roman" w:eastAsia="宋体" w:cs="Times New Roman"/>
              </w:rPr>
            </w:pPr>
            <w:r>
              <w:rPr>
                <w:rFonts w:ascii="Times New Roman" w:hAnsi="Times New Roman" w:eastAsia="宋体" w:cs="Times New Roman"/>
              </w:rPr>
              <w:t>0.73</w:t>
            </w:r>
          </w:p>
        </w:tc>
      </w:tr>
    </w:tbl>
    <w:p>
      <w:pPr>
        <w:rPr>
          <w:rFonts w:ascii="Times New Roman" w:hAnsi="Times New Roman" w:cs="Times New Roman"/>
        </w:rPr>
      </w:pPr>
      <w:r>
        <w:rPr>
          <w:rFonts w:ascii="Times New Roman" w:hAnsi="Times New Roman" w:cs="Times New Roman"/>
        </w:rPr>
        <w:t xml:space="preserve">Note: Standard errors in parentheses are clustered to city level. *P&lt; 0.1, **P&lt; 0.05, ***P&lt; 0.01. R-squared denotes the goodness-of-fit of the regressions. The variable lncp is the natural log of the provincial level EV charging stations available of a given month divided by the number of cities of the province. The EV charging station data comes from the China Electric Vehicle Charging Infrastructure Promotion Alliance (http://www.evcipa.org.cn/). </w:t>
      </w:r>
    </w:p>
    <w:p>
      <w:pPr>
        <w:rPr>
          <w:rFonts w:ascii="Times New Roman" w:hAnsi="Times New Roman" w:cs="Times New Roman"/>
        </w:rPr>
      </w:pPr>
    </w:p>
    <w:p>
      <w:pPr>
        <w:rPr>
          <w:rFonts w:ascii="Times New Roman" w:hAnsi="Times New Roman" w:cs="Times New Roman"/>
        </w:rPr>
        <w:sectPr>
          <w:pgSz w:w="12240" w:h="15840"/>
          <w:pgMar w:top="1440" w:right="1440" w:bottom="1440" w:left="1440" w:header="720" w:footer="720" w:gutter="0"/>
          <w:cols w:space="720" w:num="1"/>
          <w:docGrid w:linePitch="360" w:charSpace="0"/>
        </w:sectPr>
      </w:pPr>
    </w:p>
    <w:p>
      <w:pPr>
        <w:rPr>
          <w:rFonts w:ascii="Times New Roman" w:hAnsi="Times New Roman" w:cs="Times New Roman"/>
        </w:rPr>
      </w:pPr>
      <w:r>
        <w:rPr>
          <w:rFonts w:ascii="Times New Roman" w:hAnsi="Times New Roman" w:cs="Times New Roman"/>
        </w:rPr>
        <w:t xml:space="preserve">Table S3. Regression results of the heterogeneity analysis by vehicle type. Note that due to data limitations, we cannot distinguish plug-in versus non-plug-in EVs by vehicle type. The analysis in this tale includes BEV, PHEV, and non-plug-in EV. </w:t>
      </w:r>
    </w:p>
    <w:tbl>
      <w:tblPr>
        <w:tblStyle w:val="7"/>
        <w:tblW w:w="8856" w:type="dxa"/>
        <w:jc w:val="center"/>
        <w:tblLayout w:type="fixed"/>
        <w:tblCellMar>
          <w:top w:w="0" w:type="dxa"/>
          <w:left w:w="108" w:type="dxa"/>
          <w:bottom w:w="0" w:type="dxa"/>
          <w:right w:w="108" w:type="dxa"/>
        </w:tblCellMar>
      </w:tblPr>
      <w:tblGrid>
        <w:gridCol w:w="2496"/>
        <w:gridCol w:w="1719"/>
        <w:gridCol w:w="1719"/>
        <w:gridCol w:w="1375"/>
        <w:gridCol w:w="1547"/>
      </w:tblGrid>
      <w:tr>
        <w:tblPrEx>
          <w:tblCellMar>
            <w:top w:w="0" w:type="dxa"/>
            <w:left w:w="108" w:type="dxa"/>
            <w:bottom w:w="0" w:type="dxa"/>
            <w:right w:w="108" w:type="dxa"/>
          </w:tblCellMar>
        </w:tblPrEx>
        <w:trPr>
          <w:jc w:val="center"/>
        </w:trPr>
        <w:tc>
          <w:tcPr>
            <w:tcW w:w="2496" w:type="dxa"/>
            <w:tcBorders>
              <w:top w:val="single" w:color="auto" w:sz="6" w:space="0"/>
              <w:left w:val="nil"/>
              <w:bottom w:val="nil"/>
              <w:right w:val="nil"/>
            </w:tcBorders>
          </w:tcPr>
          <w:p>
            <w:pPr>
              <w:rPr>
                <w:rFonts w:ascii="Times New Roman" w:hAnsi="Times New Roman" w:cs="Times New Roman"/>
              </w:rPr>
            </w:pPr>
          </w:p>
        </w:tc>
        <w:tc>
          <w:tcPr>
            <w:tcW w:w="6360" w:type="dxa"/>
            <w:gridSpan w:val="4"/>
            <w:tcBorders>
              <w:top w:val="single" w:color="auto" w:sz="6" w:space="0"/>
              <w:left w:val="nil"/>
              <w:bottom w:val="single" w:color="auto" w:sz="4" w:space="0"/>
              <w:right w:val="nil"/>
            </w:tcBorders>
          </w:tcPr>
          <w:p>
            <w:pPr>
              <w:jc w:val="center"/>
              <w:rPr>
                <w:rFonts w:ascii="Times New Roman" w:hAnsi="Times New Roman" w:cs="Times New Roman"/>
              </w:rPr>
            </w:pPr>
            <w:r>
              <w:rPr>
                <w:rFonts w:ascii="Times New Roman" w:hAnsi="Times New Roman" w:cs="Times New Roman"/>
              </w:rPr>
              <w:t>EV sales</w:t>
            </w:r>
          </w:p>
        </w:tc>
      </w:tr>
      <w:tr>
        <w:tblPrEx>
          <w:tblCellMar>
            <w:top w:w="0" w:type="dxa"/>
            <w:left w:w="108" w:type="dxa"/>
            <w:bottom w:w="0" w:type="dxa"/>
            <w:right w:w="108" w:type="dxa"/>
          </w:tblCellMar>
        </w:tblPrEx>
        <w:trPr>
          <w:jc w:val="center"/>
        </w:trPr>
        <w:tc>
          <w:tcPr>
            <w:tcW w:w="2496" w:type="dxa"/>
            <w:tcBorders>
              <w:top w:val="nil"/>
              <w:left w:val="nil"/>
              <w:bottom w:val="nil"/>
              <w:right w:val="nil"/>
            </w:tcBorders>
          </w:tcPr>
          <w:p>
            <w:pPr>
              <w:rPr>
                <w:rFonts w:ascii="Times New Roman" w:hAnsi="Times New Roman" w:cs="Times New Roman"/>
              </w:rPr>
            </w:pPr>
          </w:p>
        </w:tc>
        <w:tc>
          <w:tcPr>
            <w:tcW w:w="3438" w:type="dxa"/>
            <w:gridSpan w:val="2"/>
            <w:tcBorders>
              <w:top w:val="single" w:color="auto" w:sz="4" w:space="0"/>
              <w:left w:val="nil"/>
              <w:bottom w:val="nil"/>
              <w:right w:val="nil"/>
            </w:tcBorders>
          </w:tcPr>
          <w:p>
            <w:pPr>
              <w:jc w:val="center"/>
              <w:rPr>
                <w:rFonts w:ascii="Times New Roman" w:hAnsi="Times New Roman" w:cs="Times New Roman"/>
              </w:rPr>
            </w:pPr>
            <w:r>
              <w:rPr>
                <w:rFonts w:ascii="Times New Roman" w:hAnsi="Times New Roman" w:cs="Times New Roman"/>
              </w:rPr>
              <w:t>lnNCV (non-commercial, private vehicle)</w:t>
            </w:r>
          </w:p>
        </w:tc>
        <w:tc>
          <w:tcPr>
            <w:tcW w:w="2922" w:type="dxa"/>
            <w:gridSpan w:val="2"/>
            <w:tcBorders>
              <w:top w:val="single" w:color="auto" w:sz="4" w:space="0"/>
              <w:left w:val="nil"/>
              <w:bottom w:val="nil"/>
              <w:right w:val="nil"/>
            </w:tcBorders>
          </w:tcPr>
          <w:p>
            <w:pPr>
              <w:jc w:val="center"/>
              <w:rPr>
                <w:rFonts w:ascii="Times New Roman" w:hAnsi="Times New Roman" w:cs="Times New Roman"/>
              </w:rPr>
            </w:pPr>
            <w:r>
              <w:rPr>
                <w:rFonts w:ascii="Times New Roman" w:hAnsi="Times New Roman" w:cs="Times New Roman"/>
              </w:rPr>
              <w:t>lnFHV (For-hire vehicle)</w:t>
            </w:r>
          </w:p>
        </w:tc>
      </w:tr>
      <w:tr>
        <w:tblPrEx>
          <w:tblCellMar>
            <w:top w:w="0" w:type="dxa"/>
            <w:left w:w="108" w:type="dxa"/>
            <w:bottom w:w="0" w:type="dxa"/>
            <w:right w:w="108" w:type="dxa"/>
          </w:tblCellMar>
        </w:tblPrEx>
        <w:trPr>
          <w:jc w:val="center"/>
        </w:trPr>
        <w:tc>
          <w:tcPr>
            <w:tcW w:w="2496" w:type="dxa"/>
            <w:tcBorders>
              <w:top w:val="nil"/>
              <w:left w:val="nil"/>
              <w:bottom w:val="single" w:color="auto" w:sz="4" w:space="0"/>
              <w:right w:val="nil"/>
            </w:tcBorders>
          </w:tcPr>
          <w:p>
            <w:pPr>
              <w:rPr>
                <w:rFonts w:ascii="Times New Roman" w:hAnsi="Times New Roman" w:cs="Times New Roman"/>
              </w:rPr>
            </w:pPr>
          </w:p>
        </w:tc>
        <w:tc>
          <w:tcPr>
            <w:tcW w:w="1719" w:type="dxa"/>
            <w:tcBorders>
              <w:top w:val="nil"/>
              <w:left w:val="nil"/>
              <w:bottom w:val="single" w:color="auto" w:sz="4" w:space="0"/>
              <w:right w:val="nil"/>
            </w:tcBorders>
          </w:tcPr>
          <w:p>
            <w:pPr>
              <w:jc w:val="center"/>
              <w:rPr>
                <w:rFonts w:ascii="Times New Roman" w:hAnsi="Times New Roman" w:cs="Times New Roman"/>
              </w:rPr>
            </w:pPr>
            <w:r>
              <w:rPr>
                <w:rFonts w:ascii="Times New Roman" w:hAnsi="Times New Roman" w:cs="Times New Roman"/>
              </w:rPr>
              <w:t>(1)</w:t>
            </w:r>
          </w:p>
        </w:tc>
        <w:tc>
          <w:tcPr>
            <w:tcW w:w="1719" w:type="dxa"/>
            <w:tcBorders>
              <w:top w:val="nil"/>
              <w:left w:val="nil"/>
              <w:bottom w:val="single" w:color="auto" w:sz="4" w:space="0"/>
              <w:right w:val="nil"/>
            </w:tcBorders>
          </w:tcPr>
          <w:p>
            <w:pPr>
              <w:jc w:val="center"/>
              <w:rPr>
                <w:rFonts w:ascii="Times New Roman" w:hAnsi="Times New Roman" w:cs="Times New Roman"/>
              </w:rPr>
            </w:pPr>
            <w:r>
              <w:rPr>
                <w:rFonts w:ascii="Times New Roman" w:hAnsi="Times New Roman" w:cs="Times New Roman"/>
              </w:rPr>
              <w:t>(2)</w:t>
            </w:r>
          </w:p>
        </w:tc>
        <w:tc>
          <w:tcPr>
            <w:tcW w:w="1375" w:type="dxa"/>
            <w:tcBorders>
              <w:top w:val="nil"/>
              <w:left w:val="nil"/>
              <w:bottom w:val="single" w:color="auto" w:sz="4" w:space="0"/>
              <w:right w:val="nil"/>
            </w:tcBorders>
          </w:tcPr>
          <w:p>
            <w:pPr>
              <w:jc w:val="center"/>
              <w:rPr>
                <w:rFonts w:ascii="Times New Roman" w:hAnsi="Times New Roman" w:cs="Times New Roman"/>
              </w:rPr>
            </w:pPr>
            <w:r>
              <w:rPr>
                <w:rFonts w:ascii="Times New Roman" w:hAnsi="Times New Roman" w:cs="Times New Roman"/>
              </w:rPr>
              <w:t>(3)</w:t>
            </w:r>
          </w:p>
        </w:tc>
        <w:tc>
          <w:tcPr>
            <w:tcW w:w="1547" w:type="dxa"/>
            <w:tcBorders>
              <w:top w:val="nil"/>
              <w:left w:val="nil"/>
              <w:bottom w:val="single" w:color="auto" w:sz="4" w:space="0"/>
              <w:right w:val="nil"/>
            </w:tcBorders>
          </w:tcPr>
          <w:p>
            <w:pPr>
              <w:jc w:val="center"/>
              <w:rPr>
                <w:rFonts w:ascii="Times New Roman" w:hAnsi="Times New Roman" w:cs="Times New Roman"/>
              </w:rPr>
            </w:pPr>
            <w:r>
              <w:rPr>
                <w:rFonts w:ascii="Times New Roman" w:hAnsi="Times New Roman" w:cs="Times New Roman"/>
              </w:rPr>
              <w:t>(4)</w:t>
            </w:r>
          </w:p>
        </w:tc>
      </w:tr>
      <w:tr>
        <w:tblPrEx>
          <w:tblCellMar>
            <w:top w:w="0" w:type="dxa"/>
            <w:left w:w="108" w:type="dxa"/>
            <w:bottom w:w="0" w:type="dxa"/>
            <w:right w:w="108" w:type="dxa"/>
          </w:tblCellMar>
        </w:tblPrEx>
        <w:trPr>
          <w:jc w:val="center"/>
        </w:trPr>
        <w:tc>
          <w:tcPr>
            <w:tcW w:w="2496" w:type="dxa"/>
            <w:tcBorders>
              <w:top w:val="nil"/>
              <w:left w:val="nil"/>
              <w:bottom w:val="nil"/>
              <w:right w:val="nil"/>
            </w:tcBorders>
          </w:tcPr>
          <w:p>
            <w:pPr>
              <w:rPr>
                <w:rFonts w:ascii="Times New Roman" w:hAnsi="Times New Roman" w:cs="Times New Roman"/>
                <w:i/>
              </w:rPr>
            </w:pPr>
            <w:r>
              <w:rPr>
                <w:rFonts w:ascii="Times New Roman" w:hAnsi="Times New Roman" w:cs="Times New Roman"/>
                <w:i/>
              </w:rPr>
              <w:t>One-month lag results</w:t>
            </w:r>
          </w:p>
        </w:tc>
        <w:tc>
          <w:tcPr>
            <w:tcW w:w="1719" w:type="dxa"/>
            <w:tcBorders>
              <w:top w:val="nil"/>
              <w:left w:val="nil"/>
              <w:bottom w:val="nil"/>
              <w:right w:val="nil"/>
            </w:tcBorders>
          </w:tcPr>
          <w:p>
            <w:pPr>
              <w:jc w:val="center"/>
              <w:rPr>
                <w:rFonts w:ascii="Times New Roman" w:hAnsi="Times New Roman" w:cs="Times New Roman"/>
              </w:rPr>
            </w:pPr>
          </w:p>
        </w:tc>
        <w:tc>
          <w:tcPr>
            <w:tcW w:w="1719" w:type="dxa"/>
            <w:tcBorders>
              <w:top w:val="nil"/>
              <w:left w:val="nil"/>
              <w:bottom w:val="nil"/>
              <w:right w:val="nil"/>
            </w:tcBorders>
          </w:tcPr>
          <w:p>
            <w:pPr>
              <w:jc w:val="center"/>
              <w:rPr>
                <w:rFonts w:ascii="Times New Roman" w:hAnsi="Times New Roman" w:cs="Times New Roman"/>
              </w:rPr>
            </w:pPr>
          </w:p>
        </w:tc>
        <w:tc>
          <w:tcPr>
            <w:tcW w:w="1375" w:type="dxa"/>
            <w:tcBorders>
              <w:top w:val="nil"/>
              <w:left w:val="nil"/>
              <w:bottom w:val="nil"/>
              <w:right w:val="nil"/>
            </w:tcBorders>
          </w:tcPr>
          <w:p>
            <w:pPr>
              <w:jc w:val="center"/>
              <w:rPr>
                <w:rFonts w:ascii="Times New Roman" w:hAnsi="Times New Roman" w:cs="Times New Roman"/>
              </w:rPr>
            </w:pPr>
          </w:p>
        </w:tc>
        <w:tc>
          <w:tcPr>
            <w:tcW w:w="1547" w:type="dxa"/>
            <w:tcBorders>
              <w:top w:val="nil"/>
              <w:left w:val="nil"/>
              <w:bottom w:val="nil"/>
              <w:right w:val="nil"/>
            </w:tcBorders>
          </w:tcPr>
          <w:p>
            <w:pPr>
              <w:jc w:val="center"/>
              <w:rPr>
                <w:rFonts w:ascii="Times New Roman" w:hAnsi="Times New Roman" w:cs="Times New Roman"/>
              </w:rPr>
            </w:pPr>
          </w:p>
        </w:tc>
      </w:tr>
      <w:tr>
        <w:tblPrEx>
          <w:tblCellMar>
            <w:top w:w="0" w:type="dxa"/>
            <w:left w:w="108" w:type="dxa"/>
            <w:bottom w:w="0" w:type="dxa"/>
            <w:right w:w="108" w:type="dxa"/>
          </w:tblCellMar>
        </w:tblPrEx>
        <w:trPr>
          <w:jc w:val="center"/>
        </w:trPr>
        <w:tc>
          <w:tcPr>
            <w:tcW w:w="2496" w:type="dxa"/>
            <w:tcBorders>
              <w:top w:val="nil"/>
              <w:left w:val="nil"/>
              <w:bottom w:val="nil"/>
              <w:right w:val="nil"/>
            </w:tcBorders>
          </w:tcPr>
          <w:p>
            <w:pPr>
              <w:rPr>
                <w:rFonts w:ascii="Times New Roman" w:hAnsi="Times New Roman" w:cs="Times New Roman"/>
              </w:rPr>
            </w:pPr>
            <w:r>
              <w:rPr>
                <w:rFonts w:ascii="Times New Roman" w:hAnsi="Times New Roman" w:cs="Times New Roman"/>
              </w:rPr>
              <w:t>L1.Outage times</w:t>
            </w:r>
          </w:p>
        </w:tc>
        <w:tc>
          <w:tcPr>
            <w:tcW w:w="1719" w:type="dxa"/>
            <w:tcBorders>
              <w:top w:val="nil"/>
              <w:left w:val="nil"/>
              <w:bottom w:val="nil"/>
              <w:right w:val="nil"/>
            </w:tcBorders>
          </w:tcPr>
          <w:p>
            <w:pPr>
              <w:jc w:val="center"/>
              <w:rPr>
                <w:rFonts w:ascii="Times New Roman" w:hAnsi="Times New Roman" w:cs="Times New Roman"/>
              </w:rPr>
            </w:pPr>
            <w:r>
              <w:rPr>
                <w:rFonts w:ascii="Times New Roman" w:hAnsi="Times New Roman" w:cs="Times New Roman"/>
              </w:rPr>
              <w:t>-0.010</w:t>
            </w:r>
            <w:r>
              <w:rPr>
                <w:rFonts w:ascii="Times New Roman" w:hAnsi="Times New Roman" w:cs="Times New Roman"/>
                <w:vertAlign w:val="superscript"/>
              </w:rPr>
              <w:t>***</w:t>
            </w:r>
          </w:p>
        </w:tc>
        <w:tc>
          <w:tcPr>
            <w:tcW w:w="1719" w:type="dxa"/>
            <w:tcBorders>
              <w:top w:val="nil"/>
              <w:left w:val="nil"/>
              <w:bottom w:val="nil"/>
              <w:right w:val="nil"/>
            </w:tcBorders>
          </w:tcPr>
          <w:p>
            <w:pPr>
              <w:jc w:val="center"/>
              <w:rPr>
                <w:rFonts w:ascii="Times New Roman" w:hAnsi="Times New Roman" w:cs="Times New Roman"/>
              </w:rPr>
            </w:pPr>
          </w:p>
        </w:tc>
        <w:tc>
          <w:tcPr>
            <w:tcW w:w="1375" w:type="dxa"/>
            <w:tcBorders>
              <w:top w:val="nil"/>
              <w:left w:val="nil"/>
              <w:bottom w:val="nil"/>
              <w:right w:val="nil"/>
            </w:tcBorders>
          </w:tcPr>
          <w:p>
            <w:pPr>
              <w:jc w:val="center"/>
              <w:rPr>
                <w:rFonts w:ascii="Times New Roman" w:hAnsi="Times New Roman" w:cs="Times New Roman"/>
              </w:rPr>
            </w:pPr>
            <w:r>
              <w:rPr>
                <w:rFonts w:ascii="Times New Roman" w:hAnsi="Times New Roman" w:cs="Times New Roman"/>
              </w:rPr>
              <w:t>-0.002</w:t>
            </w:r>
          </w:p>
        </w:tc>
        <w:tc>
          <w:tcPr>
            <w:tcW w:w="1547" w:type="dxa"/>
            <w:tcBorders>
              <w:top w:val="nil"/>
              <w:left w:val="nil"/>
              <w:bottom w:val="nil"/>
              <w:right w:val="nil"/>
            </w:tcBorders>
          </w:tcPr>
          <w:p>
            <w:pPr>
              <w:jc w:val="center"/>
              <w:rPr>
                <w:rFonts w:ascii="Times New Roman" w:hAnsi="Times New Roman" w:cs="Times New Roman"/>
              </w:rPr>
            </w:pPr>
          </w:p>
        </w:tc>
      </w:tr>
      <w:tr>
        <w:tblPrEx>
          <w:tblCellMar>
            <w:top w:w="0" w:type="dxa"/>
            <w:left w:w="108" w:type="dxa"/>
            <w:bottom w:w="0" w:type="dxa"/>
            <w:right w:w="108" w:type="dxa"/>
          </w:tblCellMar>
        </w:tblPrEx>
        <w:trPr>
          <w:jc w:val="center"/>
        </w:trPr>
        <w:tc>
          <w:tcPr>
            <w:tcW w:w="2496" w:type="dxa"/>
            <w:tcBorders>
              <w:top w:val="nil"/>
              <w:left w:val="nil"/>
              <w:bottom w:val="nil"/>
              <w:right w:val="nil"/>
            </w:tcBorders>
          </w:tcPr>
          <w:p>
            <w:pPr>
              <w:rPr>
                <w:rFonts w:ascii="Times New Roman" w:hAnsi="Times New Roman" w:cs="Times New Roman"/>
              </w:rPr>
            </w:pPr>
          </w:p>
        </w:tc>
        <w:tc>
          <w:tcPr>
            <w:tcW w:w="1719" w:type="dxa"/>
            <w:tcBorders>
              <w:top w:val="nil"/>
              <w:left w:val="nil"/>
              <w:bottom w:val="nil"/>
              <w:right w:val="nil"/>
            </w:tcBorders>
          </w:tcPr>
          <w:p>
            <w:pPr>
              <w:jc w:val="center"/>
              <w:rPr>
                <w:rFonts w:ascii="Times New Roman" w:hAnsi="Times New Roman" w:cs="Times New Roman"/>
              </w:rPr>
            </w:pPr>
            <w:r>
              <w:rPr>
                <w:rFonts w:ascii="Times New Roman" w:hAnsi="Times New Roman" w:cs="Times New Roman"/>
              </w:rPr>
              <w:t>(0.001)</w:t>
            </w:r>
          </w:p>
        </w:tc>
        <w:tc>
          <w:tcPr>
            <w:tcW w:w="1719" w:type="dxa"/>
            <w:tcBorders>
              <w:top w:val="nil"/>
              <w:left w:val="nil"/>
              <w:bottom w:val="nil"/>
              <w:right w:val="nil"/>
            </w:tcBorders>
          </w:tcPr>
          <w:p>
            <w:pPr>
              <w:jc w:val="center"/>
              <w:rPr>
                <w:rFonts w:ascii="Times New Roman" w:hAnsi="Times New Roman" w:cs="Times New Roman"/>
              </w:rPr>
            </w:pPr>
          </w:p>
        </w:tc>
        <w:tc>
          <w:tcPr>
            <w:tcW w:w="1375" w:type="dxa"/>
            <w:tcBorders>
              <w:top w:val="nil"/>
              <w:left w:val="nil"/>
              <w:bottom w:val="nil"/>
              <w:right w:val="nil"/>
            </w:tcBorders>
          </w:tcPr>
          <w:p>
            <w:pPr>
              <w:jc w:val="center"/>
              <w:rPr>
                <w:rFonts w:ascii="Times New Roman" w:hAnsi="Times New Roman" w:cs="Times New Roman"/>
              </w:rPr>
            </w:pPr>
            <w:r>
              <w:rPr>
                <w:rFonts w:ascii="Times New Roman" w:hAnsi="Times New Roman" w:cs="Times New Roman"/>
              </w:rPr>
              <w:t>(0.002)</w:t>
            </w:r>
          </w:p>
        </w:tc>
        <w:tc>
          <w:tcPr>
            <w:tcW w:w="1547" w:type="dxa"/>
            <w:tcBorders>
              <w:top w:val="nil"/>
              <w:left w:val="nil"/>
              <w:bottom w:val="nil"/>
              <w:right w:val="nil"/>
            </w:tcBorders>
          </w:tcPr>
          <w:p>
            <w:pPr>
              <w:jc w:val="center"/>
              <w:rPr>
                <w:rFonts w:ascii="Times New Roman" w:hAnsi="Times New Roman" w:cs="Times New Roman"/>
              </w:rPr>
            </w:pPr>
          </w:p>
        </w:tc>
      </w:tr>
      <w:tr>
        <w:tblPrEx>
          <w:tblCellMar>
            <w:top w:w="0" w:type="dxa"/>
            <w:left w:w="108" w:type="dxa"/>
            <w:bottom w:w="0" w:type="dxa"/>
            <w:right w:w="108" w:type="dxa"/>
          </w:tblCellMar>
        </w:tblPrEx>
        <w:trPr>
          <w:jc w:val="center"/>
        </w:trPr>
        <w:tc>
          <w:tcPr>
            <w:tcW w:w="2496" w:type="dxa"/>
            <w:tcBorders>
              <w:top w:val="nil"/>
              <w:left w:val="nil"/>
              <w:bottom w:val="nil"/>
              <w:right w:val="nil"/>
            </w:tcBorders>
          </w:tcPr>
          <w:p>
            <w:pPr>
              <w:rPr>
                <w:rFonts w:ascii="Times New Roman" w:hAnsi="Times New Roman" w:cs="Times New Roman"/>
              </w:rPr>
            </w:pPr>
            <w:r>
              <w:rPr>
                <w:rFonts w:ascii="Times New Roman" w:hAnsi="Times New Roman" w:cs="Times New Roman"/>
              </w:rPr>
              <w:t>L1.Outage hours</w:t>
            </w:r>
          </w:p>
        </w:tc>
        <w:tc>
          <w:tcPr>
            <w:tcW w:w="1719" w:type="dxa"/>
            <w:tcBorders>
              <w:top w:val="nil"/>
              <w:left w:val="nil"/>
              <w:bottom w:val="nil"/>
              <w:right w:val="nil"/>
            </w:tcBorders>
          </w:tcPr>
          <w:p>
            <w:pPr>
              <w:jc w:val="center"/>
              <w:rPr>
                <w:rFonts w:ascii="Times New Roman" w:hAnsi="Times New Roman" w:cs="Times New Roman"/>
              </w:rPr>
            </w:pPr>
          </w:p>
        </w:tc>
        <w:tc>
          <w:tcPr>
            <w:tcW w:w="1719" w:type="dxa"/>
            <w:tcBorders>
              <w:top w:val="nil"/>
              <w:left w:val="nil"/>
              <w:bottom w:val="nil"/>
              <w:right w:val="nil"/>
            </w:tcBorders>
          </w:tcPr>
          <w:p>
            <w:pPr>
              <w:jc w:val="center"/>
              <w:rPr>
                <w:rFonts w:ascii="Times New Roman" w:hAnsi="Times New Roman" w:cs="Times New Roman"/>
              </w:rPr>
            </w:pPr>
            <w:r>
              <w:rPr>
                <w:rFonts w:ascii="Times New Roman" w:hAnsi="Times New Roman" w:cs="Times New Roman"/>
              </w:rPr>
              <w:t>-0.00019</w:t>
            </w:r>
            <w:r>
              <w:rPr>
                <w:rFonts w:ascii="Times New Roman" w:hAnsi="Times New Roman" w:cs="Times New Roman"/>
                <w:vertAlign w:val="superscript"/>
              </w:rPr>
              <w:t>**</w:t>
            </w:r>
          </w:p>
        </w:tc>
        <w:tc>
          <w:tcPr>
            <w:tcW w:w="1375" w:type="dxa"/>
            <w:tcBorders>
              <w:top w:val="nil"/>
              <w:left w:val="nil"/>
              <w:bottom w:val="nil"/>
              <w:right w:val="nil"/>
            </w:tcBorders>
          </w:tcPr>
          <w:p>
            <w:pPr>
              <w:jc w:val="center"/>
              <w:rPr>
                <w:rFonts w:ascii="Times New Roman" w:hAnsi="Times New Roman" w:cs="Times New Roman"/>
              </w:rPr>
            </w:pPr>
          </w:p>
        </w:tc>
        <w:tc>
          <w:tcPr>
            <w:tcW w:w="1547" w:type="dxa"/>
            <w:tcBorders>
              <w:top w:val="nil"/>
              <w:left w:val="nil"/>
              <w:bottom w:val="nil"/>
              <w:right w:val="nil"/>
            </w:tcBorders>
          </w:tcPr>
          <w:p>
            <w:pPr>
              <w:jc w:val="center"/>
              <w:rPr>
                <w:rFonts w:ascii="Times New Roman" w:hAnsi="Times New Roman" w:cs="Times New Roman"/>
              </w:rPr>
            </w:pPr>
            <w:r>
              <w:rPr>
                <w:rFonts w:ascii="Times New Roman" w:hAnsi="Times New Roman" w:cs="Times New Roman"/>
              </w:rPr>
              <w:t>-0.00003</w:t>
            </w:r>
          </w:p>
        </w:tc>
      </w:tr>
      <w:tr>
        <w:tblPrEx>
          <w:tblCellMar>
            <w:top w:w="0" w:type="dxa"/>
            <w:left w:w="108" w:type="dxa"/>
            <w:bottom w:w="0" w:type="dxa"/>
            <w:right w:w="108" w:type="dxa"/>
          </w:tblCellMar>
        </w:tblPrEx>
        <w:trPr>
          <w:jc w:val="center"/>
        </w:trPr>
        <w:tc>
          <w:tcPr>
            <w:tcW w:w="2496" w:type="dxa"/>
            <w:tcBorders>
              <w:top w:val="nil"/>
              <w:left w:val="nil"/>
              <w:bottom w:val="nil"/>
              <w:right w:val="nil"/>
            </w:tcBorders>
          </w:tcPr>
          <w:p>
            <w:pPr>
              <w:rPr>
                <w:rFonts w:ascii="Times New Roman" w:hAnsi="Times New Roman" w:cs="Times New Roman"/>
              </w:rPr>
            </w:pPr>
          </w:p>
        </w:tc>
        <w:tc>
          <w:tcPr>
            <w:tcW w:w="1719" w:type="dxa"/>
            <w:tcBorders>
              <w:top w:val="nil"/>
              <w:left w:val="nil"/>
              <w:bottom w:val="nil"/>
              <w:right w:val="nil"/>
            </w:tcBorders>
          </w:tcPr>
          <w:p>
            <w:pPr>
              <w:jc w:val="center"/>
              <w:rPr>
                <w:rFonts w:ascii="Times New Roman" w:hAnsi="Times New Roman" w:cs="Times New Roman"/>
              </w:rPr>
            </w:pPr>
          </w:p>
        </w:tc>
        <w:tc>
          <w:tcPr>
            <w:tcW w:w="1719" w:type="dxa"/>
            <w:tcBorders>
              <w:top w:val="nil"/>
              <w:left w:val="nil"/>
              <w:bottom w:val="nil"/>
              <w:right w:val="nil"/>
            </w:tcBorders>
          </w:tcPr>
          <w:p>
            <w:pPr>
              <w:jc w:val="center"/>
              <w:rPr>
                <w:rFonts w:ascii="Times New Roman" w:hAnsi="Times New Roman" w:cs="Times New Roman"/>
              </w:rPr>
            </w:pPr>
            <w:r>
              <w:rPr>
                <w:rFonts w:ascii="Times New Roman" w:hAnsi="Times New Roman" w:cs="Times New Roman"/>
              </w:rPr>
              <w:t>(0.00009)</w:t>
            </w:r>
          </w:p>
        </w:tc>
        <w:tc>
          <w:tcPr>
            <w:tcW w:w="1375" w:type="dxa"/>
            <w:tcBorders>
              <w:top w:val="nil"/>
              <w:left w:val="nil"/>
              <w:bottom w:val="nil"/>
              <w:right w:val="nil"/>
            </w:tcBorders>
          </w:tcPr>
          <w:p>
            <w:pPr>
              <w:jc w:val="center"/>
              <w:rPr>
                <w:rFonts w:ascii="Times New Roman" w:hAnsi="Times New Roman" w:cs="Times New Roman"/>
              </w:rPr>
            </w:pPr>
          </w:p>
        </w:tc>
        <w:tc>
          <w:tcPr>
            <w:tcW w:w="1547" w:type="dxa"/>
            <w:tcBorders>
              <w:top w:val="nil"/>
              <w:left w:val="nil"/>
              <w:bottom w:val="nil"/>
              <w:right w:val="nil"/>
            </w:tcBorders>
          </w:tcPr>
          <w:p>
            <w:pPr>
              <w:jc w:val="center"/>
              <w:rPr>
                <w:rFonts w:ascii="Times New Roman" w:hAnsi="Times New Roman" w:cs="Times New Roman"/>
              </w:rPr>
            </w:pPr>
            <w:r>
              <w:rPr>
                <w:rFonts w:ascii="Times New Roman" w:hAnsi="Times New Roman" w:cs="Times New Roman"/>
              </w:rPr>
              <w:t>(0.0001)</w:t>
            </w:r>
          </w:p>
        </w:tc>
      </w:tr>
      <w:tr>
        <w:tblPrEx>
          <w:tblCellMar>
            <w:top w:w="0" w:type="dxa"/>
            <w:left w:w="108" w:type="dxa"/>
            <w:bottom w:w="0" w:type="dxa"/>
            <w:right w:w="108" w:type="dxa"/>
          </w:tblCellMar>
        </w:tblPrEx>
        <w:trPr>
          <w:jc w:val="center"/>
        </w:trPr>
        <w:tc>
          <w:tcPr>
            <w:tcW w:w="2496" w:type="dxa"/>
            <w:tcBorders>
              <w:top w:val="nil"/>
              <w:left w:val="nil"/>
              <w:bottom w:val="nil"/>
              <w:right w:val="nil"/>
            </w:tcBorders>
          </w:tcPr>
          <w:p>
            <w:pPr>
              <w:rPr>
                <w:rFonts w:ascii="Times New Roman" w:hAnsi="Times New Roman" w:cs="Times New Roman"/>
              </w:rPr>
            </w:pPr>
            <w:r>
              <w:rPr>
                <w:rFonts w:ascii="Times New Roman" w:hAnsi="Times New Roman" w:cs="Times New Roman"/>
              </w:rPr>
              <w:t>ln(GDP)</w:t>
            </w:r>
          </w:p>
        </w:tc>
        <w:tc>
          <w:tcPr>
            <w:tcW w:w="1719" w:type="dxa"/>
            <w:tcBorders>
              <w:top w:val="nil"/>
              <w:left w:val="nil"/>
              <w:bottom w:val="nil"/>
              <w:right w:val="nil"/>
            </w:tcBorders>
          </w:tcPr>
          <w:p>
            <w:pPr>
              <w:jc w:val="center"/>
              <w:rPr>
                <w:rFonts w:ascii="Times New Roman" w:hAnsi="Times New Roman" w:cs="Times New Roman"/>
              </w:rPr>
            </w:pPr>
            <w:r>
              <w:rPr>
                <w:rFonts w:ascii="Times New Roman" w:hAnsi="Times New Roman" w:cs="Times New Roman"/>
              </w:rPr>
              <w:t>-0.028</w:t>
            </w:r>
          </w:p>
        </w:tc>
        <w:tc>
          <w:tcPr>
            <w:tcW w:w="1719" w:type="dxa"/>
            <w:tcBorders>
              <w:top w:val="nil"/>
              <w:left w:val="nil"/>
              <w:bottom w:val="nil"/>
              <w:right w:val="nil"/>
            </w:tcBorders>
          </w:tcPr>
          <w:p>
            <w:pPr>
              <w:jc w:val="center"/>
              <w:rPr>
                <w:rFonts w:ascii="Times New Roman" w:hAnsi="Times New Roman" w:cs="Times New Roman"/>
              </w:rPr>
            </w:pPr>
            <w:r>
              <w:rPr>
                <w:rFonts w:ascii="Times New Roman" w:hAnsi="Times New Roman" w:cs="Times New Roman"/>
              </w:rPr>
              <w:t>-0.030</w:t>
            </w:r>
          </w:p>
        </w:tc>
        <w:tc>
          <w:tcPr>
            <w:tcW w:w="1375" w:type="dxa"/>
            <w:tcBorders>
              <w:top w:val="nil"/>
              <w:left w:val="nil"/>
              <w:bottom w:val="nil"/>
              <w:right w:val="nil"/>
            </w:tcBorders>
          </w:tcPr>
          <w:p>
            <w:pPr>
              <w:jc w:val="center"/>
              <w:rPr>
                <w:rFonts w:ascii="Times New Roman" w:hAnsi="Times New Roman" w:cs="Times New Roman"/>
              </w:rPr>
            </w:pPr>
            <w:r>
              <w:rPr>
                <w:rFonts w:ascii="Times New Roman" w:hAnsi="Times New Roman" w:cs="Times New Roman"/>
              </w:rPr>
              <w:t>-0.019</w:t>
            </w:r>
          </w:p>
        </w:tc>
        <w:tc>
          <w:tcPr>
            <w:tcW w:w="1547" w:type="dxa"/>
            <w:tcBorders>
              <w:top w:val="nil"/>
              <w:left w:val="nil"/>
              <w:bottom w:val="nil"/>
              <w:right w:val="nil"/>
            </w:tcBorders>
          </w:tcPr>
          <w:p>
            <w:pPr>
              <w:jc w:val="center"/>
              <w:rPr>
                <w:rFonts w:ascii="Times New Roman" w:hAnsi="Times New Roman" w:cs="Times New Roman"/>
              </w:rPr>
            </w:pPr>
            <w:r>
              <w:rPr>
                <w:rFonts w:ascii="Times New Roman" w:hAnsi="Times New Roman" w:cs="Times New Roman"/>
              </w:rPr>
              <w:t>-0.019</w:t>
            </w:r>
          </w:p>
        </w:tc>
      </w:tr>
      <w:tr>
        <w:tblPrEx>
          <w:tblCellMar>
            <w:top w:w="0" w:type="dxa"/>
            <w:left w:w="108" w:type="dxa"/>
            <w:bottom w:w="0" w:type="dxa"/>
            <w:right w:w="108" w:type="dxa"/>
          </w:tblCellMar>
        </w:tblPrEx>
        <w:trPr>
          <w:jc w:val="center"/>
        </w:trPr>
        <w:tc>
          <w:tcPr>
            <w:tcW w:w="2496" w:type="dxa"/>
            <w:tcBorders>
              <w:top w:val="nil"/>
              <w:left w:val="nil"/>
              <w:bottom w:val="nil"/>
              <w:right w:val="nil"/>
            </w:tcBorders>
          </w:tcPr>
          <w:p>
            <w:pPr>
              <w:rPr>
                <w:rFonts w:ascii="Times New Roman" w:hAnsi="Times New Roman" w:cs="Times New Roman"/>
              </w:rPr>
            </w:pPr>
          </w:p>
        </w:tc>
        <w:tc>
          <w:tcPr>
            <w:tcW w:w="1719" w:type="dxa"/>
            <w:tcBorders>
              <w:top w:val="nil"/>
              <w:left w:val="nil"/>
              <w:bottom w:val="nil"/>
              <w:right w:val="nil"/>
            </w:tcBorders>
          </w:tcPr>
          <w:p>
            <w:pPr>
              <w:jc w:val="center"/>
              <w:rPr>
                <w:rFonts w:ascii="Times New Roman" w:hAnsi="Times New Roman" w:cs="Times New Roman"/>
              </w:rPr>
            </w:pPr>
            <w:r>
              <w:rPr>
                <w:rFonts w:ascii="Times New Roman" w:hAnsi="Times New Roman" w:cs="Times New Roman"/>
              </w:rPr>
              <w:t>(0.027)</w:t>
            </w:r>
          </w:p>
        </w:tc>
        <w:tc>
          <w:tcPr>
            <w:tcW w:w="1719" w:type="dxa"/>
            <w:tcBorders>
              <w:top w:val="nil"/>
              <w:left w:val="nil"/>
              <w:bottom w:val="nil"/>
              <w:right w:val="nil"/>
            </w:tcBorders>
          </w:tcPr>
          <w:p>
            <w:pPr>
              <w:jc w:val="center"/>
              <w:rPr>
                <w:rFonts w:ascii="Times New Roman" w:hAnsi="Times New Roman" w:cs="Times New Roman"/>
              </w:rPr>
            </w:pPr>
            <w:r>
              <w:rPr>
                <w:rFonts w:ascii="Times New Roman" w:hAnsi="Times New Roman" w:cs="Times New Roman"/>
              </w:rPr>
              <w:t>(0.028)</w:t>
            </w:r>
          </w:p>
        </w:tc>
        <w:tc>
          <w:tcPr>
            <w:tcW w:w="1375" w:type="dxa"/>
            <w:tcBorders>
              <w:top w:val="nil"/>
              <w:left w:val="nil"/>
              <w:bottom w:val="nil"/>
              <w:right w:val="nil"/>
            </w:tcBorders>
          </w:tcPr>
          <w:p>
            <w:pPr>
              <w:jc w:val="center"/>
              <w:rPr>
                <w:rFonts w:ascii="Times New Roman" w:hAnsi="Times New Roman" w:cs="Times New Roman"/>
              </w:rPr>
            </w:pPr>
            <w:r>
              <w:rPr>
                <w:rFonts w:ascii="Times New Roman" w:hAnsi="Times New Roman" w:cs="Times New Roman"/>
              </w:rPr>
              <w:t>(0.035)</w:t>
            </w:r>
          </w:p>
        </w:tc>
        <w:tc>
          <w:tcPr>
            <w:tcW w:w="1547" w:type="dxa"/>
            <w:tcBorders>
              <w:top w:val="nil"/>
              <w:left w:val="nil"/>
              <w:bottom w:val="nil"/>
              <w:right w:val="nil"/>
            </w:tcBorders>
          </w:tcPr>
          <w:p>
            <w:pPr>
              <w:jc w:val="center"/>
              <w:rPr>
                <w:rFonts w:ascii="Times New Roman" w:hAnsi="Times New Roman" w:cs="Times New Roman"/>
              </w:rPr>
            </w:pPr>
            <w:r>
              <w:rPr>
                <w:rFonts w:ascii="Times New Roman" w:hAnsi="Times New Roman" w:cs="Times New Roman"/>
              </w:rPr>
              <w:t>(0.035)</w:t>
            </w:r>
          </w:p>
        </w:tc>
      </w:tr>
      <w:tr>
        <w:tblPrEx>
          <w:tblCellMar>
            <w:top w:w="0" w:type="dxa"/>
            <w:left w:w="108" w:type="dxa"/>
            <w:bottom w:w="0" w:type="dxa"/>
            <w:right w:w="108" w:type="dxa"/>
          </w:tblCellMar>
        </w:tblPrEx>
        <w:trPr>
          <w:jc w:val="center"/>
        </w:trPr>
        <w:tc>
          <w:tcPr>
            <w:tcW w:w="2496" w:type="dxa"/>
            <w:tcBorders>
              <w:top w:val="nil"/>
              <w:left w:val="nil"/>
              <w:bottom w:val="nil"/>
              <w:right w:val="nil"/>
            </w:tcBorders>
          </w:tcPr>
          <w:p>
            <w:pPr>
              <w:rPr>
                <w:rFonts w:ascii="Times New Roman" w:hAnsi="Times New Roman" w:cs="Times New Roman"/>
              </w:rPr>
            </w:pPr>
            <w:r>
              <w:rPr>
                <w:rFonts w:ascii="Times New Roman" w:hAnsi="Times New Roman" w:cs="Times New Roman"/>
              </w:rPr>
              <w:t>Constant</w:t>
            </w:r>
          </w:p>
        </w:tc>
        <w:tc>
          <w:tcPr>
            <w:tcW w:w="1719" w:type="dxa"/>
            <w:tcBorders>
              <w:top w:val="nil"/>
              <w:left w:val="nil"/>
              <w:bottom w:val="nil"/>
              <w:right w:val="nil"/>
            </w:tcBorders>
          </w:tcPr>
          <w:p>
            <w:pPr>
              <w:jc w:val="center"/>
              <w:rPr>
                <w:rFonts w:ascii="Times New Roman" w:hAnsi="Times New Roman" w:cs="Times New Roman"/>
              </w:rPr>
            </w:pPr>
            <w:r>
              <w:rPr>
                <w:rFonts w:ascii="Times New Roman" w:hAnsi="Times New Roman" w:cs="Times New Roman"/>
              </w:rPr>
              <w:t>5.00</w:t>
            </w:r>
            <w:r>
              <w:rPr>
                <w:rFonts w:ascii="Times New Roman" w:hAnsi="Times New Roman" w:cs="Times New Roman"/>
                <w:vertAlign w:val="superscript"/>
              </w:rPr>
              <w:t>***</w:t>
            </w:r>
          </w:p>
        </w:tc>
        <w:tc>
          <w:tcPr>
            <w:tcW w:w="1719" w:type="dxa"/>
            <w:tcBorders>
              <w:top w:val="nil"/>
              <w:left w:val="nil"/>
              <w:bottom w:val="nil"/>
              <w:right w:val="nil"/>
            </w:tcBorders>
          </w:tcPr>
          <w:p>
            <w:pPr>
              <w:jc w:val="center"/>
              <w:rPr>
                <w:rFonts w:ascii="Times New Roman" w:hAnsi="Times New Roman" w:cs="Times New Roman"/>
              </w:rPr>
            </w:pPr>
            <w:r>
              <w:rPr>
                <w:rFonts w:ascii="Times New Roman" w:hAnsi="Times New Roman" w:cs="Times New Roman"/>
              </w:rPr>
              <w:t>4.92</w:t>
            </w:r>
            <w:r>
              <w:rPr>
                <w:rFonts w:ascii="Times New Roman" w:hAnsi="Times New Roman" w:cs="Times New Roman"/>
                <w:vertAlign w:val="superscript"/>
              </w:rPr>
              <w:t>***</w:t>
            </w:r>
          </w:p>
        </w:tc>
        <w:tc>
          <w:tcPr>
            <w:tcW w:w="1375" w:type="dxa"/>
            <w:tcBorders>
              <w:top w:val="nil"/>
              <w:left w:val="nil"/>
              <w:bottom w:val="nil"/>
              <w:right w:val="nil"/>
            </w:tcBorders>
          </w:tcPr>
          <w:p>
            <w:pPr>
              <w:jc w:val="center"/>
              <w:rPr>
                <w:rFonts w:ascii="Times New Roman" w:hAnsi="Times New Roman" w:cs="Times New Roman"/>
              </w:rPr>
            </w:pPr>
            <w:r>
              <w:rPr>
                <w:rFonts w:ascii="Times New Roman" w:hAnsi="Times New Roman" w:cs="Times New Roman"/>
              </w:rPr>
              <w:t>1.70</w:t>
            </w:r>
            <w:r>
              <w:rPr>
                <w:rFonts w:ascii="Times New Roman" w:hAnsi="Times New Roman" w:cs="Times New Roman"/>
                <w:vertAlign w:val="superscript"/>
              </w:rPr>
              <w:t>**</w:t>
            </w:r>
          </w:p>
        </w:tc>
        <w:tc>
          <w:tcPr>
            <w:tcW w:w="1547" w:type="dxa"/>
            <w:tcBorders>
              <w:top w:val="nil"/>
              <w:left w:val="nil"/>
              <w:bottom w:val="nil"/>
              <w:right w:val="nil"/>
            </w:tcBorders>
          </w:tcPr>
          <w:p>
            <w:pPr>
              <w:jc w:val="center"/>
              <w:rPr>
                <w:rFonts w:ascii="Times New Roman" w:hAnsi="Times New Roman" w:cs="Times New Roman"/>
              </w:rPr>
            </w:pPr>
            <w:r>
              <w:rPr>
                <w:rFonts w:ascii="Times New Roman" w:hAnsi="Times New Roman" w:cs="Times New Roman"/>
              </w:rPr>
              <w:t>1.68</w:t>
            </w:r>
            <w:r>
              <w:rPr>
                <w:rFonts w:ascii="Times New Roman" w:hAnsi="Times New Roman" w:cs="Times New Roman"/>
                <w:vertAlign w:val="superscript"/>
              </w:rPr>
              <w:t>***</w:t>
            </w:r>
          </w:p>
        </w:tc>
      </w:tr>
      <w:tr>
        <w:tblPrEx>
          <w:tblCellMar>
            <w:top w:w="0" w:type="dxa"/>
            <w:left w:w="108" w:type="dxa"/>
            <w:bottom w:w="0" w:type="dxa"/>
            <w:right w:w="108" w:type="dxa"/>
          </w:tblCellMar>
        </w:tblPrEx>
        <w:trPr>
          <w:jc w:val="center"/>
        </w:trPr>
        <w:tc>
          <w:tcPr>
            <w:tcW w:w="2496" w:type="dxa"/>
            <w:tcBorders>
              <w:top w:val="nil"/>
              <w:left w:val="nil"/>
              <w:bottom w:val="nil"/>
              <w:right w:val="nil"/>
            </w:tcBorders>
          </w:tcPr>
          <w:p>
            <w:pPr>
              <w:rPr>
                <w:rFonts w:ascii="Times New Roman" w:hAnsi="Times New Roman" w:cs="Times New Roman"/>
              </w:rPr>
            </w:pPr>
          </w:p>
        </w:tc>
        <w:tc>
          <w:tcPr>
            <w:tcW w:w="1719" w:type="dxa"/>
            <w:tcBorders>
              <w:top w:val="nil"/>
              <w:left w:val="nil"/>
              <w:bottom w:val="nil"/>
              <w:right w:val="nil"/>
            </w:tcBorders>
          </w:tcPr>
          <w:p>
            <w:pPr>
              <w:jc w:val="center"/>
              <w:rPr>
                <w:rFonts w:ascii="Times New Roman" w:hAnsi="Times New Roman" w:cs="Times New Roman"/>
              </w:rPr>
            </w:pPr>
            <w:r>
              <w:rPr>
                <w:rFonts w:ascii="Times New Roman" w:hAnsi="Times New Roman" w:cs="Times New Roman"/>
              </w:rPr>
              <w:t>(0.23)</w:t>
            </w:r>
          </w:p>
        </w:tc>
        <w:tc>
          <w:tcPr>
            <w:tcW w:w="1719" w:type="dxa"/>
            <w:tcBorders>
              <w:top w:val="nil"/>
              <w:left w:val="nil"/>
              <w:bottom w:val="nil"/>
              <w:right w:val="nil"/>
            </w:tcBorders>
          </w:tcPr>
          <w:p>
            <w:pPr>
              <w:jc w:val="center"/>
              <w:rPr>
                <w:rFonts w:ascii="Times New Roman" w:hAnsi="Times New Roman" w:cs="Times New Roman"/>
              </w:rPr>
            </w:pPr>
            <w:r>
              <w:rPr>
                <w:rFonts w:ascii="Times New Roman" w:hAnsi="Times New Roman" w:cs="Times New Roman"/>
              </w:rPr>
              <w:t>(0.23)</w:t>
            </w:r>
          </w:p>
        </w:tc>
        <w:tc>
          <w:tcPr>
            <w:tcW w:w="1375" w:type="dxa"/>
            <w:tcBorders>
              <w:top w:val="nil"/>
              <w:left w:val="nil"/>
              <w:bottom w:val="nil"/>
              <w:right w:val="nil"/>
            </w:tcBorders>
          </w:tcPr>
          <w:p>
            <w:pPr>
              <w:jc w:val="center"/>
              <w:rPr>
                <w:rFonts w:ascii="Times New Roman" w:hAnsi="Times New Roman" w:cs="Times New Roman"/>
              </w:rPr>
            </w:pPr>
            <w:r>
              <w:rPr>
                <w:rFonts w:ascii="Times New Roman" w:hAnsi="Times New Roman" w:cs="Times New Roman"/>
              </w:rPr>
              <w:t>(0.29)</w:t>
            </w:r>
          </w:p>
        </w:tc>
        <w:tc>
          <w:tcPr>
            <w:tcW w:w="1547" w:type="dxa"/>
            <w:tcBorders>
              <w:top w:val="nil"/>
              <w:left w:val="nil"/>
              <w:bottom w:val="nil"/>
              <w:right w:val="nil"/>
            </w:tcBorders>
          </w:tcPr>
          <w:p>
            <w:pPr>
              <w:jc w:val="center"/>
              <w:rPr>
                <w:rFonts w:ascii="Times New Roman" w:hAnsi="Times New Roman" w:cs="Times New Roman"/>
              </w:rPr>
            </w:pPr>
            <w:r>
              <w:rPr>
                <w:rFonts w:ascii="Times New Roman" w:hAnsi="Times New Roman" w:cs="Times New Roman"/>
              </w:rPr>
              <w:t>(0.29)</w:t>
            </w:r>
          </w:p>
        </w:tc>
      </w:tr>
      <w:tr>
        <w:tblPrEx>
          <w:tblCellMar>
            <w:top w:w="0" w:type="dxa"/>
            <w:left w:w="108" w:type="dxa"/>
            <w:bottom w:w="0" w:type="dxa"/>
            <w:right w:w="108" w:type="dxa"/>
          </w:tblCellMar>
        </w:tblPrEx>
        <w:trPr>
          <w:jc w:val="center"/>
        </w:trPr>
        <w:tc>
          <w:tcPr>
            <w:tcW w:w="2496" w:type="dxa"/>
            <w:tcBorders>
              <w:top w:val="nil"/>
              <w:left w:val="nil"/>
              <w:bottom w:val="nil"/>
              <w:right w:val="nil"/>
            </w:tcBorders>
          </w:tcPr>
          <w:p>
            <w:pPr>
              <w:rPr>
                <w:rFonts w:ascii="Times New Roman" w:hAnsi="Times New Roman" w:cs="Times New Roman"/>
              </w:rPr>
            </w:pPr>
            <w:r>
              <w:rPr>
                <w:rFonts w:ascii="Times New Roman" w:hAnsi="Times New Roman" w:cs="Times New Roman"/>
              </w:rPr>
              <w:t>Number of observations</w:t>
            </w:r>
          </w:p>
        </w:tc>
        <w:tc>
          <w:tcPr>
            <w:tcW w:w="1719" w:type="dxa"/>
            <w:tcBorders>
              <w:top w:val="nil"/>
              <w:left w:val="nil"/>
              <w:bottom w:val="nil"/>
              <w:right w:val="nil"/>
            </w:tcBorders>
          </w:tcPr>
          <w:p>
            <w:pPr>
              <w:jc w:val="center"/>
              <w:rPr>
                <w:rFonts w:ascii="Times New Roman" w:hAnsi="Times New Roman" w:cs="Times New Roman"/>
              </w:rPr>
            </w:pPr>
            <w:r>
              <w:rPr>
                <w:rFonts w:ascii="Times New Roman" w:hAnsi="Times New Roman" w:cs="Times New Roman"/>
              </w:rPr>
              <w:t>4700</w:t>
            </w:r>
          </w:p>
        </w:tc>
        <w:tc>
          <w:tcPr>
            <w:tcW w:w="1719" w:type="dxa"/>
            <w:tcBorders>
              <w:top w:val="nil"/>
              <w:left w:val="nil"/>
              <w:bottom w:val="nil"/>
              <w:right w:val="nil"/>
            </w:tcBorders>
          </w:tcPr>
          <w:p>
            <w:pPr>
              <w:jc w:val="center"/>
              <w:rPr>
                <w:rFonts w:ascii="Times New Roman" w:hAnsi="Times New Roman" w:cs="Times New Roman"/>
              </w:rPr>
            </w:pPr>
            <w:r>
              <w:rPr>
                <w:rFonts w:ascii="Times New Roman" w:hAnsi="Times New Roman" w:cs="Times New Roman"/>
              </w:rPr>
              <w:t>4700</w:t>
            </w:r>
          </w:p>
        </w:tc>
        <w:tc>
          <w:tcPr>
            <w:tcW w:w="1375" w:type="dxa"/>
            <w:tcBorders>
              <w:top w:val="nil"/>
              <w:left w:val="nil"/>
              <w:bottom w:val="nil"/>
              <w:right w:val="nil"/>
            </w:tcBorders>
          </w:tcPr>
          <w:p>
            <w:pPr>
              <w:jc w:val="center"/>
              <w:rPr>
                <w:rFonts w:ascii="Times New Roman" w:hAnsi="Times New Roman" w:cs="Times New Roman"/>
              </w:rPr>
            </w:pPr>
            <w:r>
              <w:rPr>
                <w:rFonts w:ascii="Times New Roman" w:hAnsi="Times New Roman" w:cs="Times New Roman"/>
              </w:rPr>
              <w:t>4700</w:t>
            </w:r>
          </w:p>
        </w:tc>
        <w:tc>
          <w:tcPr>
            <w:tcW w:w="1547" w:type="dxa"/>
            <w:tcBorders>
              <w:top w:val="nil"/>
              <w:left w:val="nil"/>
              <w:bottom w:val="nil"/>
              <w:right w:val="nil"/>
            </w:tcBorders>
          </w:tcPr>
          <w:p>
            <w:pPr>
              <w:jc w:val="center"/>
              <w:rPr>
                <w:rFonts w:ascii="Times New Roman" w:hAnsi="Times New Roman" w:cs="Times New Roman"/>
              </w:rPr>
            </w:pPr>
            <w:r>
              <w:rPr>
                <w:rFonts w:ascii="Times New Roman" w:hAnsi="Times New Roman" w:cs="Times New Roman"/>
              </w:rPr>
              <w:t>4700</w:t>
            </w:r>
          </w:p>
        </w:tc>
      </w:tr>
      <w:tr>
        <w:tblPrEx>
          <w:tblCellMar>
            <w:top w:w="0" w:type="dxa"/>
            <w:left w:w="108" w:type="dxa"/>
            <w:bottom w:w="0" w:type="dxa"/>
            <w:right w:w="108" w:type="dxa"/>
          </w:tblCellMar>
        </w:tblPrEx>
        <w:trPr>
          <w:jc w:val="center"/>
        </w:trPr>
        <w:tc>
          <w:tcPr>
            <w:tcW w:w="2496" w:type="dxa"/>
            <w:tcBorders>
              <w:top w:val="nil"/>
              <w:left w:val="nil"/>
              <w:right w:val="nil"/>
            </w:tcBorders>
          </w:tcPr>
          <w:p>
            <w:pPr>
              <w:rPr>
                <w:rFonts w:ascii="Times New Roman" w:hAnsi="Times New Roman" w:cs="Times New Roman"/>
              </w:rPr>
            </w:pPr>
            <w:r>
              <w:rPr>
                <w:rFonts w:ascii="Times New Roman" w:hAnsi="Times New Roman" w:cs="Times New Roman"/>
              </w:rPr>
              <w:t>Number of city</w:t>
            </w:r>
          </w:p>
        </w:tc>
        <w:tc>
          <w:tcPr>
            <w:tcW w:w="1719" w:type="dxa"/>
            <w:tcBorders>
              <w:top w:val="nil"/>
              <w:left w:val="nil"/>
              <w:right w:val="nil"/>
            </w:tcBorders>
          </w:tcPr>
          <w:p>
            <w:pPr>
              <w:jc w:val="center"/>
              <w:rPr>
                <w:rFonts w:ascii="Times New Roman" w:hAnsi="Times New Roman" w:cs="Times New Roman"/>
              </w:rPr>
            </w:pPr>
            <w:r>
              <w:rPr>
                <w:rFonts w:ascii="Times New Roman" w:hAnsi="Times New Roman" w:cs="Times New Roman"/>
              </w:rPr>
              <w:t>301</w:t>
            </w:r>
          </w:p>
        </w:tc>
        <w:tc>
          <w:tcPr>
            <w:tcW w:w="1719" w:type="dxa"/>
            <w:tcBorders>
              <w:top w:val="nil"/>
              <w:left w:val="nil"/>
              <w:right w:val="nil"/>
            </w:tcBorders>
          </w:tcPr>
          <w:p>
            <w:pPr>
              <w:jc w:val="center"/>
              <w:rPr>
                <w:rFonts w:ascii="Times New Roman" w:hAnsi="Times New Roman" w:cs="Times New Roman"/>
              </w:rPr>
            </w:pPr>
            <w:r>
              <w:rPr>
                <w:rFonts w:ascii="Times New Roman" w:hAnsi="Times New Roman" w:cs="Times New Roman"/>
              </w:rPr>
              <w:t>301</w:t>
            </w:r>
          </w:p>
        </w:tc>
        <w:tc>
          <w:tcPr>
            <w:tcW w:w="1375" w:type="dxa"/>
            <w:tcBorders>
              <w:top w:val="nil"/>
              <w:left w:val="nil"/>
              <w:right w:val="nil"/>
            </w:tcBorders>
          </w:tcPr>
          <w:p>
            <w:pPr>
              <w:jc w:val="center"/>
              <w:rPr>
                <w:rFonts w:ascii="Times New Roman" w:hAnsi="Times New Roman" w:cs="Times New Roman"/>
              </w:rPr>
            </w:pPr>
            <w:r>
              <w:rPr>
                <w:rFonts w:ascii="Times New Roman" w:hAnsi="Times New Roman" w:cs="Times New Roman"/>
              </w:rPr>
              <w:t>301</w:t>
            </w:r>
          </w:p>
        </w:tc>
        <w:tc>
          <w:tcPr>
            <w:tcW w:w="1547" w:type="dxa"/>
            <w:tcBorders>
              <w:top w:val="nil"/>
              <w:left w:val="nil"/>
              <w:right w:val="nil"/>
            </w:tcBorders>
          </w:tcPr>
          <w:p>
            <w:pPr>
              <w:jc w:val="center"/>
              <w:rPr>
                <w:rFonts w:ascii="Times New Roman" w:hAnsi="Times New Roman" w:cs="Times New Roman"/>
              </w:rPr>
            </w:pPr>
            <w:r>
              <w:rPr>
                <w:rFonts w:ascii="Times New Roman" w:hAnsi="Times New Roman" w:cs="Times New Roman"/>
              </w:rPr>
              <w:t>301</w:t>
            </w:r>
          </w:p>
        </w:tc>
      </w:tr>
      <w:tr>
        <w:tblPrEx>
          <w:tblCellMar>
            <w:top w:w="0" w:type="dxa"/>
            <w:left w:w="108" w:type="dxa"/>
            <w:bottom w:w="0" w:type="dxa"/>
            <w:right w:w="108" w:type="dxa"/>
          </w:tblCellMar>
        </w:tblPrEx>
        <w:trPr>
          <w:jc w:val="center"/>
        </w:trPr>
        <w:tc>
          <w:tcPr>
            <w:tcW w:w="2496" w:type="dxa"/>
            <w:tcBorders>
              <w:top w:val="nil"/>
              <w:left w:val="nil"/>
              <w:bottom w:val="single" w:color="auto" w:sz="4" w:space="0"/>
              <w:right w:val="nil"/>
            </w:tcBorders>
          </w:tcPr>
          <w:p>
            <w:pPr>
              <w:rPr>
                <w:rFonts w:ascii="Times New Roman" w:hAnsi="Times New Roman" w:cs="Times New Roman"/>
              </w:rPr>
            </w:pPr>
            <w:r>
              <w:rPr>
                <w:rFonts w:ascii="Times New Roman" w:hAnsi="Times New Roman" w:cs="Times New Roman"/>
              </w:rPr>
              <w:t>R-squared</w:t>
            </w:r>
          </w:p>
        </w:tc>
        <w:tc>
          <w:tcPr>
            <w:tcW w:w="1719" w:type="dxa"/>
            <w:tcBorders>
              <w:top w:val="nil"/>
              <w:left w:val="nil"/>
              <w:bottom w:val="single" w:color="auto" w:sz="4" w:space="0"/>
              <w:right w:val="nil"/>
            </w:tcBorders>
          </w:tcPr>
          <w:p>
            <w:pPr>
              <w:jc w:val="center"/>
              <w:rPr>
                <w:rFonts w:ascii="Times New Roman" w:hAnsi="Times New Roman" w:cs="Times New Roman"/>
              </w:rPr>
            </w:pPr>
            <w:r>
              <w:rPr>
                <w:rFonts w:ascii="Times New Roman" w:hAnsi="Times New Roman" w:cs="Times New Roman"/>
              </w:rPr>
              <w:t>0.95</w:t>
            </w:r>
          </w:p>
        </w:tc>
        <w:tc>
          <w:tcPr>
            <w:tcW w:w="1719" w:type="dxa"/>
            <w:tcBorders>
              <w:top w:val="nil"/>
              <w:left w:val="nil"/>
              <w:bottom w:val="single" w:color="auto" w:sz="4" w:space="0"/>
              <w:right w:val="nil"/>
            </w:tcBorders>
          </w:tcPr>
          <w:p>
            <w:pPr>
              <w:jc w:val="center"/>
              <w:rPr>
                <w:rFonts w:ascii="Times New Roman" w:hAnsi="Times New Roman" w:cs="Times New Roman"/>
              </w:rPr>
            </w:pPr>
            <w:r>
              <w:rPr>
                <w:rFonts w:ascii="Times New Roman" w:hAnsi="Times New Roman" w:cs="Times New Roman"/>
              </w:rPr>
              <w:t>0.94</w:t>
            </w:r>
          </w:p>
        </w:tc>
        <w:tc>
          <w:tcPr>
            <w:tcW w:w="1375" w:type="dxa"/>
            <w:tcBorders>
              <w:top w:val="nil"/>
              <w:left w:val="nil"/>
              <w:bottom w:val="single" w:color="auto" w:sz="4" w:space="0"/>
              <w:right w:val="nil"/>
            </w:tcBorders>
          </w:tcPr>
          <w:p>
            <w:pPr>
              <w:jc w:val="center"/>
              <w:rPr>
                <w:rFonts w:ascii="Times New Roman" w:hAnsi="Times New Roman" w:cs="Times New Roman"/>
              </w:rPr>
            </w:pPr>
            <w:r>
              <w:rPr>
                <w:rFonts w:ascii="Times New Roman" w:hAnsi="Times New Roman" w:cs="Times New Roman"/>
              </w:rPr>
              <w:t>0.93</w:t>
            </w:r>
          </w:p>
        </w:tc>
        <w:tc>
          <w:tcPr>
            <w:tcW w:w="1547" w:type="dxa"/>
            <w:tcBorders>
              <w:top w:val="nil"/>
              <w:left w:val="nil"/>
              <w:bottom w:val="single" w:color="auto" w:sz="4" w:space="0"/>
              <w:right w:val="nil"/>
            </w:tcBorders>
          </w:tcPr>
          <w:p>
            <w:pPr>
              <w:jc w:val="center"/>
              <w:rPr>
                <w:rFonts w:ascii="Times New Roman" w:hAnsi="Times New Roman" w:cs="Times New Roman"/>
              </w:rPr>
            </w:pPr>
            <w:r>
              <w:rPr>
                <w:rFonts w:ascii="Times New Roman" w:hAnsi="Times New Roman" w:cs="Times New Roman"/>
              </w:rPr>
              <w:t>0.93</w:t>
            </w:r>
          </w:p>
        </w:tc>
      </w:tr>
      <w:tr>
        <w:tblPrEx>
          <w:tblCellMar>
            <w:top w:w="0" w:type="dxa"/>
            <w:left w:w="108" w:type="dxa"/>
            <w:bottom w:w="0" w:type="dxa"/>
            <w:right w:w="108" w:type="dxa"/>
          </w:tblCellMar>
        </w:tblPrEx>
        <w:trPr>
          <w:jc w:val="center"/>
        </w:trPr>
        <w:tc>
          <w:tcPr>
            <w:tcW w:w="2496" w:type="dxa"/>
            <w:tcBorders>
              <w:top w:val="single" w:color="auto" w:sz="4" w:space="0"/>
              <w:left w:val="nil"/>
              <w:bottom w:val="nil"/>
              <w:right w:val="nil"/>
            </w:tcBorders>
          </w:tcPr>
          <w:p>
            <w:pPr>
              <w:rPr>
                <w:rFonts w:ascii="Times New Roman" w:hAnsi="Times New Roman" w:cs="Times New Roman"/>
                <w:i/>
              </w:rPr>
            </w:pPr>
            <w:r>
              <w:rPr>
                <w:rFonts w:ascii="Times New Roman" w:hAnsi="Times New Roman" w:cs="Times New Roman"/>
                <w:i/>
              </w:rPr>
              <w:t>Two-month lag results</w:t>
            </w:r>
          </w:p>
        </w:tc>
        <w:tc>
          <w:tcPr>
            <w:tcW w:w="1719" w:type="dxa"/>
            <w:tcBorders>
              <w:top w:val="single" w:color="auto" w:sz="4" w:space="0"/>
              <w:left w:val="nil"/>
              <w:bottom w:val="nil"/>
              <w:right w:val="nil"/>
            </w:tcBorders>
          </w:tcPr>
          <w:p>
            <w:pPr>
              <w:jc w:val="center"/>
              <w:rPr>
                <w:rFonts w:ascii="Times New Roman" w:hAnsi="Times New Roman" w:cs="Times New Roman"/>
                <w:i/>
              </w:rPr>
            </w:pPr>
          </w:p>
        </w:tc>
        <w:tc>
          <w:tcPr>
            <w:tcW w:w="1719" w:type="dxa"/>
            <w:tcBorders>
              <w:top w:val="single" w:color="auto" w:sz="4" w:space="0"/>
              <w:left w:val="nil"/>
              <w:bottom w:val="nil"/>
              <w:right w:val="nil"/>
            </w:tcBorders>
          </w:tcPr>
          <w:p>
            <w:pPr>
              <w:jc w:val="center"/>
              <w:rPr>
                <w:rFonts w:ascii="Times New Roman" w:hAnsi="Times New Roman" w:cs="Times New Roman"/>
              </w:rPr>
            </w:pPr>
          </w:p>
        </w:tc>
        <w:tc>
          <w:tcPr>
            <w:tcW w:w="1375" w:type="dxa"/>
            <w:tcBorders>
              <w:top w:val="single" w:color="auto" w:sz="4" w:space="0"/>
              <w:left w:val="nil"/>
              <w:bottom w:val="nil"/>
              <w:right w:val="nil"/>
            </w:tcBorders>
          </w:tcPr>
          <w:p>
            <w:pPr>
              <w:jc w:val="center"/>
              <w:rPr>
                <w:rFonts w:ascii="Times New Roman" w:hAnsi="Times New Roman" w:cs="Times New Roman"/>
              </w:rPr>
            </w:pPr>
          </w:p>
        </w:tc>
        <w:tc>
          <w:tcPr>
            <w:tcW w:w="1547" w:type="dxa"/>
            <w:tcBorders>
              <w:top w:val="single" w:color="auto" w:sz="4" w:space="0"/>
              <w:left w:val="nil"/>
              <w:bottom w:val="nil"/>
              <w:right w:val="nil"/>
            </w:tcBorders>
          </w:tcPr>
          <w:p>
            <w:pPr>
              <w:jc w:val="center"/>
              <w:rPr>
                <w:rFonts w:ascii="Times New Roman" w:hAnsi="Times New Roman" w:cs="Times New Roman"/>
              </w:rPr>
            </w:pPr>
          </w:p>
        </w:tc>
      </w:tr>
      <w:tr>
        <w:tblPrEx>
          <w:tblCellMar>
            <w:top w:w="0" w:type="dxa"/>
            <w:left w:w="108" w:type="dxa"/>
            <w:bottom w:w="0" w:type="dxa"/>
            <w:right w:w="108" w:type="dxa"/>
          </w:tblCellMar>
        </w:tblPrEx>
        <w:trPr>
          <w:jc w:val="center"/>
        </w:trPr>
        <w:tc>
          <w:tcPr>
            <w:tcW w:w="2496" w:type="dxa"/>
            <w:tcBorders>
              <w:top w:val="nil"/>
              <w:left w:val="nil"/>
              <w:bottom w:val="nil"/>
              <w:right w:val="nil"/>
            </w:tcBorders>
          </w:tcPr>
          <w:p>
            <w:pPr>
              <w:rPr>
                <w:rFonts w:ascii="Times New Roman" w:hAnsi="Times New Roman" w:cs="Times New Roman"/>
              </w:rPr>
            </w:pPr>
            <w:r>
              <w:rPr>
                <w:rFonts w:ascii="Times New Roman" w:hAnsi="Times New Roman" w:cs="Times New Roman"/>
              </w:rPr>
              <w:t>L1.Outage times</w:t>
            </w:r>
          </w:p>
        </w:tc>
        <w:tc>
          <w:tcPr>
            <w:tcW w:w="1719" w:type="dxa"/>
            <w:tcBorders>
              <w:top w:val="nil"/>
              <w:left w:val="nil"/>
              <w:bottom w:val="nil"/>
              <w:right w:val="nil"/>
            </w:tcBorders>
          </w:tcPr>
          <w:p>
            <w:pPr>
              <w:jc w:val="center"/>
              <w:rPr>
                <w:rFonts w:ascii="Times New Roman" w:hAnsi="Times New Roman" w:cs="Times New Roman"/>
              </w:rPr>
            </w:pPr>
            <w:r>
              <w:rPr>
                <w:rFonts w:ascii="Times New Roman" w:hAnsi="Times New Roman" w:cs="Times New Roman"/>
              </w:rPr>
              <w:t>-0.004</w:t>
            </w:r>
            <w:r>
              <w:rPr>
                <w:rFonts w:ascii="Times New Roman" w:hAnsi="Times New Roman" w:cs="Times New Roman"/>
                <w:vertAlign w:val="superscript"/>
              </w:rPr>
              <w:t>***</w:t>
            </w:r>
          </w:p>
        </w:tc>
        <w:tc>
          <w:tcPr>
            <w:tcW w:w="1719" w:type="dxa"/>
            <w:tcBorders>
              <w:top w:val="nil"/>
              <w:left w:val="nil"/>
              <w:bottom w:val="nil"/>
              <w:right w:val="nil"/>
            </w:tcBorders>
          </w:tcPr>
          <w:p>
            <w:pPr>
              <w:jc w:val="center"/>
              <w:rPr>
                <w:rFonts w:ascii="Times New Roman" w:hAnsi="Times New Roman" w:cs="Times New Roman"/>
              </w:rPr>
            </w:pPr>
          </w:p>
        </w:tc>
        <w:tc>
          <w:tcPr>
            <w:tcW w:w="1375" w:type="dxa"/>
            <w:tcBorders>
              <w:top w:val="nil"/>
              <w:left w:val="nil"/>
              <w:bottom w:val="nil"/>
              <w:right w:val="nil"/>
            </w:tcBorders>
          </w:tcPr>
          <w:p>
            <w:pPr>
              <w:jc w:val="center"/>
              <w:rPr>
                <w:rFonts w:ascii="Times New Roman" w:hAnsi="Times New Roman" w:cs="Times New Roman"/>
              </w:rPr>
            </w:pPr>
            <w:r>
              <w:rPr>
                <w:rFonts w:ascii="Times New Roman" w:hAnsi="Times New Roman" w:cs="Times New Roman"/>
              </w:rPr>
              <w:t>-0.0009</w:t>
            </w:r>
          </w:p>
        </w:tc>
        <w:tc>
          <w:tcPr>
            <w:tcW w:w="1547" w:type="dxa"/>
            <w:tcBorders>
              <w:top w:val="nil"/>
              <w:left w:val="nil"/>
              <w:bottom w:val="nil"/>
              <w:right w:val="nil"/>
            </w:tcBorders>
          </w:tcPr>
          <w:p>
            <w:pPr>
              <w:jc w:val="center"/>
              <w:rPr>
                <w:rFonts w:ascii="Times New Roman" w:hAnsi="Times New Roman" w:cs="Times New Roman"/>
              </w:rPr>
            </w:pPr>
          </w:p>
        </w:tc>
      </w:tr>
      <w:tr>
        <w:tblPrEx>
          <w:tblCellMar>
            <w:top w:w="0" w:type="dxa"/>
            <w:left w:w="108" w:type="dxa"/>
            <w:bottom w:w="0" w:type="dxa"/>
            <w:right w:w="108" w:type="dxa"/>
          </w:tblCellMar>
        </w:tblPrEx>
        <w:trPr>
          <w:jc w:val="center"/>
        </w:trPr>
        <w:tc>
          <w:tcPr>
            <w:tcW w:w="2496" w:type="dxa"/>
            <w:tcBorders>
              <w:top w:val="nil"/>
              <w:left w:val="nil"/>
              <w:bottom w:val="nil"/>
              <w:right w:val="nil"/>
            </w:tcBorders>
          </w:tcPr>
          <w:p>
            <w:pPr>
              <w:rPr>
                <w:rFonts w:ascii="Times New Roman" w:hAnsi="Times New Roman" w:cs="Times New Roman"/>
              </w:rPr>
            </w:pPr>
          </w:p>
        </w:tc>
        <w:tc>
          <w:tcPr>
            <w:tcW w:w="1719" w:type="dxa"/>
            <w:tcBorders>
              <w:top w:val="nil"/>
              <w:left w:val="nil"/>
              <w:bottom w:val="nil"/>
              <w:right w:val="nil"/>
            </w:tcBorders>
          </w:tcPr>
          <w:p>
            <w:pPr>
              <w:jc w:val="center"/>
              <w:rPr>
                <w:rFonts w:ascii="Times New Roman" w:hAnsi="Times New Roman" w:cs="Times New Roman"/>
              </w:rPr>
            </w:pPr>
            <w:r>
              <w:rPr>
                <w:rFonts w:ascii="Times New Roman" w:hAnsi="Times New Roman" w:cs="Times New Roman"/>
              </w:rPr>
              <w:t>(0.001)</w:t>
            </w:r>
          </w:p>
        </w:tc>
        <w:tc>
          <w:tcPr>
            <w:tcW w:w="1719" w:type="dxa"/>
            <w:tcBorders>
              <w:top w:val="nil"/>
              <w:left w:val="nil"/>
              <w:bottom w:val="nil"/>
              <w:right w:val="nil"/>
            </w:tcBorders>
          </w:tcPr>
          <w:p>
            <w:pPr>
              <w:jc w:val="center"/>
              <w:rPr>
                <w:rFonts w:ascii="Times New Roman" w:hAnsi="Times New Roman" w:cs="Times New Roman"/>
              </w:rPr>
            </w:pPr>
          </w:p>
        </w:tc>
        <w:tc>
          <w:tcPr>
            <w:tcW w:w="1375" w:type="dxa"/>
            <w:tcBorders>
              <w:top w:val="nil"/>
              <w:left w:val="nil"/>
              <w:bottom w:val="nil"/>
              <w:right w:val="nil"/>
            </w:tcBorders>
          </w:tcPr>
          <w:p>
            <w:pPr>
              <w:jc w:val="center"/>
              <w:rPr>
                <w:rFonts w:ascii="Times New Roman" w:hAnsi="Times New Roman" w:cs="Times New Roman"/>
              </w:rPr>
            </w:pPr>
            <w:r>
              <w:rPr>
                <w:rFonts w:ascii="Times New Roman" w:hAnsi="Times New Roman" w:cs="Times New Roman"/>
              </w:rPr>
              <w:t>(0.002)</w:t>
            </w:r>
          </w:p>
        </w:tc>
        <w:tc>
          <w:tcPr>
            <w:tcW w:w="1547" w:type="dxa"/>
            <w:tcBorders>
              <w:top w:val="nil"/>
              <w:left w:val="nil"/>
              <w:bottom w:val="nil"/>
              <w:right w:val="nil"/>
            </w:tcBorders>
          </w:tcPr>
          <w:p>
            <w:pPr>
              <w:jc w:val="center"/>
              <w:rPr>
                <w:rFonts w:ascii="Times New Roman" w:hAnsi="Times New Roman" w:cs="Times New Roman"/>
              </w:rPr>
            </w:pPr>
          </w:p>
        </w:tc>
      </w:tr>
      <w:tr>
        <w:tblPrEx>
          <w:tblCellMar>
            <w:top w:w="0" w:type="dxa"/>
            <w:left w:w="108" w:type="dxa"/>
            <w:bottom w:w="0" w:type="dxa"/>
            <w:right w:w="108" w:type="dxa"/>
          </w:tblCellMar>
        </w:tblPrEx>
        <w:trPr>
          <w:jc w:val="center"/>
        </w:trPr>
        <w:tc>
          <w:tcPr>
            <w:tcW w:w="2496" w:type="dxa"/>
            <w:tcBorders>
              <w:top w:val="nil"/>
              <w:left w:val="nil"/>
              <w:bottom w:val="nil"/>
              <w:right w:val="nil"/>
            </w:tcBorders>
          </w:tcPr>
          <w:p>
            <w:pPr>
              <w:rPr>
                <w:rFonts w:ascii="Times New Roman" w:hAnsi="Times New Roman" w:cs="Times New Roman"/>
              </w:rPr>
            </w:pPr>
            <w:r>
              <w:rPr>
                <w:rFonts w:ascii="Times New Roman" w:hAnsi="Times New Roman" w:cs="Times New Roman"/>
              </w:rPr>
              <w:t>L1.Outage hours</w:t>
            </w:r>
          </w:p>
        </w:tc>
        <w:tc>
          <w:tcPr>
            <w:tcW w:w="1719" w:type="dxa"/>
            <w:tcBorders>
              <w:top w:val="nil"/>
              <w:left w:val="nil"/>
              <w:bottom w:val="nil"/>
              <w:right w:val="nil"/>
            </w:tcBorders>
          </w:tcPr>
          <w:p>
            <w:pPr>
              <w:jc w:val="center"/>
              <w:rPr>
                <w:rFonts w:ascii="Times New Roman" w:hAnsi="Times New Roman" w:cs="Times New Roman"/>
              </w:rPr>
            </w:pPr>
          </w:p>
        </w:tc>
        <w:tc>
          <w:tcPr>
            <w:tcW w:w="1719" w:type="dxa"/>
            <w:tcBorders>
              <w:top w:val="nil"/>
              <w:left w:val="nil"/>
              <w:bottom w:val="nil"/>
              <w:right w:val="nil"/>
            </w:tcBorders>
          </w:tcPr>
          <w:p>
            <w:pPr>
              <w:jc w:val="center"/>
              <w:rPr>
                <w:rFonts w:ascii="Times New Roman" w:hAnsi="Times New Roman" w:cs="Times New Roman"/>
              </w:rPr>
            </w:pPr>
            <w:r>
              <w:rPr>
                <w:rFonts w:ascii="Times New Roman" w:hAnsi="Times New Roman" w:cs="Times New Roman"/>
              </w:rPr>
              <w:t>-0.00006</w:t>
            </w:r>
          </w:p>
        </w:tc>
        <w:tc>
          <w:tcPr>
            <w:tcW w:w="1375" w:type="dxa"/>
            <w:tcBorders>
              <w:top w:val="nil"/>
              <w:left w:val="nil"/>
              <w:bottom w:val="nil"/>
              <w:right w:val="nil"/>
            </w:tcBorders>
          </w:tcPr>
          <w:p>
            <w:pPr>
              <w:jc w:val="center"/>
              <w:rPr>
                <w:rFonts w:ascii="Times New Roman" w:hAnsi="Times New Roman" w:cs="Times New Roman"/>
              </w:rPr>
            </w:pPr>
          </w:p>
        </w:tc>
        <w:tc>
          <w:tcPr>
            <w:tcW w:w="1547" w:type="dxa"/>
            <w:tcBorders>
              <w:top w:val="nil"/>
              <w:left w:val="nil"/>
              <w:bottom w:val="nil"/>
              <w:right w:val="nil"/>
            </w:tcBorders>
          </w:tcPr>
          <w:p>
            <w:pPr>
              <w:jc w:val="center"/>
              <w:rPr>
                <w:rFonts w:ascii="Times New Roman" w:hAnsi="Times New Roman" w:cs="Times New Roman"/>
              </w:rPr>
            </w:pPr>
            <w:r>
              <w:rPr>
                <w:rFonts w:ascii="Times New Roman" w:hAnsi="Times New Roman" w:cs="Times New Roman"/>
              </w:rPr>
              <w:t>-0.00001</w:t>
            </w:r>
          </w:p>
        </w:tc>
      </w:tr>
      <w:tr>
        <w:tblPrEx>
          <w:tblCellMar>
            <w:top w:w="0" w:type="dxa"/>
            <w:left w:w="108" w:type="dxa"/>
            <w:bottom w:w="0" w:type="dxa"/>
            <w:right w:w="108" w:type="dxa"/>
          </w:tblCellMar>
        </w:tblPrEx>
        <w:trPr>
          <w:jc w:val="center"/>
        </w:trPr>
        <w:tc>
          <w:tcPr>
            <w:tcW w:w="2496" w:type="dxa"/>
            <w:tcBorders>
              <w:top w:val="nil"/>
              <w:left w:val="nil"/>
              <w:bottom w:val="nil"/>
              <w:right w:val="nil"/>
            </w:tcBorders>
          </w:tcPr>
          <w:p>
            <w:pPr>
              <w:rPr>
                <w:rFonts w:ascii="Times New Roman" w:hAnsi="Times New Roman" w:cs="Times New Roman"/>
              </w:rPr>
            </w:pPr>
          </w:p>
        </w:tc>
        <w:tc>
          <w:tcPr>
            <w:tcW w:w="1719" w:type="dxa"/>
            <w:tcBorders>
              <w:top w:val="nil"/>
              <w:left w:val="nil"/>
              <w:bottom w:val="nil"/>
              <w:right w:val="nil"/>
            </w:tcBorders>
          </w:tcPr>
          <w:p>
            <w:pPr>
              <w:jc w:val="center"/>
              <w:rPr>
                <w:rFonts w:ascii="Times New Roman" w:hAnsi="Times New Roman" w:cs="Times New Roman"/>
              </w:rPr>
            </w:pPr>
          </w:p>
        </w:tc>
        <w:tc>
          <w:tcPr>
            <w:tcW w:w="1719" w:type="dxa"/>
            <w:tcBorders>
              <w:top w:val="nil"/>
              <w:left w:val="nil"/>
              <w:bottom w:val="nil"/>
              <w:right w:val="nil"/>
            </w:tcBorders>
          </w:tcPr>
          <w:p>
            <w:pPr>
              <w:jc w:val="center"/>
              <w:rPr>
                <w:rFonts w:ascii="Times New Roman" w:hAnsi="Times New Roman" w:cs="Times New Roman"/>
              </w:rPr>
            </w:pPr>
            <w:r>
              <w:rPr>
                <w:rFonts w:ascii="Times New Roman" w:hAnsi="Times New Roman" w:cs="Times New Roman"/>
              </w:rPr>
              <w:t>(0.00007)</w:t>
            </w:r>
          </w:p>
        </w:tc>
        <w:tc>
          <w:tcPr>
            <w:tcW w:w="1375" w:type="dxa"/>
            <w:tcBorders>
              <w:top w:val="nil"/>
              <w:left w:val="nil"/>
              <w:bottom w:val="nil"/>
              <w:right w:val="nil"/>
            </w:tcBorders>
          </w:tcPr>
          <w:p>
            <w:pPr>
              <w:jc w:val="center"/>
              <w:rPr>
                <w:rFonts w:ascii="Times New Roman" w:hAnsi="Times New Roman" w:cs="Times New Roman"/>
              </w:rPr>
            </w:pPr>
          </w:p>
        </w:tc>
        <w:tc>
          <w:tcPr>
            <w:tcW w:w="1547" w:type="dxa"/>
            <w:tcBorders>
              <w:top w:val="nil"/>
              <w:left w:val="nil"/>
              <w:bottom w:val="nil"/>
              <w:right w:val="nil"/>
            </w:tcBorders>
          </w:tcPr>
          <w:p>
            <w:pPr>
              <w:jc w:val="center"/>
              <w:rPr>
                <w:rFonts w:ascii="Times New Roman" w:hAnsi="Times New Roman" w:cs="Times New Roman"/>
              </w:rPr>
            </w:pPr>
            <w:r>
              <w:rPr>
                <w:rFonts w:ascii="Times New Roman" w:hAnsi="Times New Roman" w:cs="Times New Roman"/>
              </w:rPr>
              <w:t>(0.0001)</w:t>
            </w:r>
          </w:p>
        </w:tc>
      </w:tr>
      <w:tr>
        <w:tblPrEx>
          <w:tblCellMar>
            <w:top w:w="0" w:type="dxa"/>
            <w:left w:w="108" w:type="dxa"/>
            <w:bottom w:w="0" w:type="dxa"/>
            <w:right w:w="108" w:type="dxa"/>
          </w:tblCellMar>
        </w:tblPrEx>
        <w:trPr>
          <w:jc w:val="center"/>
        </w:trPr>
        <w:tc>
          <w:tcPr>
            <w:tcW w:w="2496" w:type="dxa"/>
            <w:tcBorders>
              <w:top w:val="nil"/>
              <w:left w:val="nil"/>
              <w:bottom w:val="nil"/>
              <w:right w:val="nil"/>
            </w:tcBorders>
          </w:tcPr>
          <w:p>
            <w:pPr>
              <w:rPr>
                <w:rFonts w:ascii="Times New Roman" w:hAnsi="Times New Roman" w:cs="Times New Roman"/>
              </w:rPr>
            </w:pPr>
            <w:r>
              <w:rPr>
                <w:rFonts w:ascii="Times New Roman" w:hAnsi="Times New Roman" w:cs="Times New Roman"/>
              </w:rPr>
              <w:t>L2.Outage times</w:t>
            </w:r>
          </w:p>
        </w:tc>
        <w:tc>
          <w:tcPr>
            <w:tcW w:w="1719" w:type="dxa"/>
            <w:tcBorders>
              <w:top w:val="nil"/>
              <w:left w:val="nil"/>
              <w:bottom w:val="nil"/>
              <w:right w:val="nil"/>
            </w:tcBorders>
          </w:tcPr>
          <w:p>
            <w:pPr>
              <w:jc w:val="center"/>
              <w:rPr>
                <w:rFonts w:ascii="Times New Roman" w:hAnsi="Times New Roman" w:cs="Times New Roman"/>
              </w:rPr>
            </w:pPr>
            <w:r>
              <w:rPr>
                <w:rFonts w:ascii="Times New Roman" w:hAnsi="Times New Roman" w:cs="Times New Roman"/>
              </w:rPr>
              <w:t>-0.004</w:t>
            </w:r>
            <w:r>
              <w:rPr>
                <w:rFonts w:ascii="Times New Roman" w:hAnsi="Times New Roman" w:cs="Times New Roman"/>
                <w:vertAlign w:val="superscript"/>
              </w:rPr>
              <w:t>***</w:t>
            </w:r>
          </w:p>
        </w:tc>
        <w:tc>
          <w:tcPr>
            <w:tcW w:w="1719" w:type="dxa"/>
            <w:tcBorders>
              <w:top w:val="nil"/>
              <w:left w:val="nil"/>
              <w:bottom w:val="nil"/>
              <w:right w:val="nil"/>
            </w:tcBorders>
          </w:tcPr>
          <w:p>
            <w:pPr>
              <w:jc w:val="center"/>
              <w:rPr>
                <w:rFonts w:ascii="Times New Roman" w:hAnsi="Times New Roman" w:cs="Times New Roman"/>
              </w:rPr>
            </w:pPr>
          </w:p>
        </w:tc>
        <w:tc>
          <w:tcPr>
            <w:tcW w:w="1375" w:type="dxa"/>
            <w:tcBorders>
              <w:top w:val="nil"/>
              <w:left w:val="nil"/>
              <w:bottom w:val="nil"/>
              <w:right w:val="nil"/>
            </w:tcBorders>
          </w:tcPr>
          <w:p>
            <w:pPr>
              <w:jc w:val="center"/>
              <w:rPr>
                <w:rFonts w:ascii="Times New Roman" w:hAnsi="Times New Roman" w:cs="Times New Roman"/>
              </w:rPr>
            </w:pPr>
            <w:r>
              <w:rPr>
                <w:rFonts w:ascii="Times New Roman" w:hAnsi="Times New Roman" w:cs="Times New Roman"/>
              </w:rPr>
              <w:t>-0.004</w:t>
            </w:r>
            <w:r>
              <w:rPr>
                <w:rFonts w:ascii="Times New Roman" w:hAnsi="Times New Roman" w:cs="Times New Roman"/>
                <w:vertAlign w:val="superscript"/>
              </w:rPr>
              <w:t>*</w:t>
            </w:r>
          </w:p>
        </w:tc>
        <w:tc>
          <w:tcPr>
            <w:tcW w:w="1547" w:type="dxa"/>
            <w:tcBorders>
              <w:top w:val="nil"/>
              <w:left w:val="nil"/>
              <w:bottom w:val="nil"/>
              <w:right w:val="nil"/>
            </w:tcBorders>
          </w:tcPr>
          <w:p>
            <w:pPr>
              <w:jc w:val="center"/>
              <w:rPr>
                <w:rFonts w:ascii="Times New Roman" w:hAnsi="Times New Roman" w:cs="Times New Roman"/>
              </w:rPr>
            </w:pPr>
          </w:p>
        </w:tc>
      </w:tr>
      <w:tr>
        <w:tblPrEx>
          <w:tblCellMar>
            <w:top w:w="0" w:type="dxa"/>
            <w:left w:w="108" w:type="dxa"/>
            <w:bottom w:w="0" w:type="dxa"/>
            <w:right w:w="108" w:type="dxa"/>
          </w:tblCellMar>
        </w:tblPrEx>
        <w:trPr>
          <w:jc w:val="center"/>
        </w:trPr>
        <w:tc>
          <w:tcPr>
            <w:tcW w:w="2496" w:type="dxa"/>
            <w:tcBorders>
              <w:top w:val="nil"/>
              <w:left w:val="nil"/>
              <w:bottom w:val="nil"/>
              <w:right w:val="nil"/>
            </w:tcBorders>
          </w:tcPr>
          <w:p>
            <w:pPr>
              <w:rPr>
                <w:rFonts w:ascii="Times New Roman" w:hAnsi="Times New Roman" w:cs="Times New Roman"/>
              </w:rPr>
            </w:pPr>
          </w:p>
        </w:tc>
        <w:tc>
          <w:tcPr>
            <w:tcW w:w="1719" w:type="dxa"/>
            <w:tcBorders>
              <w:top w:val="nil"/>
              <w:left w:val="nil"/>
              <w:bottom w:val="nil"/>
              <w:right w:val="nil"/>
            </w:tcBorders>
          </w:tcPr>
          <w:p>
            <w:pPr>
              <w:jc w:val="center"/>
              <w:rPr>
                <w:rFonts w:ascii="Times New Roman" w:hAnsi="Times New Roman" w:cs="Times New Roman"/>
              </w:rPr>
            </w:pPr>
            <w:r>
              <w:rPr>
                <w:rFonts w:ascii="Times New Roman" w:hAnsi="Times New Roman" w:cs="Times New Roman"/>
              </w:rPr>
              <w:t>(0.001)</w:t>
            </w:r>
          </w:p>
        </w:tc>
        <w:tc>
          <w:tcPr>
            <w:tcW w:w="1719" w:type="dxa"/>
            <w:tcBorders>
              <w:top w:val="nil"/>
              <w:left w:val="nil"/>
              <w:bottom w:val="nil"/>
              <w:right w:val="nil"/>
            </w:tcBorders>
          </w:tcPr>
          <w:p>
            <w:pPr>
              <w:jc w:val="center"/>
              <w:rPr>
                <w:rFonts w:ascii="Times New Roman" w:hAnsi="Times New Roman" w:cs="Times New Roman"/>
              </w:rPr>
            </w:pPr>
          </w:p>
        </w:tc>
        <w:tc>
          <w:tcPr>
            <w:tcW w:w="1375" w:type="dxa"/>
            <w:tcBorders>
              <w:top w:val="nil"/>
              <w:left w:val="nil"/>
              <w:bottom w:val="nil"/>
              <w:right w:val="nil"/>
            </w:tcBorders>
          </w:tcPr>
          <w:p>
            <w:pPr>
              <w:jc w:val="center"/>
              <w:rPr>
                <w:rFonts w:ascii="Times New Roman" w:hAnsi="Times New Roman" w:cs="Times New Roman"/>
              </w:rPr>
            </w:pPr>
            <w:r>
              <w:rPr>
                <w:rFonts w:ascii="Times New Roman" w:hAnsi="Times New Roman" w:cs="Times New Roman"/>
              </w:rPr>
              <w:t>(0.002)</w:t>
            </w:r>
          </w:p>
        </w:tc>
        <w:tc>
          <w:tcPr>
            <w:tcW w:w="1547" w:type="dxa"/>
            <w:tcBorders>
              <w:top w:val="nil"/>
              <w:left w:val="nil"/>
              <w:bottom w:val="nil"/>
              <w:right w:val="nil"/>
            </w:tcBorders>
          </w:tcPr>
          <w:p>
            <w:pPr>
              <w:jc w:val="center"/>
              <w:rPr>
                <w:rFonts w:ascii="Times New Roman" w:hAnsi="Times New Roman" w:cs="Times New Roman"/>
              </w:rPr>
            </w:pPr>
          </w:p>
        </w:tc>
      </w:tr>
      <w:tr>
        <w:tblPrEx>
          <w:tblCellMar>
            <w:top w:w="0" w:type="dxa"/>
            <w:left w:w="108" w:type="dxa"/>
            <w:bottom w:w="0" w:type="dxa"/>
            <w:right w:w="108" w:type="dxa"/>
          </w:tblCellMar>
        </w:tblPrEx>
        <w:trPr>
          <w:jc w:val="center"/>
        </w:trPr>
        <w:tc>
          <w:tcPr>
            <w:tcW w:w="2496" w:type="dxa"/>
            <w:tcBorders>
              <w:top w:val="nil"/>
              <w:left w:val="nil"/>
              <w:bottom w:val="nil"/>
              <w:right w:val="nil"/>
            </w:tcBorders>
          </w:tcPr>
          <w:p>
            <w:pPr>
              <w:rPr>
                <w:rFonts w:ascii="Times New Roman" w:hAnsi="Times New Roman" w:cs="Times New Roman"/>
              </w:rPr>
            </w:pPr>
            <w:r>
              <w:rPr>
                <w:rFonts w:ascii="Times New Roman" w:hAnsi="Times New Roman" w:cs="Times New Roman"/>
              </w:rPr>
              <w:t>L2.Outage hours</w:t>
            </w:r>
          </w:p>
        </w:tc>
        <w:tc>
          <w:tcPr>
            <w:tcW w:w="1719" w:type="dxa"/>
            <w:tcBorders>
              <w:top w:val="nil"/>
              <w:left w:val="nil"/>
              <w:bottom w:val="nil"/>
              <w:right w:val="nil"/>
            </w:tcBorders>
          </w:tcPr>
          <w:p>
            <w:pPr>
              <w:jc w:val="center"/>
              <w:rPr>
                <w:rFonts w:ascii="Times New Roman" w:hAnsi="Times New Roman" w:cs="Times New Roman"/>
              </w:rPr>
            </w:pPr>
          </w:p>
        </w:tc>
        <w:tc>
          <w:tcPr>
            <w:tcW w:w="1719" w:type="dxa"/>
            <w:tcBorders>
              <w:top w:val="nil"/>
              <w:left w:val="nil"/>
              <w:bottom w:val="nil"/>
              <w:right w:val="nil"/>
            </w:tcBorders>
          </w:tcPr>
          <w:p>
            <w:pPr>
              <w:jc w:val="center"/>
              <w:rPr>
                <w:rFonts w:ascii="Times New Roman" w:hAnsi="Times New Roman" w:cs="Times New Roman"/>
              </w:rPr>
            </w:pPr>
            <w:r>
              <w:rPr>
                <w:rFonts w:ascii="Times New Roman" w:hAnsi="Times New Roman" w:cs="Times New Roman"/>
              </w:rPr>
              <w:t>-0.000007</w:t>
            </w:r>
          </w:p>
        </w:tc>
        <w:tc>
          <w:tcPr>
            <w:tcW w:w="1375" w:type="dxa"/>
            <w:tcBorders>
              <w:top w:val="nil"/>
              <w:left w:val="nil"/>
              <w:bottom w:val="nil"/>
              <w:right w:val="nil"/>
            </w:tcBorders>
          </w:tcPr>
          <w:p>
            <w:pPr>
              <w:jc w:val="center"/>
              <w:rPr>
                <w:rFonts w:ascii="Times New Roman" w:hAnsi="Times New Roman" w:cs="Times New Roman"/>
              </w:rPr>
            </w:pPr>
          </w:p>
        </w:tc>
        <w:tc>
          <w:tcPr>
            <w:tcW w:w="1547" w:type="dxa"/>
            <w:tcBorders>
              <w:top w:val="nil"/>
              <w:left w:val="nil"/>
              <w:bottom w:val="nil"/>
              <w:right w:val="nil"/>
            </w:tcBorders>
          </w:tcPr>
          <w:p>
            <w:pPr>
              <w:jc w:val="center"/>
              <w:rPr>
                <w:rFonts w:ascii="Times New Roman" w:hAnsi="Times New Roman" w:cs="Times New Roman"/>
              </w:rPr>
            </w:pPr>
            <w:r>
              <w:rPr>
                <w:rFonts w:ascii="Times New Roman" w:hAnsi="Times New Roman" w:cs="Times New Roman"/>
              </w:rPr>
              <w:t>-0.00009</w:t>
            </w:r>
          </w:p>
        </w:tc>
      </w:tr>
      <w:tr>
        <w:tblPrEx>
          <w:tblCellMar>
            <w:top w:w="0" w:type="dxa"/>
            <w:left w:w="108" w:type="dxa"/>
            <w:bottom w:w="0" w:type="dxa"/>
            <w:right w:w="108" w:type="dxa"/>
          </w:tblCellMar>
        </w:tblPrEx>
        <w:trPr>
          <w:jc w:val="center"/>
        </w:trPr>
        <w:tc>
          <w:tcPr>
            <w:tcW w:w="2496" w:type="dxa"/>
            <w:tcBorders>
              <w:top w:val="nil"/>
              <w:left w:val="nil"/>
              <w:bottom w:val="nil"/>
              <w:right w:val="nil"/>
            </w:tcBorders>
          </w:tcPr>
          <w:p>
            <w:pPr>
              <w:rPr>
                <w:rFonts w:ascii="Times New Roman" w:hAnsi="Times New Roman" w:cs="Times New Roman"/>
              </w:rPr>
            </w:pPr>
          </w:p>
        </w:tc>
        <w:tc>
          <w:tcPr>
            <w:tcW w:w="1719" w:type="dxa"/>
            <w:tcBorders>
              <w:top w:val="nil"/>
              <w:left w:val="nil"/>
              <w:bottom w:val="nil"/>
              <w:right w:val="nil"/>
            </w:tcBorders>
          </w:tcPr>
          <w:p>
            <w:pPr>
              <w:jc w:val="center"/>
              <w:rPr>
                <w:rFonts w:ascii="Times New Roman" w:hAnsi="Times New Roman" w:cs="Times New Roman"/>
              </w:rPr>
            </w:pPr>
          </w:p>
        </w:tc>
        <w:tc>
          <w:tcPr>
            <w:tcW w:w="1719" w:type="dxa"/>
            <w:tcBorders>
              <w:top w:val="nil"/>
              <w:left w:val="nil"/>
              <w:bottom w:val="nil"/>
              <w:right w:val="nil"/>
            </w:tcBorders>
          </w:tcPr>
          <w:p>
            <w:pPr>
              <w:jc w:val="center"/>
              <w:rPr>
                <w:rFonts w:ascii="Times New Roman" w:hAnsi="Times New Roman" w:cs="Times New Roman"/>
              </w:rPr>
            </w:pPr>
            <w:r>
              <w:rPr>
                <w:rFonts w:ascii="Times New Roman" w:hAnsi="Times New Roman" w:cs="Times New Roman"/>
              </w:rPr>
              <w:t>(0.00005)</w:t>
            </w:r>
          </w:p>
        </w:tc>
        <w:tc>
          <w:tcPr>
            <w:tcW w:w="1375" w:type="dxa"/>
            <w:tcBorders>
              <w:top w:val="nil"/>
              <w:left w:val="nil"/>
              <w:bottom w:val="nil"/>
              <w:right w:val="nil"/>
            </w:tcBorders>
          </w:tcPr>
          <w:p>
            <w:pPr>
              <w:jc w:val="center"/>
              <w:rPr>
                <w:rFonts w:ascii="Times New Roman" w:hAnsi="Times New Roman" w:cs="Times New Roman"/>
              </w:rPr>
            </w:pPr>
          </w:p>
        </w:tc>
        <w:tc>
          <w:tcPr>
            <w:tcW w:w="1547" w:type="dxa"/>
            <w:tcBorders>
              <w:top w:val="nil"/>
              <w:left w:val="nil"/>
              <w:bottom w:val="nil"/>
              <w:right w:val="nil"/>
            </w:tcBorders>
          </w:tcPr>
          <w:p>
            <w:pPr>
              <w:jc w:val="center"/>
              <w:rPr>
                <w:rFonts w:ascii="Times New Roman" w:hAnsi="Times New Roman" w:cs="Times New Roman"/>
              </w:rPr>
            </w:pPr>
            <w:r>
              <w:rPr>
                <w:rFonts w:ascii="Times New Roman" w:hAnsi="Times New Roman" w:cs="Times New Roman"/>
              </w:rPr>
              <w:t>(0.0001)</w:t>
            </w:r>
          </w:p>
        </w:tc>
      </w:tr>
      <w:tr>
        <w:tblPrEx>
          <w:tblCellMar>
            <w:top w:w="0" w:type="dxa"/>
            <w:left w:w="108" w:type="dxa"/>
            <w:bottom w:w="0" w:type="dxa"/>
            <w:right w:w="108" w:type="dxa"/>
          </w:tblCellMar>
        </w:tblPrEx>
        <w:trPr>
          <w:jc w:val="center"/>
        </w:trPr>
        <w:tc>
          <w:tcPr>
            <w:tcW w:w="2496" w:type="dxa"/>
            <w:tcBorders>
              <w:top w:val="nil"/>
              <w:left w:val="nil"/>
              <w:bottom w:val="nil"/>
              <w:right w:val="nil"/>
            </w:tcBorders>
          </w:tcPr>
          <w:p>
            <w:pPr>
              <w:rPr>
                <w:rFonts w:ascii="Times New Roman" w:hAnsi="Times New Roman" w:cs="Times New Roman"/>
              </w:rPr>
            </w:pPr>
            <w:r>
              <w:rPr>
                <w:rFonts w:ascii="Times New Roman" w:hAnsi="Times New Roman" w:cs="Times New Roman"/>
              </w:rPr>
              <w:t>ln(GDP)</w:t>
            </w:r>
          </w:p>
        </w:tc>
        <w:tc>
          <w:tcPr>
            <w:tcW w:w="1719" w:type="dxa"/>
            <w:tcBorders>
              <w:top w:val="nil"/>
              <w:left w:val="nil"/>
              <w:bottom w:val="nil"/>
              <w:right w:val="nil"/>
            </w:tcBorders>
          </w:tcPr>
          <w:p>
            <w:pPr>
              <w:jc w:val="center"/>
              <w:rPr>
                <w:rFonts w:ascii="Times New Roman" w:hAnsi="Times New Roman" w:cs="Times New Roman"/>
              </w:rPr>
            </w:pPr>
            <w:r>
              <w:rPr>
                <w:rFonts w:ascii="Times New Roman" w:hAnsi="Times New Roman" w:cs="Times New Roman"/>
              </w:rPr>
              <w:t>-0.047</w:t>
            </w:r>
            <w:r>
              <w:rPr>
                <w:rFonts w:ascii="Times New Roman" w:hAnsi="Times New Roman" w:cs="Times New Roman"/>
                <w:vertAlign w:val="superscript"/>
              </w:rPr>
              <w:t>**</w:t>
            </w:r>
          </w:p>
        </w:tc>
        <w:tc>
          <w:tcPr>
            <w:tcW w:w="1719" w:type="dxa"/>
            <w:tcBorders>
              <w:top w:val="nil"/>
              <w:left w:val="nil"/>
              <w:bottom w:val="nil"/>
              <w:right w:val="nil"/>
            </w:tcBorders>
          </w:tcPr>
          <w:p>
            <w:pPr>
              <w:jc w:val="center"/>
              <w:rPr>
                <w:rFonts w:ascii="Times New Roman" w:hAnsi="Times New Roman" w:cs="Times New Roman"/>
              </w:rPr>
            </w:pPr>
            <w:r>
              <w:rPr>
                <w:rFonts w:ascii="Times New Roman" w:hAnsi="Times New Roman" w:cs="Times New Roman"/>
              </w:rPr>
              <w:t>-0.047</w:t>
            </w:r>
            <w:r>
              <w:rPr>
                <w:rFonts w:ascii="Times New Roman" w:hAnsi="Times New Roman" w:cs="Times New Roman"/>
                <w:vertAlign w:val="superscript"/>
              </w:rPr>
              <w:t>**</w:t>
            </w:r>
          </w:p>
        </w:tc>
        <w:tc>
          <w:tcPr>
            <w:tcW w:w="1375" w:type="dxa"/>
            <w:tcBorders>
              <w:top w:val="nil"/>
              <w:left w:val="nil"/>
              <w:bottom w:val="nil"/>
              <w:right w:val="nil"/>
            </w:tcBorders>
          </w:tcPr>
          <w:p>
            <w:pPr>
              <w:jc w:val="center"/>
              <w:rPr>
                <w:rFonts w:ascii="Times New Roman" w:hAnsi="Times New Roman" w:cs="Times New Roman"/>
              </w:rPr>
            </w:pPr>
            <w:r>
              <w:rPr>
                <w:rFonts w:ascii="Times New Roman" w:hAnsi="Times New Roman" w:cs="Times New Roman"/>
              </w:rPr>
              <w:t>-0.015</w:t>
            </w:r>
          </w:p>
        </w:tc>
        <w:tc>
          <w:tcPr>
            <w:tcW w:w="1547" w:type="dxa"/>
            <w:tcBorders>
              <w:top w:val="nil"/>
              <w:left w:val="nil"/>
              <w:bottom w:val="nil"/>
              <w:right w:val="nil"/>
            </w:tcBorders>
          </w:tcPr>
          <w:p>
            <w:pPr>
              <w:jc w:val="center"/>
              <w:rPr>
                <w:rFonts w:ascii="Times New Roman" w:hAnsi="Times New Roman" w:cs="Times New Roman"/>
              </w:rPr>
            </w:pPr>
            <w:r>
              <w:rPr>
                <w:rFonts w:ascii="Times New Roman" w:hAnsi="Times New Roman" w:cs="Times New Roman"/>
              </w:rPr>
              <w:t>-0.017</w:t>
            </w:r>
          </w:p>
        </w:tc>
      </w:tr>
      <w:tr>
        <w:tblPrEx>
          <w:tblCellMar>
            <w:top w:w="0" w:type="dxa"/>
            <w:left w:w="108" w:type="dxa"/>
            <w:bottom w:w="0" w:type="dxa"/>
            <w:right w:w="108" w:type="dxa"/>
          </w:tblCellMar>
        </w:tblPrEx>
        <w:trPr>
          <w:jc w:val="center"/>
        </w:trPr>
        <w:tc>
          <w:tcPr>
            <w:tcW w:w="2496" w:type="dxa"/>
            <w:tcBorders>
              <w:top w:val="nil"/>
              <w:left w:val="nil"/>
              <w:bottom w:val="nil"/>
              <w:right w:val="nil"/>
            </w:tcBorders>
          </w:tcPr>
          <w:p>
            <w:pPr>
              <w:rPr>
                <w:rFonts w:ascii="Times New Roman" w:hAnsi="Times New Roman" w:cs="Times New Roman"/>
              </w:rPr>
            </w:pPr>
          </w:p>
        </w:tc>
        <w:tc>
          <w:tcPr>
            <w:tcW w:w="1719" w:type="dxa"/>
            <w:tcBorders>
              <w:top w:val="nil"/>
              <w:left w:val="nil"/>
              <w:bottom w:val="nil"/>
              <w:right w:val="nil"/>
            </w:tcBorders>
          </w:tcPr>
          <w:p>
            <w:pPr>
              <w:jc w:val="center"/>
              <w:rPr>
                <w:rFonts w:ascii="Times New Roman" w:hAnsi="Times New Roman" w:cs="Times New Roman"/>
              </w:rPr>
            </w:pPr>
            <w:r>
              <w:rPr>
                <w:rFonts w:ascii="Times New Roman" w:hAnsi="Times New Roman" w:cs="Times New Roman"/>
              </w:rPr>
              <w:t>(0.020)</w:t>
            </w:r>
          </w:p>
        </w:tc>
        <w:tc>
          <w:tcPr>
            <w:tcW w:w="1719" w:type="dxa"/>
            <w:tcBorders>
              <w:top w:val="nil"/>
              <w:left w:val="nil"/>
              <w:bottom w:val="nil"/>
              <w:right w:val="nil"/>
            </w:tcBorders>
          </w:tcPr>
          <w:p>
            <w:pPr>
              <w:jc w:val="center"/>
              <w:rPr>
                <w:rFonts w:ascii="Times New Roman" w:hAnsi="Times New Roman" w:cs="Times New Roman"/>
              </w:rPr>
            </w:pPr>
            <w:r>
              <w:rPr>
                <w:rFonts w:ascii="Times New Roman" w:hAnsi="Times New Roman" w:cs="Times New Roman"/>
              </w:rPr>
              <w:t>(0.020)</w:t>
            </w:r>
          </w:p>
        </w:tc>
        <w:tc>
          <w:tcPr>
            <w:tcW w:w="1375" w:type="dxa"/>
            <w:tcBorders>
              <w:top w:val="nil"/>
              <w:left w:val="nil"/>
              <w:bottom w:val="nil"/>
              <w:right w:val="nil"/>
            </w:tcBorders>
          </w:tcPr>
          <w:p>
            <w:pPr>
              <w:jc w:val="center"/>
              <w:rPr>
                <w:rFonts w:ascii="Times New Roman" w:hAnsi="Times New Roman" w:cs="Times New Roman"/>
              </w:rPr>
            </w:pPr>
            <w:r>
              <w:rPr>
                <w:rFonts w:ascii="Times New Roman" w:hAnsi="Times New Roman" w:cs="Times New Roman"/>
              </w:rPr>
              <w:t>(0.038)</w:t>
            </w:r>
          </w:p>
        </w:tc>
        <w:tc>
          <w:tcPr>
            <w:tcW w:w="1547" w:type="dxa"/>
            <w:tcBorders>
              <w:top w:val="nil"/>
              <w:left w:val="nil"/>
              <w:bottom w:val="nil"/>
              <w:right w:val="nil"/>
            </w:tcBorders>
          </w:tcPr>
          <w:p>
            <w:pPr>
              <w:jc w:val="center"/>
              <w:rPr>
                <w:rFonts w:ascii="Times New Roman" w:hAnsi="Times New Roman" w:cs="Times New Roman"/>
              </w:rPr>
            </w:pPr>
            <w:r>
              <w:rPr>
                <w:rFonts w:ascii="Times New Roman" w:hAnsi="Times New Roman" w:cs="Times New Roman"/>
              </w:rPr>
              <w:t>(0.038)</w:t>
            </w:r>
          </w:p>
        </w:tc>
      </w:tr>
      <w:tr>
        <w:tblPrEx>
          <w:tblCellMar>
            <w:top w:w="0" w:type="dxa"/>
            <w:left w:w="108" w:type="dxa"/>
            <w:bottom w:w="0" w:type="dxa"/>
            <w:right w:w="108" w:type="dxa"/>
          </w:tblCellMar>
        </w:tblPrEx>
        <w:trPr>
          <w:jc w:val="center"/>
        </w:trPr>
        <w:tc>
          <w:tcPr>
            <w:tcW w:w="2496" w:type="dxa"/>
            <w:tcBorders>
              <w:top w:val="nil"/>
              <w:left w:val="nil"/>
              <w:bottom w:val="nil"/>
              <w:right w:val="nil"/>
            </w:tcBorders>
          </w:tcPr>
          <w:p>
            <w:pPr>
              <w:rPr>
                <w:rFonts w:ascii="Times New Roman" w:hAnsi="Times New Roman" w:cs="Times New Roman"/>
              </w:rPr>
            </w:pPr>
            <w:r>
              <w:rPr>
                <w:rFonts w:ascii="Times New Roman" w:hAnsi="Times New Roman" w:cs="Times New Roman"/>
              </w:rPr>
              <w:t>Constant</w:t>
            </w:r>
          </w:p>
        </w:tc>
        <w:tc>
          <w:tcPr>
            <w:tcW w:w="1719" w:type="dxa"/>
            <w:tcBorders>
              <w:top w:val="nil"/>
              <w:left w:val="nil"/>
              <w:bottom w:val="nil"/>
              <w:right w:val="nil"/>
            </w:tcBorders>
          </w:tcPr>
          <w:p>
            <w:pPr>
              <w:jc w:val="center"/>
              <w:rPr>
                <w:rFonts w:ascii="Times New Roman" w:hAnsi="Times New Roman" w:cs="Times New Roman"/>
              </w:rPr>
            </w:pPr>
            <w:r>
              <w:rPr>
                <w:rFonts w:ascii="Times New Roman" w:hAnsi="Times New Roman" w:cs="Times New Roman"/>
              </w:rPr>
              <w:t>5.32</w:t>
            </w:r>
            <w:r>
              <w:rPr>
                <w:rFonts w:ascii="Times New Roman" w:hAnsi="Times New Roman" w:cs="Times New Roman"/>
                <w:vertAlign w:val="superscript"/>
              </w:rPr>
              <w:t>***</w:t>
            </w:r>
          </w:p>
        </w:tc>
        <w:tc>
          <w:tcPr>
            <w:tcW w:w="1719" w:type="dxa"/>
            <w:tcBorders>
              <w:top w:val="nil"/>
              <w:left w:val="nil"/>
              <w:bottom w:val="nil"/>
              <w:right w:val="nil"/>
            </w:tcBorders>
          </w:tcPr>
          <w:p>
            <w:pPr>
              <w:jc w:val="center"/>
              <w:rPr>
                <w:rFonts w:ascii="Times New Roman" w:hAnsi="Times New Roman" w:cs="Times New Roman"/>
              </w:rPr>
            </w:pPr>
            <w:r>
              <w:rPr>
                <w:rFonts w:ascii="Times New Roman" w:hAnsi="Times New Roman" w:cs="Times New Roman"/>
              </w:rPr>
              <w:t>5.24</w:t>
            </w:r>
            <w:r>
              <w:rPr>
                <w:rFonts w:ascii="Times New Roman" w:hAnsi="Times New Roman" w:cs="Times New Roman"/>
                <w:vertAlign w:val="superscript"/>
              </w:rPr>
              <w:t>***</w:t>
            </w:r>
          </w:p>
        </w:tc>
        <w:tc>
          <w:tcPr>
            <w:tcW w:w="1375" w:type="dxa"/>
            <w:tcBorders>
              <w:top w:val="nil"/>
              <w:left w:val="nil"/>
              <w:bottom w:val="nil"/>
              <w:right w:val="nil"/>
            </w:tcBorders>
          </w:tcPr>
          <w:p>
            <w:pPr>
              <w:jc w:val="center"/>
              <w:rPr>
                <w:rFonts w:ascii="Times New Roman" w:hAnsi="Times New Roman" w:cs="Times New Roman"/>
              </w:rPr>
            </w:pPr>
            <w:r>
              <w:rPr>
                <w:rFonts w:ascii="Times New Roman" w:hAnsi="Times New Roman" w:cs="Times New Roman"/>
              </w:rPr>
              <w:t>1.84</w:t>
            </w:r>
            <w:r>
              <w:rPr>
                <w:rFonts w:ascii="Times New Roman" w:hAnsi="Times New Roman" w:cs="Times New Roman"/>
                <w:vertAlign w:val="superscript"/>
              </w:rPr>
              <w:t>***</w:t>
            </w:r>
          </w:p>
        </w:tc>
        <w:tc>
          <w:tcPr>
            <w:tcW w:w="1547" w:type="dxa"/>
            <w:tcBorders>
              <w:top w:val="nil"/>
              <w:left w:val="nil"/>
              <w:bottom w:val="nil"/>
              <w:right w:val="nil"/>
            </w:tcBorders>
          </w:tcPr>
          <w:p>
            <w:pPr>
              <w:jc w:val="center"/>
              <w:rPr>
                <w:rFonts w:ascii="Times New Roman" w:hAnsi="Times New Roman" w:cs="Times New Roman"/>
              </w:rPr>
            </w:pPr>
            <w:r>
              <w:rPr>
                <w:rFonts w:ascii="Times New Roman" w:hAnsi="Times New Roman" w:cs="Times New Roman"/>
              </w:rPr>
              <w:t>1.80</w:t>
            </w:r>
            <w:r>
              <w:rPr>
                <w:rFonts w:ascii="Times New Roman" w:hAnsi="Times New Roman" w:cs="Times New Roman"/>
                <w:vertAlign w:val="superscript"/>
              </w:rPr>
              <w:t>***</w:t>
            </w:r>
          </w:p>
        </w:tc>
      </w:tr>
      <w:tr>
        <w:tblPrEx>
          <w:tblCellMar>
            <w:top w:w="0" w:type="dxa"/>
            <w:left w:w="108" w:type="dxa"/>
            <w:bottom w:w="0" w:type="dxa"/>
            <w:right w:w="108" w:type="dxa"/>
          </w:tblCellMar>
        </w:tblPrEx>
        <w:trPr>
          <w:jc w:val="center"/>
        </w:trPr>
        <w:tc>
          <w:tcPr>
            <w:tcW w:w="2496" w:type="dxa"/>
            <w:tcBorders>
              <w:top w:val="nil"/>
              <w:left w:val="nil"/>
              <w:bottom w:val="nil"/>
              <w:right w:val="nil"/>
            </w:tcBorders>
          </w:tcPr>
          <w:p>
            <w:pPr>
              <w:rPr>
                <w:rFonts w:ascii="Times New Roman" w:hAnsi="Times New Roman" w:cs="Times New Roman"/>
              </w:rPr>
            </w:pPr>
          </w:p>
        </w:tc>
        <w:tc>
          <w:tcPr>
            <w:tcW w:w="1719" w:type="dxa"/>
            <w:tcBorders>
              <w:top w:val="nil"/>
              <w:left w:val="nil"/>
              <w:bottom w:val="nil"/>
              <w:right w:val="nil"/>
            </w:tcBorders>
          </w:tcPr>
          <w:p>
            <w:pPr>
              <w:jc w:val="center"/>
              <w:rPr>
                <w:rFonts w:ascii="Times New Roman" w:hAnsi="Times New Roman" w:cs="Times New Roman"/>
              </w:rPr>
            </w:pPr>
            <w:r>
              <w:rPr>
                <w:rFonts w:ascii="Times New Roman" w:hAnsi="Times New Roman" w:cs="Times New Roman"/>
              </w:rPr>
              <w:t>(0.16)</w:t>
            </w:r>
          </w:p>
        </w:tc>
        <w:tc>
          <w:tcPr>
            <w:tcW w:w="1719" w:type="dxa"/>
            <w:tcBorders>
              <w:top w:val="nil"/>
              <w:left w:val="nil"/>
              <w:bottom w:val="nil"/>
              <w:right w:val="nil"/>
            </w:tcBorders>
          </w:tcPr>
          <w:p>
            <w:pPr>
              <w:jc w:val="center"/>
              <w:rPr>
                <w:rFonts w:ascii="Times New Roman" w:hAnsi="Times New Roman" w:cs="Times New Roman"/>
              </w:rPr>
            </w:pPr>
            <w:r>
              <w:rPr>
                <w:rFonts w:ascii="Times New Roman" w:hAnsi="Times New Roman" w:cs="Times New Roman"/>
              </w:rPr>
              <w:t>(0.17)</w:t>
            </w:r>
          </w:p>
        </w:tc>
        <w:tc>
          <w:tcPr>
            <w:tcW w:w="1375" w:type="dxa"/>
            <w:tcBorders>
              <w:top w:val="nil"/>
              <w:left w:val="nil"/>
              <w:bottom w:val="nil"/>
              <w:right w:val="nil"/>
            </w:tcBorders>
          </w:tcPr>
          <w:p>
            <w:pPr>
              <w:jc w:val="center"/>
              <w:rPr>
                <w:rFonts w:ascii="Times New Roman" w:hAnsi="Times New Roman" w:cs="Times New Roman"/>
              </w:rPr>
            </w:pPr>
            <w:r>
              <w:rPr>
                <w:rFonts w:ascii="Times New Roman" w:hAnsi="Times New Roman" w:cs="Times New Roman"/>
              </w:rPr>
              <w:t>(0.32)</w:t>
            </w:r>
          </w:p>
        </w:tc>
        <w:tc>
          <w:tcPr>
            <w:tcW w:w="1547" w:type="dxa"/>
            <w:tcBorders>
              <w:top w:val="nil"/>
              <w:left w:val="nil"/>
              <w:bottom w:val="nil"/>
              <w:right w:val="nil"/>
            </w:tcBorders>
          </w:tcPr>
          <w:p>
            <w:pPr>
              <w:jc w:val="center"/>
              <w:rPr>
                <w:rFonts w:ascii="Times New Roman" w:hAnsi="Times New Roman" w:cs="Times New Roman"/>
              </w:rPr>
            </w:pPr>
            <w:r>
              <w:rPr>
                <w:rFonts w:ascii="Times New Roman" w:hAnsi="Times New Roman" w:cs="Times New Roman"/>
              </w:rPr>
              <w:t>(0.32)</w:t>
            </w:r>
          </w:p>
        </w:tc>
      </w:tr>
      <w:tr>
        <w:tblPrEx>
          <w:tblBorders>
            <w:top w:val="none" w:color="auto" w:sz="0" w:space="0"/>
            <w:left w:val="none" w:color="auto" w:sz="0" w:space="0"/>
            <w:bottom w:val="single" w:color="auto" w:sz="6"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496" w:type="dxa"/>
            <w:tcBorders>
              <w:top w:val="nil"/>
              <w:left w:val="nil"/>
              <w:bottom w:val="nil"/>
              <w:right w:val="nil"/>
            </w:tcBorders>
          </w:tcPr>
          <w:p>
            <w:pPr>
              <w:rPr>
                <w:rFonts w:ascii="Times New Roman" w:hAnsi="Times New Roman" w:cs="Times New Roman"/>
                <w:highlight w:val="yellow"/>
              </w:rPr>
            </w:pPr>
            <w:r>
              <w:rPr>
                <w:rFonts w:ascii="Times New Roman" w:hAnsi="Times New Roman" w:cs="Times New Roman"/>
              </w:rPr>
              <w:t>Number of observations</w:t>
            </w:r>
          </w:p>
        </w:tc>
        <w:tc>
          <w:tcPr>
            <w:tcW w:w="1719" w:type="dxa"/>
            <w:tcBorders>
              <w:top w:val="nil"/>
              <w:left w:val="nil"/>
              <w:bottom w:val="nil"/>
              <w:right w:val="nil"/>
            </w:tcBorders>
          </w:tcPr>
          <w:p>
            <w:pPr>
              <w:jc w:val="center"/>
              <w:rPr>
                <w:rFonts w:ascii="Times New Roman" w:hAnsi="Times New Roman" w:cs="Times New Roman"/>
                <w:highlight w:val="yellow"/>
              </w:rPr>
            </w:pPr>
            <w:r>
              <w:rPr>
                <w:rFonts w:ascii="Times New Roman" w:hAnsi="Times New Roman" w:cs="Times New Roman"/>
              </w:rPr>
              <w:t>4090</w:t>
            </w:r>
          </w:p>
        </w:tc>
        <w:tc>
          <w:tcPr>
            <w:tcW w:w="1719" w:type="dxa"/>
            <w:tcBorders>
              <w:top w:val="nil"/>
              <w:left w:val="nil"/>
              <w:bottom w:val="nil"/>
              <w:right w:val="nil"/>
            </w:tcBorders>
          </w:tcPr>
          <w:p>
            <w:pPr>
              <w:jc w:val="center"/>
              <w:rPr>
                <w:rFonts w:ascii="Times New Roman" w:hAnsi="Times New Roman" w:cs="Times New Roman"/>
                <w:highlight w:val="yellow"/>
              </w:rPr>
            </w:pPr>
            <w:r>
              <w:rPr>
                <w:rFonts w:ascii="Times New Roman" w:hAnsi="Times New Roman" w:cs="Times New Roman"/>
              </w:rPr>
              <w:t>4090</w:t>
            </w:r>
          </w:p>
        </w:tc>
        <w:tc>
          <w:tcPr>
            <w:tcW w:w="1375" w:type="dxa"/>
            <w:tcBorders>
              <w:top w:val="nil"/>
              <w:left w:val="nil"/>
              <w:bottom w:val="nil"/>
              <w:right w:val="nil"/>
            </w:tcBorders>
          </w:tcPr>
          <w:p>
            <w:pPr>
              <w:jc w:val="center"/>
              <w:rPr>
                <w:rFonts w:ascii="Times New Roman" w:hAnsi="Times New Roman" w:cs="Times New Roman"/>
                <w:highlight w:val="yellow"/>
              </w:rPr>
            </w:pPr>
            <w:r>
              <w:rPr>
                <w:rFonts w:ascii="Times New Roman" w:hAnsi="Times New Roman" w:cs="Times New Roman"/>
              </w:rPr>
              <w:t>4090</w:t>
            </w:r>
          </w:p>
        </w:tc>
        <w:tc>
          <w:tcPr>
            <w:tcW w:w="1547" w:type="dxa"/>
            <w:tcBorders>
              <w:top w:val="nil"/>
              <w:left w:val="nil"/>
              <w:bottom w:val="nil"/>
              <w:right w:val="nil"/>
            </w:tcBorders>
          </w:tcPr>
          <w:p>
            <w:pPr>
              <w:jc w:val="center"/>
              <w:rPr>
                <w:rFonts w:ascii="Times New Roman" w:hAnsi="Times New Roman" w:cs="Times New Roman"/>
                <w:highlight w:val="yellow"/>
              </w:rPr>
            </w:pPr>
            <w:r>
              <w:rPr>
                <w:rFonts w:ascii="Times New Roman" w:hAnsi="Times New Roman" w:cs="Times New Roman"/>
              </w:rPr>
              <w:t>4090</w:t>
            </w:r>
          </w:p>
        </w:tc>
      </w:tr>
      <w:tr>
        <w:tblPrEx>
          <w:tblBorders>
            <w:top w:val="none" w:color="auto" w:sz="0" w:space="0"/>
            <w:left w:val="none" w:color="auto" w:sz="0" w:space="0"/>
            <w:bottom w:val="single" w:color="auto" w:sz="6"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496" w:type="dxa"/>
            <w:tcBorders>
              <w:top w:val="nil"/>
              <w:left w:val="nil"/>
              <w:bottom w:val="nil"/>
              <w:right w:val="nil"/>
            </w:tcBorders>
          </w:tcPr>
          <w:p>
            <w:pPr>
              <w:rPr>
                <w:rFonts w:ascii="Times New Roman" w:hAnsi="Times New Roman" w:cs="Times New Roman"/>
              </w:rPr>
            </w:pPr>
            <w:r>
              <w:rPr>
                <w:rFonts w:ascii="Times New Roman" w:hAnsi="Times New Roman" w:cs="Times New Roman"/>
              </w:rPr>
              <w:t>Number of city</w:t>
            </w:r>
          </w:p>
        </w:tc>
        <w:tc>
          <w:tcPr>
            <w:tcW w:w="1719" w:type="dxa"/>
            <w:tcBorders>
              <w:top w:val="nil"/>
              <w:left w:val="nil"/>
              <w:bottom w:val="nil"/>
              <w:right w:val="nil"/>
            </w:tcBorders>
          </w:tcPr>
          <w:p>
            <w:pPr>
              <w:jc w:val="center"/>
              <w:rPr>
                <w:rFonts w:ascii="Times New Roman" w:hAnsi="Times New Roman" w:cs="Times New Roman"/>
              </w:rPr>
            </w:pPr>
            <w:r>
              <w:rPr>
                <w:rFonts w:ascii="Times New Roman" w:hAnsi="Times New Roman" w:cs="Times New Roman"/>
              </w:rPr>
              <w:t>298</w:t>
            </w:r>
          </w:p>
        </w:tc>
        <w:tc>
          <w:tcPr>
            <w:tcW w:w="1719" w:type="dxa"/>
            <w:tcBorders>
              <w:top w:val="nil"/>
              <w:left w:val="nil"/>
              <w:bottom w:val="nil"/>
              <w:right w:val="nil"/>
            </w:tcBorders>
          </w:tcPr>
          <w:p>
            <w:pPr>
              <w:jc w:val="center"/>
              <w:rPr>
                <w:rFonts w:ascii="Times New Roman" w:hAnsi="Times New Roman" w:cs="Times New Roman"/>
              </w:rPr>
            </w:pPr>
            <w:r>
              <w:rPr>
                <w:rFonts w:ascii="Times New Roman" w:hAnsi="Times New Roman" w:cs="Times New Roman"/>
              </w:rPr>
              <w:t>298</w:t>
            </w:r>
          </w:p>
        </w:tc>
        <w:tc>
          <w:tcPr>
            <w:tcW w:w="1375" w:type="dxa"/>
            <w:tcBorders>
              <w:top w:val="nil"/>
              <w:left w:val="nil"/>
              <w:bottom w:val="nil"/>
              <w:right w:val="nil"/>
            </w:tcBorders>
          </w:tcPr>
          <w:p>
            <w:pPr>
              <w:jc w:val="center"/>
              <w:rPr>
                <w:rFonts w:ascii="Times New Roman" w:hAnsi="Times New Roman" w:cs="Times New Roman"/>
              </w:rPr>
            </w:pPr>
            <w:r>
              <w:rPr>
                <w:rFonts w:ascii="Times New Roman" w:hAnsi="Times New Roman" w:cs="Times New Roman"/>
              </w:rPr>
              <w:t>298</w:t>
            </w:r>
          </w:p>
        </w:tc>
        <w:tc>
          <w:tcPr>
            <w:tcW w:w="1547" w:type="dxa"/>
            <w:tcBorders>
              <w:top w:val="nil"/>
              <w:left w:val="nil"/>
              <w:bottom w:val="nil"/>
              <w:right w:val="nil"/>
            </w:tcBorders>
          </w:tcPr>
          <w:p>
            <w:pPr>
              <w:jc w:val="center"/>
              <w:rPr>
                <w:rFonts w:ascii="Times New Roman" w:hAnsi="Times New Roman" w:cs="Times New Roman"/>
              </w:rPr>
            </w:pPr>
            <w:r>
              <w:rPr>
                <w:rFonts w:ascii="Times New Roman" w:hAnsi="Times New Roman" w:cs="Times New Roman"/>
              </w:rPr>
              <w:t>298</w:t>
            </w:r>
          </w:p>
        </w:tc>
      </w:tr>
      <w:tr>
        <w:tblPrEx>
          <w:tblBorders>
            <w:top w:val="none" w:color="auto" w:sz="0" w:space="0"/>
            <w:left w:val="none" w:color="auto" w:sz="0" w:space="0"/>
            <w:bottom w:val="single" w:color="auto" w:sz="6"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496" w:type="dxa"/>
            <w:tcBorders>
              <w:top w:val="nil"/>
              <w:left w:val="nil"/>
              <w:bottom w:val="single" w:color="auto" w:sz="4" w:space="0"/>
              <w:right w:val="nil"/>
            </w:tcBorders>
          </w:tcPr>
          <w:p>
            <w:pPr>
              <w:rPr>
                <w:rFonts w:ascii="Times New Roman" w:hAnsi="Times New Roman" w:cs="Times New Roman"/>
              </w:rPr>
            </w:pPr>
            <w:r>
              <w:rPr>
                <w:rFonts w:ascii="Times New Roman" w:hAnsi="Times New Roman" w:cs="Times New Roman"/>
              </w:rPr>
              <w:t>R-squared</w:t>
            </w:r>
          </w:p>
        </w:tc>
        <w:tc>
          <w:tcPr>
            <w:tcW w:w="1719" w:type="dxa"/>
            <w:tcBorders>
              <w:top w:val="nil"/>
              <w:left w:val="nil"/>
              <w:bottom w:val="single" w:color="auto" w:sz="4" w:space="0"/>
              <w:right w:val="nil"/>
            </w:tcBorders>
          </w:tcPr>
          <w:p>
            <w:pPr>
              <w:jc w:val="center"/>
              <w:rPr>
                <w:rFonts w:ascii="Times New Roman" w:hAnsi="Times New Roman" w:cs="Times New Roman"/>
              </w:rPr>
            </w:pPr>
            <w:r>
              <w:rPr>
                <w:rFonts w:ascii="Times New Roman" w:hAnsi="Times New Roman" w:cs="Times New Roman"/>
              </w:rPr>
              <w:t>0.92</w:t>
            </w:r>
          </w:p>
        </w:tc>
        <w:tc>
          <w:tcPr>
            <w:tcW w:w="1719" w:type="dxa"/>
            <w:tcBorders>
              <w:top w:val="nil"/>
              <w:left w:val="nil"/>
              <w:bottom w:val="single" w:color="auto" w:sz="4" w:space="0"/>
              <w:right w:val="nil"/>
            </w:tcBorders>
          </w:tcPr>
          <w:p>
            <w:pPr>
              <w:jc w:val="center"/>
              <w:rPr>
                <w:rFonts w:ascii="Times New Roman" w:hAnsi="Times New Roman" w:cs="Times New Roman"/>
              </w:rPr>
            </w:pPr>
            <w:r>
              <w:rPr>
                <w:rFonts w:ascii="Times New Roman" w:hAnsi="Times New Roman" w:cs="Times New Roman"/>
              </w:rPr>
              <w:t>0.92</w:t>
            </w:r>
          </w:p>
        </w:tc>
        <w:tc>
          <w:tcPr>
            <w:tcW w:w="1375" w:type="dxa"/>
            <w:tcBorders>
              <w:top w:val="nil"/>
              <w:left w:val="nil"/>
              <w:bottom w:val="single" w:color="auto" w:sz="4" w:space="0"/>
              <w:right w:val="nil"/>
            </w:tcBorders>
          </w:tcPr>
          <w:p>
            <w:pPr>
              <w:jc w:val="center"/>
              <w:rPr>
                <w:rFonts w:ascii="Times New Roman" w:hAnsi="Times New Roman" w:cs="Times New Roman"/>
              </w:rPr>
            </w:pPr>
            <w:r>
              <w:rPr>
                <w:rFonts w:ascii="Times New Roman" w:hAnsi="Times New Roman" w:cs="Times New Roman"/>
              </w:rPr>
              <w:t>0.83</w:t>
            </w:r>
          </w:p>
        </w:tc>
        <w:tc>
          <w:tcPr>
            <w:tcW w:w="1547" w:type="dxa"/>
            <w:tcBorders>
              <w:top w:val="nil"/>
              <w:left w:val="nil"/>
              <w:bottom w:val="single" w:color="auto" w:sz="4" w:space="0"/>
              <w:right w:val="nil"/>
            </w:tcBorders>
          </w:tcPr>
          <w:p>
            <w:pPr>
              <w:jc w:val="center"/>
              <w:rPr>
                <w:rFonts w:ascii="Times New Roman" w:hAnsi="Times New Roman" w:cs="Times New Roman"/>
              </w:rPr>
            </w:pPr>
            <w:r>
              <w:rPr>
                <w:rFonts w:ascii="Times New Roman" w:hAnsi="Times New Roman" w:cs="Times New Roman"/>
              </w:rPr>
              <w:t>0.82</w:t>
            </w:r>
          </w:p>
        </w:tc>
      </w:tr>
      <w:tr>
        <w:tblPrEx>
          <w:tblBorders>
            <w:top w:val="none" w:color="auto" w:sz="0" w:space="0"/>
            <w:left w:val="none" w:color="auto" w:sz="0" w:space="0"/>
            <w:bottom w:val="single" w:color="auto" w:sz="6"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496" w:type="dxa"/>
            <w:tcBorders>
              <w:top w:val="single" w:color="auto" w:sz="4" w:space="0"/>
              <w:left w:val="nil"/>
              <w:bottom w:val="nil"/>
              <w:right w:val="nil"/>
            </w:tcBorders>
          </w:tcPr>
          <w:p>
            <w:pPr>
              <w:rPr>
                <w:rFonts w:ascii="Times New Roman" w:hAnsi="Times New Roman" w:cs="Times New Roman"/>
              </w:rPr>
            </w:pPr>
            <w:r>
              <w:rPr>
                <w:rFonts w:ascii="Times New Roman" w:hAnsi="Times New Roman" w:cs="Times New Roman"/>
              </w:rPr>
              <w:t>Year*City FE</w:t>
            </w:r>
          </w:p>
        </w:tc>
        <w:tc>
          <w:tcPr>
            <w:tcW w:w="1719" w:type="dxa"/>
            <w:tcBorders>
              <w:top w:val="single" w:color="auto" w:sz="4" w:space="0"/>
              <w:left w:val="nil"/>
              <w:bottom w:val="nil"/>
              <w:right w:val="nil"/>
            </w:tcBorders>
          </w:tcPr>
          <w:p>
            <w:pPr>
              <w:jc w:val="center"/>
              <w:rPr>
                <w:rFonts w:ascii="Times New Roman" w:hAnsi="Times New Roman" w:cs="Times New Roman"/>
              </w:rPr>
            </w:pPr>
            <w:r>
              <w:rPr>
                <w:rFonts w:ascii="Times New Roman" w:hAnsi="Times New Roman" w:cs="Times New Roman"/>
              </w:rPr>
              <w:t>YES</w:t>
            </w:r>
          </w:p>
        </w:tc>
        <w:tc>
          <w:tcPr>
            <w:tcW w:w="1719" w:type="dxa"/>
            <w:tcBorders>
              <w:top w:val="single" w:color="auto" w:sz="4" w:space="0"/>
              <w:left w:val="nil"/>
              <w:bottom w:val="nil"/>
              <w:right w:val="nil"/>
            </w:tcBorders>
          </w:tcPr>
          <w:p>
            <w:pPr>
              <w:jc w:val="center"/>
              <w:rPr>
                <w:rFonts w:ascii="Times New Roman" w:hAnsi="Times New Roman" w:cs="Times New Roman"/>
              </w:rPr>
            </w:pPr>
            <w:r>
              <w:rPr>
                <w:rFonts w:ascii="Times New Roman" w:hAnsi="Times New Roman" w:cs="Times New Roman"/>
              </w:rPr>
              <w:t>YES</w:t>
            </w:r>
          </w:p>
        </w:tc>
        <w:tc>
          <w:tcPr>
            <w:tcW w:w="1375" w:type="dxa"/>
            <w:tcBorders>
              <w:top w:val="single" w:color="auto" w:sz="4" w:space="0"/>
              <w:left w:val="nil"/>
              <w:bottom w:val="nil"/>
              <w:right w:val="nil"/>
            </w:tcBorders>
          </w:tcPr>
          <w:p>
            <w:pPr>
              <w:jc w:val="center"/>
              <w:rPr>
                <w:rFonts w:ascii="Times New Roman" w:hAnsi="Times New Roman" w:cs="Times New Roman"/>
              </w:rPr>
            </w:pPr>
            <w:r>
              <w:rPr>
                <w:rFonts w:ascii="Times New Roman" w:hAnsi="Times New Roman" w:cs="Times New Roman"/>
              </w:rPr>
              <w:t>YES</w:t>
            </w:r>
          </w:p>
        </w:tc>
        <w:tc>
          <w:tcPr>
            <w:tcW w:w="1547" w:type="dxa"/>
            <w:tcBorders>
              <w:top w:val="single" w:color="auto" w:sz="4" w:space="0"/>
              <w:left w:val="nil"/>
              <w:bottom w:val="nil"/>
              <w:right w:val="nil"/>
            </w:tcBorders>
          </w:tcPr>
          <w:p>
            <w:pPr>
              <w:jc w:val="center"/>
              <w:rPr>
                <w:rFonts w:ascii="Times New Roman" w:hAnsi="Times New Roman" w:cs="Times New Roman"/>
              </w:rPr>
            </w:pPr>
            <w:r>
              <w:rPr>
                <w:rFonts w:ascii="Times New Roman" w:hAnsi="Times New Roman" w:cs="Times New Roman"/>
              </w:rPr>
              <w:t>YES</w:t>
            </w:r>
          </w:p>
        </w:tc>
      </w:tr>
      <w:tr>
        <w:tblPrEx>
          <w:tblBorders>
            <w:top w:val="none" w:color="auto" w:sz="0" w:space="0"/>
            <w:left w:val="none" w:color="auto" w:sz="0" w:space="0"/>
            <w:bottom w:val="single" w:color="auto" w:sz="6"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496" w:type="dxa"/>
            <w:tcBorders>
              <w:top w:val="nil"/>
              <w:left w:val="nil"/>
              <w:bottom w:val="single" w:color="auto" w:sz="6" w:space="0"/>
              <w:right w:val="nil"/>
            </w:tcBorders>
          </w:tcPr>
          <w:p>
            <w:pPr>
              <w:rPr>
                <w:rFonts w:ascii="Times New Roman" w:hAnsi="Times New Roman" w:cs="Times New Roman"/>
              </w:rPr>
            </w:pPr>
            <w:r>
              <w:rPr>
                <w:rFonts w:ascii="Times New Roman" w:hAnsi="Times New Roman" w:cs="Times New Roman"/>
              </w:rPr>
              <w:t>Month*City FE</w:t>
            </w:r>
          </w:p>
        </w:tc>
        <w:tc>
          <w:tcPr>
            <w:tcW w:w="1719" w:type="dxa"/>
            <w:tcBorders>
              <w:top w:val="nil"/>
              <w:left w:val="nil"/>
              <w:bottom w:val="single" w:color="auto" w:sz="6" w:space="0"/>
              <w:right w:val="nil"/>
            </w:tcBorders>
          </w:tcPr>
          <w:p>
            <w:pPr>
              <w:jc w:val="center"/>
              <w:rPr>
                <w:rFonts w:ascii="Times New Roman" w:hAnsi="Times New Roman" w:cs="Times New Roman"/>
              </w:rPr>
            </w:pPr>
            <w:r>
              <w:rPr>
                <w:rFonts w:ascii="Times New Roman" w:hAnsi="Times New Roman" w:cs="Times New Roman"/>
              </w:rPr>
              <w:t>YES</w:t>
            </w:r>
          </w:p>
        </w:tc>
        <w:tc>
          <w:tcPr>
            <w:tcW w:w="1719" w:type="dxa"/>
            <w:tcBorders>
              <w:top w:val="nil"/>
              <w:left w:val="nil"/>
              <w:bottom w:val="single" w:color="auto" w:sz="6" w:space="0"/>
              <w:right w:val="nil"/>
            </w:tcBorders>
          </w:tcPr>
          <w:p>
            <w:pPr>
              <w:jc w:val="center"/>
              <w:rPr>
                <w:rFonts w:ascii="Times New Roman" w:hAnsi="Times New Roman" w:cs="Times New Roman"/>
              </w:rPr>
            </w:pPr>
            <w:r>
              <w:rPr>
                <w:rFonts w:ascii="Times New Roman" w:hAnsi="Times New Roman" w:cs="Times New Roman"/>
              </w:rPr>
              <w:t>YES</w:t>
            </w:r>
          </w:p>
        </w:tc>
        <w:tc>
          <w:tcPr>
            <w:tcW w:w="1375" w:type="dxa"/>
            <w:tcBorders>
              <w:top w:val="nil"/>
              <w:left w:val="nil"/>
              <w:bottom w:val="single" w:color="auto" w:sz="6" w:space="0"/>
              <w:right w:val="nil"/>
            </w:tcBorders>
          </w:tcPr>
          <w:p>
            <w:pPr>
              <w:jc w:val="center"/>
              <w:rPr>
                <w:rFonts w:ascii="Times New Roman" w:hAnsi="Times New Roman" w:cs="Times New Roman"/>
              </w:rPr>
            </w:pPr>
            <w:r>
              <w:rPr>
                <w:rFonts w:ascii="Times New Roman" w:hAnsi="Times New Roman" w:cs="Times New Roman"/>
              </w:rPr>
              <w:t>YES</w:t>
            </w:r>
          </w:p>
        </w:tc>
        <w:tc>
          <w:tcPr>
            <w:tcW w:w="1547" w:type="dxa"/>
            <w:tcBorders>
              <w:top w:val="nil"/>
              <w:left w:val="nil"/>
              <w:bottom w:val="single" w:color="auto" w:sz="6" w:space="0"/>
              <w:right w:val="nil"/>
            </w:tcBorders>
          </w:tcPr>
          <w:p>
            <w:pPr>
              <w:jc w:val="center"/>
              <w:rPr>
                <w:rFonts w:ascii="Times New Roman" w:hAnsi="Times New Roman" w:cs="Times New Roman"/>
              </w:rPr>
            </w:pPr>
            <w:r>
              <w:rPr>
                <w:rFonts w:ascii="Times New Roman" w:hAnsi="Times New Roman" w:cs="Times New Roman"/>
              </w:rPr>
              <w:t>YES</w:t>
            </w:r>
          </w:p>
        </w:tc>
      </w:tr>
    </w:tbl>
    <w:p>
      <w:pPr>
        <w:jc w:val="center"/>
        <w:rPr>
          <w:rFonts w:ascii="Times New Roman" w:hAnsi="Times New Roman" w:cs="Times New Roman"/>
        </w:rPr>
      </w:pPr>
      <w:r>
        <w:rPr>
          <w:rFonts w:ascii="Times New Roman" w:hAnsi="Times New Roman" w:cs="Times New Roman"/>
        </w:rPr>
        <w:t>Note: Standard errors in parentheses are clustered to city level. *P&lt; 0.1, **P&lt; 0.05, ***P&lt; 0.01. R-squared denotes the goodness-of-fit of the regressions.</w:t>
      </w:r>
    </w:p>
    <w:p>
      <w:pPr>
        <w:jc w:val="both"/>
        <w:rPr>
          <w:rFonts w:ascii="Times New Roman" w:hAnsi="Times New Roman" w:cs="Times New Roman"/>
          <w:u w:val="single"/>
          <w:shd w:val="clear" w:color="auto" w:fill="FFFFFF"/>
        </w:rPr>
      </w:pPr>
    </w:p>
    <w:p>
      <w:pPr>
        <w:rPr>
          <w:rFonts w:ascii="Times New Roman" w:hAnsi="Times New Roman" w:cs="Times New Roman"/>
        </w:rPr>
        <w:sectPr>
          <w:pgSz w:w="12240" w:h="15840"/>
          <w:pgMar w:top="1440" w:right="1440" w:bottom="1440" w:left="1440" w:header="720" w:footer="720" w:gutter="0"/>
          <w:cols w:space="720" w:num="1"/>
          <w:docGrid w:linePitch="360" w:charSpace="0"/>
        </w:sectPr>
      </w:pPr>
    </w:p>
    <w:p>
      <w:pPr>
        <w:rPr>
          <w:rFonts w:ascii="Times New Roman" w:hAnsi="Times New Roman" w:cs="Times New Roman"/>
        </w:rPr>
      </w:pPr>
      <w:r>
        <w:rPr>
          <w:rFonts w:ascii="Times New Roman" w:hAnsi="Times New Roman" w:cs="Times New Roman"/>
        </w:rPr>
        <w:t>Table S4. Regression results of the heterogeneity analysis by region and GDP</w:t>
      </w:r>
    </w:p>
    <w:tbl>
      <w:tblPr>
        <w:tblStyle w:val="8"/>
        <w:tblW w:w="9287" w:type="dxa"/>
        <w:tblInd w:w="-4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9"/>
        <w:gridCol w:w="964"/>
        <w:gridCol w:w="964"/>
        <w:gridCol w:w="144"/>
        <w:gridCol w:w="820"/>
        <w:gridCol w:w="964"/>
        <w:gridCol w:w="38"/>
        <w:gridCol w:w="926"/>
        <w:gridCol w:w="920"/>
        <w:gridCol w:w="44"/>
        <w:gridCol w:w="964"/>
        <w:gridCol w:w="9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9" w:type="dxa"/>
            <w:vMerge w:val="restart"/>
            <w:tcBorders>
              <w:left w:val="nil"/>
              <w:right w:val="nil"/>
            </w:tcBorders>
          </w:tcPr>
          <w:p>
            <w:pPr>
              <w:widowControl w:val="0"/>
              <w:spacing w:after="0" w:line="240" w:lineRule="auto"/>
              <w:jc w:val="both"/>
              <w:rPr>
                <w:rFonts w:ascii="Times New Roman" w:hAnsi="Times New Roman" w:eastAsia="宋体" w:cs="Times New Roman"/>
                <w:sz w:val="18"/>
                <w:szCs w:val="18"/>
              </w:rPr>
            </w:pPr>
          </w:p>
        </w:tc>
        <w:tc>
          <w:tcPr>
            <w:tcW w:w="7718" w:type="dxa"/>
            <w:gridSpan w:val="11"/>
            <w:tcBorders>
              <w:left w:val="nil"/>
              <w:right w:val="nil"/>
            </w:tcBorders>
          </w:tcPr>
          <w:p>
            <w:pPr>
              <w:widowControl w:val="0"/>
              <w:spacing w:after="0" w:line="240" w:lineRule="auto"/>
              <w:jc w:val="center"/>
              <w:rPr>
                <w:rFonts w:ascii="Times New Roman" w:hAnsi="Times New Roman" w:eastAsia="宋体" w:cs="Times New Roman"/>
                <w:sz w:val="18"/>
                <w:szCs w:val="18"/>
              </w:rPr>
            </w:pPr>
            <w:r>
              <w:rPr>
                <w:rFonts w:hint="eastAsia" w:ascii="Times New Roman" w:hAnsi="Times New Roman" w:eastAsia="宋体" w:cs="宋体"/>
                <w:sz w:val="20"/>
                <w:szCs w:val="20"/>
              </w:rPr>
              <w:t>ln BEV+plug in HEV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9" w:type="dxa"/>
            <w:vMerge w:val="continue"/>
            <w:tcBorders>
              <w:left w:val="nil"/>
              <w:right w:val="nil"/>
            </w:tcBorders>
          </w:tcPr>
          <w:p>
            <w:pPr>
              <w:widowControl w:val="0"/>
              <w:spacing w:after="0" w:line="240" w:lineRule="auto"/>
              <w:jc w:val="both"/>
              <w:rPr>
                <w:rFonts w:ascii="Times New Roman" w:hAnsi="Times New Roman" w:eastAsia="宋体" w:cs="Times New Roman"/>
                <w:sz w:val="18"/>
                <w:szCs w:val="18"/>
              </w:rPr>
            </w:pPr>
          </w:p>
        </w:tc>
        <w:tc>
          <w:tcPr>
            <w:tcW w:w="2072" w:type="dxa"/>
            <w:gridSpan w:val="3"/>
            <w:tcBorders>
              <w:left w:val="nil"/>
              <w:right w:val="nil"/>
            </w:tcBorders>
          </w:tcPr>
          <w:p>
            <w:pPr>
              <w:widowControl w:val="0"/>
              <w:spacing w:after="0" w:line="240" w:lineRule="auto"/>
              <w:jc w:val="center"/>
              <w:rPr>
                <w:rFonts w:ascii="Times New Roman" w:hAnsi="Times New Roman" w:eastAsia="宋体" w:cs="Times New Roman"/>
                <w:sz w:val="18"/>
                <w:szCs w:val="18"/>
              </w:rPr>
            </w:pPr>
            <w:r>
              <w:rPr>
                <w:rFonts w:hint="eastAsia" w:ascii="Times New Roman" w:hAnsi="Times New Roman" w:eastAsia="宋体" w:cs="Times New Roman"/>
                <w:sz w:val="18"/>
                <w:szCs w:val="18"/>
              </w:rPr>
              <w:t>Southern  provinces</w:t>
            </w:r>
          </w:p>
        </w:tc>
        <w:tc>
          <w:tcPr>
            <w:tcW w:w="1822" w:type="dxa"/>
            <w:gridSpan w:val="3"/>
            <w:tcBorders>
              <w:left w:val="nil"/>
              <w:right w:val="nil"/>
            </w:tcBorders>
          </w:tcPr>
          <w:p>
            <w:pPr>
              <w:widowControl w:val="0"/>
              <w:spacing w:after="0" w:line="240" w:lineRule="auto"/>
              <w:jc w:val="center"/>
              <w:rPr>
                <w:rFonts w:ascii="Times New Roman" w:hAnsi="Times New Roman" w:eastAsia="宋体" w:cs="Times New Roman"/>
                <w:sz w:val="18"/>
                <w:szCs w:val="18"/>
              </w:rPr>
            </w:pPr>
            <w:r>
              <w:rPr>
                <w:rFonts w:hint="eastAsia" w:ascii="Times New Roman" w:hAnsi="Times New Roman" w:eastAsia="宋体" w:cs="Times New Roman"/>
                <w:sz w:val="18"/>
                <w:szCs w:val="18"/>
              </w:rPr>
              <w:t>Northern provinces</w:t>
            </w:r>
          </w:p>
        </w:tc>
        <w:tc>
          <w:tcPr>
            <w:tcW w:w="1846" w:type="dxa"/>
            <w:gridSpan w:val="2"/>
            <w:tcBorders>
              <w:left w:val="nil"/>
              <w:right w:val="nil"/>
            </w:tcBorders>
          </w:tcPr>
          <w:p>
            <w:pPr>
              <w:widowControl w:val="0"/>
              <w:spacing w:after="0" w:line="240" w:lineRule="auto"/>
              <w:jc w:val="center"/>
              <w:rPr>
                <w:rFonts w:ascii="Times New Roman" w:hAnsi="Times New Roman" w:eastAsia="宋体" w:cs="Times New Roman"/>
                <w:sz w:val="18"/>
                <w:szCs w:val="18"/>
              </w:rPr>
            </w:pPr>
            <w:r>
              <w:rPr>
                <w:rFonts w:hint="eastAsia" w:ascii="Times New Roman" w:hAnsi="Times New Roman" w:eastAsia="宋体" w:cs="Times New Roman"/>
                <w:sz w:val="18"/>
                <w:szCs w:val="18"/>
              </w:rPr>
              <w:t>Low per_GDP</w:t>
            </w:r>
          </w:p>
        </w:tc>
        <w:tc>
          <w:tcPr>
            <w:tcW w:w="1978" w:type="dxa"/>
            <w:gridSpan w:val="3"/>
            <w:tcBorders>
              <w:left w:val="nil"/>
              <w:right w:val="nil"/>
            </w:tcBorders>
          </w:tcPr>
          <w:p>
            <w:pPr>
              <w:widowControl w:val="0"/>
              <w:spacing w:after="0" w:line="240" w:lineRule="auto"/>
              <w:jc w:val="center"/>
              <w:rPr>
                <w:rFonts w:ascii="Times New Roman" w:hAnsi="Times New Roman" w:eastAsia="宋体" w:cs="Times New Roman"/>
                <w:sz w:val="18"/>
                <w:szCs w:val="18"/>
              </w:rPr>
            </w:pPr>
            <w:r>
              <w:rPr>
                <w:rFonts w:hint="eastAsia" w:ascii="Times New Roman" w:hAnsi="Times New Roman" w:eastAsia="宋体" w:cs="Times New Roman"/>
                <w:sz w:val="18"/>
                <w:szCs w:val="18"/>
              </w:rPr>
              <w:t>High per_GDP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9" w:type="dxa"/>
            <w:vMerge w:val="continue"/>
            <w:tcBorders>
              <w:left w:val="nil"/>
              <w:bottom w:val="single" w:color="auto" w:sz="4" w:space="0"/>
              <w:right w:val="nil"/>
            </w:tcBorders>
          </w:tcPr>
          <w:p>
            <w:pPr>
              <w:widowControl w:val="0"/>
              <w:spacing w:after="0" w:line="240" w:lineRule="auto"/>
              <w:jc w:val="both"/>
              <w:rPr>
                <w:rFonts w:ascii="Times New Roman" w:hAnsi="Times New Roman" w:eastAsia="宋体" w:cs="Times New Roman"/>
                <w:sz w:val="18"/>
                <w:szCs w:val="18"/>
              </w:rPr>
            </w:pPr>
          </w:p>
        </w:tc>
        <w:tc>
          <w:tcPr>
            <w:tcW w:w="964" w:type="dxa"/>
            <w:tcBorders>
              <w:left w:val="nil"/>
              <w:bottom w:val="single" w:color="auto" w:sz="4" w:space="0"/>
              <w:right w:val="nil"/>
            </w:tcBorders>
          </w:tcPr>
          <w:p>
            <w:pPr>
              <w:widowControl w:val="0"/>
              <w:spacing w:after="0" w:line="240" w:lineRule="auto"/>
              <w:jc w:val="center"/>
              <w:rPr>
                <w:rFonts w:ascii="Times New Roman" w:hAnsi="Times New Roman" w:eastAsia="宋体" w:cs="Times New Roman"/>
                <w:sz w:val="18"/>
                <w:szCs w:val="18"/>
              </w:rPr>
            </w:pPr>
            <w:r>
              <w:rPr>
                <w:rFonts w:hint="eastAsia" w:ascii="Times New Roman" w:hAnsi="Times New Roman" w:eastAsia="宋体" w:cs="Times New Roman"/>
                <w:sz w:val="18"/>
                <w:szCs w:val="18"/>
              </w:rPr>
              <w:t>(1)</w:t>
            </w:r>
          </w:p>
        </w:tc>
        <w:tc>
          <w:tcPr>
            <w:tcW w:w="964" w:type="dxa"/>
            <w:tcBorders>
              <w:left w:val="nil"/>
              <w:bottom w:val="single" w:color="auto" w:sz="4" w:space="0"/>
              <w:right w:val="nil"/>
            </w:tcBorders>
          </w:tcPr>
          <w:p>
            <w:pPr>
              <w:widowControl w:val="0"/>
              <w:spacing w:after="0" w:line="240" w:lineRule="auto"/>
              <w:jc w:val="center"/>
              <w:rPr>
                <w:rFonts w:ascii="Times New Roman" w:hAnsi="Times New Roman" w:eastAsia="宋体" w:cs="Times New Roman"/>
                <w:sz w:val="18"/>
                <w:szCs w:val="18"/>
              </w:rPr>
            </w:pPr>
            <w:r>
              <w:rPr>
                <w:rFonts w:hint="eastAsia" w:ascii="Times New Roman" w:hAnsi="Times New Roman" w:eastAsia="宋体" w:cs="Times New Roman"/>
                <w:sz w:val="18"/>
                <w:szCs w:val="18"/>
              </w:rPr>
              <w:t>(2)</w:t>
            </w:r>
          </w:p>
        </w:tc>
        <w:tc>
          <w:tcPr>
            <w:tcW w:w="964" w:type="dxa"/>
            <w:gridSpan w:val="2"/>
            <w:tcBorders>
              <w:left w:val="nil"/>
              <w:bottom w:val="single" w:color="auto" w:sz="4" w:space="0"/>
              <w:right w:val="nil"/>
            </w:tcBorders>
          </w:tcPr>
          <w:p>
            <w:pPr>
              <w:widowControl w:val="0"/>
              <w:spacing w:after="0" w:line="240" w:lineRule="auto"/>
              <w:jc w:val="center"/>
              <w:rPr>
                <w:rFonts w:ascii="Times New Roman" w:hAnsi="Times New Roman" w:eastAsia="宋体" w:cs="Times New Roman"/>
                <w:sz w:val="18"/>
                <w:szCs w:val="18"/>
              </w:rPr>
            </w:pPr>
            <w:r>
              <w:rPr>
                <w:rFonts w:hint="eastAsia" w:ascii="Times New Roman" w:hAnsi="Times New Roman" w:eastAsia="宋体" w:cs="Times New Roman"/>
                <w:sz w:val="18"/>
                <w:szCs w:val="18"/>
              </w:rPr>
              <w:t>(3)</w:t>
            </w:r>
          </w:p>
        </w:tc>
        <w:tc>
          <w:tcPr>
            <w:tcW w:w="964" w:type="dxa"/>
            <w:tcBorders>
              <w:left w:val="nil"/>
              <w:bottom w:val="single" w:color="auto" w:sz="4" w:space="0"/>
              <w:right w:val="nil"/>
            </w:tcBorders>
          </w:tcPr>
          <w:p>
            <w:pPr>
              <w:widowControl w:val="0"/>
              <w:spacing w:after="0" w:line="240" w:lineRule="auto"/>
              <w:jc w:val="center"/>
              <w:rPr>
                <w:rFonts w:ascii="Times New Roman" w:hAnsi="Times New Roman" w:eastAsia="宋体" w:cs="Times New Roman"/>
                <w:sz w:val="18"/>
                <w:szCs w:val="18"/>
              </w:rPr>
            </w:pPr>
            <w:r>
              <w:rPr>
                <w:rFonts w:hint="eastAsia" w:ascii="Times New Roman" w:hAnsi="Times New Roman" w:eastAsia="宋体" w:cs="Times New Roman"/>
                <w:sz w:val="18"/>
                <w:szCs w:val="18"/>
              </w:rPr>
              <w:t>(4)</w:t>
            </w:r>
          </w:p>
        </w:tc>
        <w:tc>
          <w:tcPr>
            <w:tcW w:w="964" w:type="dxa"/>
            <w:gridSpan w:val="2"/>
            <w:tcBorders>
              <w:left w:val="nil"/>
              <w:bottom w:val="single" w:color="auto" w:sz="4" w:space="0"/>
              <w:right w:val="nil"/>
            </w:tcBorders>
          </w:tcPr>
          <w:p>
            <w:pPr>
              <w:widowControl w:val="0"/>
              <w:spacing w:after="0" w:line="240" w:lineRule="auto"/>
              <w:jc w:val="center"/>
              <w:rPr>
                <w:rFonts w:ascii="Times New Roman" w:hAnsi="Times New Roman" w:eastAsia="宋体" w:cs="Times New Roman"/>
                <w:sz w:val="18"/>
                <w:szCs w:val="18"/>
              </w:rPr>
            </w:pPr>
            <w:r>
              <w:rPr>
                <w:rFonts w:hint="eastAsia" w:ascii="Times New Roman" w:hAnsi="Times New Roman" w:eastAsia="宋体" w:cs="Times New Roman"/>
                <w:sz w:val="18"/>
                <w:szCs w:val="18"/>
              </w:rPr>
              <w:t>(5)</w:t>
            </w:r>
          </w:p>
        </w:tc>
        <w:tc>
          <w:tcPr>
            <w:tcW w:w="964" w:type="dxa"/>
            <w:gridSpan w:val="2"/>
            <w:tcBorders>
              <w:left w:val="nil"/>
              <w:bottom w:val="single" w:color="auto" w:sz="4" w:space="0"/>
              <w:right w:val="nil"/>
            </w:tcBorders>
          </w:tcPr>
          <w:p>
            <w:pPr>
              <w:widowControl w:val="0"/>
              <w:spacing w:after="0" w:line="240" w:lineRule="auto"/>
              <w:jc w:val="center"/>
              <w:rPr>
                <w:rFonts w:ascii="Times New Roman" w:hAnsi="Times New Roman" w:eastAsia="宋体" w:cs="Times New Roman"/>
                <w:sz w:val="18"/>
                <w:szCs w:val="18"/>
              </w:rPr>
            </w:pPr>
            <w:r>
              <w:rPr>
                <w:rFonts w:hint="eastAsia" w:ascii="Times New Roman" w:hAnsi="Times New Roman" w:eastAsia="宋体" w:cs="Times New Roman"/>
                <w:sz w:val="18"/>
                <w:szCs w:val="18"/>
              </w:rPr>
              <w:t>(6)</w:t>
            </w:r>
          </w:p>
        </w:tc>
        <w:tc>
          <w:tcPr>
            <w:tcW w:w="964" w:type="dxa"/>
            <w:tcBorders>
              <w:left w:val="nil"/>
              <w:bottom w:val="single" w:color="auto" w:sz="4" w:space="0"/>
              <w:right w:val="nil"/>
            </w:tcBorders>
          </w:tcPr>
          <w:p>
            <w:pPr>
              <w:widowControl w:val="0"/>
              <w:spacing w:after="0" w:line="240" w:lineRule="auto"/>
              <w:jc w:val="center"/>
              <w:rPr>
                <w:rFonts w:ascii="Times New Roman" w:hAnsi="Times New Roman" w:eastAsia="宋体" w:cs="Times New Roman"/>
                <w:sz w:val="18"/>
                <w:szCs w:val="18"/>
              </w:rPr>
            </w:pPr>
            <w:r>
              <w:rPr>
                <w:rFonts w:hint="eastAsia" w:ascii="Times New Roman" w:hAnsi="Times New Roman" w:eastAsia="宋体" w:cs="Times New Roman"/>
                <w:sz w:val="18"/>
                <w:szCs w:val="18"/>
              </w:rPr>
              <w:t>(7)</w:t>
            </w:r>
          </w:p>
        </w:tc>
        <w:tc>
          <w:tcPr>
            <w:tcW w:w="970" w:type="dxa"/>
            <w:tcBorders>
              <w:left w:val="nil"/>
              <w:bottom w:val="single" w:color="auto" w:sz="4" w:space="0"/>
              <w:right w:val="nil"/>
            </w:tcBorders>
          </w:tcPr>
          <w:p>
            <w:pPr>
              <w:widowControl w:val="0"/>
              <w:spacing w:after="0" w:line="240" w:lineRule="auto"/>
              <w:jc w:val="center"/>
              <w:rPr>
                <w:rFonts w:ascii="Times New Roman" w:hAnsi="Times New Roman" w:eastAsia="宋体" w:cs="Times New Roman"/>
                <w:sz w:val="18"/>
                <w:szCs w:val="18"/>
              </w:rPr>
            </w:pPr>
            <w:r>
              <w:rPr>
                <w:rFonts w:hint="eastAsia" w:ascii="Times New Roman" w:hAnsi="Times New Roman" w:eastAsia="宋体" w:cs="Times New Roman"/>
                <w:sz w:val="18"/>
                <w:szCs w:val="18"/>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9" w:type="dxa"/>
            <w:tcBorders>
              <w:left w:val="nil"/>
              <w:bottom w:val="nil"/>
              <w:right w:val="nil"/>
            </w:tcBorders>
          </w:tcPr>
          <w:p>
            <w:pPr>
              <w:widowControl w:val="0"/>
              <w:spacing w:after="0" w:line="240" w:lineRule="auto"/>
              <w:jc w:val="both"/>
              <w:rPr>
                <w:rFonts w:ascii="Times New Roman" w:hAnsi="Times New Roman" w:eastAsia="宋体" w:cs="Times New Roman"/>
                <w:sz w:val="18"/>
                <w:szCs w:val="18"/>
              </w:rPr>
            </w:pPr>
            <w:r>
              <w:rPr>
                <w:rFonts w:ascii="Times New Roman" w:hAnsi="Times New Roman" w:eastAsia="宋体" w:cs="Times New Roman"/>
                <w:sz w:val="18"/>
                <w:szCs w:val="18"/>
              </w:rPr>
              <w:t>One-month lag</w:t>
            </w:r>
          </w:p>
        </w:tc>
        <w:tc>
          <w:tcPr>
            <w:tcW w:w="964" w:type="dxa"/>
            <w:tcBorders>
              <w:left w:val="nil"/>
              <w:bottom w:val="nil"/>
              <w:right w:val="nil"/>
            </w:tcBorders>
          </w:tcPr>
          <w:p>
            <w:pPr>
              <w:widowControl w:val="0"/>
              <w:spacing w:after="0" w:line="240" w:lineRule="auto"/>
              <w:jc w:val="center"/>
              <w:rPr>
                <w:rFonts w:ascii="Times New Roman" w:hAnsi="Times New Roman" w:eastAsia="宋体" w:cs="Times New Roman"/>
                <w:sz w:val="18"/>
                <w:szCs w:val="18"/>
              </w:rPr>
            </w:pPr>
          </w:p>
        </w:tc>
        <w:tc>
          <w:tcPr>
            <w:tcW w:w="964" w:type="dxa"/>
            <w:tcBorders>
              <w:left w:val="nil"/>
              <w:bottom w:val="nil"/>
              <w:right w:val="nil"/>
            </w:tcBorders>
          </w:tcPr>
          <w:p>
            <w:pPr>
              <w:widowControl w:val="0"/>
              <w:spacing w:after="0" w:line="240" w:lineRule="auto"/>
              <w:jc w:val="center"/>
              <w:rPr>
                <w:rFonts w:ascii="Times New Roman" w:hAnsi="Times New Roman" w:eastAsia="宋体" w:cs="Times New Roman"/>
                <w:sz w:val="18"/>
                <w:szCs w:val="18"/>
              </w:rPr>
            </w:pPr>
          </w:p>
        </w:tc>
        <w:tc>
          <w:tcPr>
            <w:tcW w:w="964" w:type="dxa"/>
            <w:gridSpan w:val="2"/>
            <w:tcBorders>
              <w:left w:val="nil"/>
              <w:bottom w:val="nil"/>
              <w:right w:val="nil"/>
            </w:tcBorders>
          </w:tcPr>
          <w:p>
            <w:pPr>
              <w:widowControl w:val="0"/>
              <w:spacing w:after="0" w:line="240" w:lineRule="auto"/>
              <w:jc w:val="center"/>
              <w:rPr>
                <w:rFonts w:ascii="Times New Roman" w:hAnsi="Times New Roman" w:eastAsia="宋体" w:cs="Times New Roman"/>
                <w:sz w:val="18"/>
                <w:szCs w:val="18"/>
              </w:rPr>
            </w:pPr>
          </w:p>
        </w:tc>
        <w:tc>
          <w:tcPr>
            <w:tcW w:w="964" w:type="dxa"/>
            <w:tcBorders>
              <w:left w:val="nil"/>
              <w:bottom w:val="nil"/>
              <w:right w:val="nil"/>
            </w:tcBorders>
          </w:tcPr>
          <w:p>
            <w:pPr>
              <w:widowControl w:val="0"/>
              <w:spacing w:after="0" w:line="240" w:lineRule="auto"/>
              <w:jc w:val="center"/>
              <w:rPr>
                <w:rFonts w:ascii="Times New Roman" w:hAnsi="Times New Roman" w:eastAsia="宋体" w:cs="Times New Roman"/>
                <w:sz w:val="18"/>
                <w:szCs w:val="18"/>
              </w:rPr>
            </w:pPr>
          </w:p>
        </w:tc>
        <w:tc>
          <w:tcPr>
            <w:tcW w:w="964" w:type="dxa"/>
            <w:gridSpan w:val="2"/>
            <w:tcBorders>
              <w:left w:val="nil"/>
              <w:bottom w:val="nil"/>
              <w:right w:val="nil"/>
            </w:tcBorders>
          </w:tcPr>
          <w:p>
            <w:pPr>
              <w:widowControl w:val="0"/>
              <w:spacing w:after="0" w:line="240" w:lineRule="auto"/>
              <w:jc w:val="center"/>
              <w:rPr>
                <w:rFonts w:ascii="Times New Roman" w:hAnsi="Times New Roman" w:eastAsia="宋体" w:cs="Times New Roman"/>
                <w:sz w:val="18"/>
                <w:szCs w:val="18"/>
              </w:rPr>
            </w:pPr>
          </w:p>
        </w:tc>
        <w:tc>
          <w:tcPr>
            <w:tcW w:w="964" w:type="dxa"/>
            <w:gridSpan w:val="2"/>
            <w:tcBorders>
              <w:left w:val="nil"/>
              <w:bottom w:val="nil"/>
              <w:right w:val="nil"/>
            </w:tcBorders>
          </w:tcPr>
          <w:p>
            <w:pPr>
              <w:widowControl w:val="0"/>
              <w:spacing w:after="0" w:line="240" w:lineRule="auto"/>
              <w:jc w:val="center"/>
              <w:rPr>
                <w:rFonts w:ascii="Times New Roman" w:hAnsi="Times New Roman" w:eastAsia="宋体" w:cs="Times New Roman"/>
                <w:sz w:val="18"/>
                <w:szCs w:val="18"/>
              </w:rPr>
            </w:pPr>
          </w:p>
        </w:tc>
        <w:tc>
          <w:tcPr>
            <w:tcW w:w="964" w:type="dxa"/>
            <w:tcBorders>
              <w:left w:val="nil"/>
              <w:bottom w:val="nil"/>
              <w:right w:val="nil"/>
            </w:tcBorders>
          </w:tcPr>
          <w:p>
            <w:pPr>
              <w:widowControl w:val="0"/>
              <w:spacing w:after="0" w:line="240" w:lineRule="auto"/>
              <w:jc w:val="center"/>
              <w:rPr>
                <w:rFonts w:ascii="Times New Roman" w:hAnsi="Times New Roman" w:eastAsia="宋体" w:cs="Times New Roman"/>
                <w:sz w:val="18"/>
                <w:szCs w:val="18"/>
              </w:rPr>
            </w:pPr>
          </w:p>
        </w:tc>
        <w:tc>
          <w:tcPr>
            <w:tcW w:w="970" w:type="dxa"/>
            <w:tcBorders>
              <w:left w:val="nil"/>
              <w:bottom w:val="nil"/>
              <w:right w:val="nil"/>
            </w:tcBorders>
          </w:tcPr>
          <w:p>
            <w:pPr>
              <w:widowControl w:val="0"/>
              <w:spacing w:after="0" w:line="240" w:lineRule="auto"/>
              <w:jc w:val="center"/>
              <w:rPr>
                <w:rFonts w:ascii="Times New Roman" w:hAnsi="Times New Roman"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9" w:type="dxa"/>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L1.Outage times</w:t>
            </w:r>
          </w:p>
        </w:tc>
        <w:tc>
          <w:tcPr>
            <w:tcW w:w="964" w:type="dxa"/>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vertAlign w:val="superscript"/>
              </w:rPr>
            </w:pPr>
            <w:r>
              <w:rPr>
                <w:rFonts w:ascii="Times New Roman" w:hAnsi="Times New Roman" w:eastAsia="宋体" w:cs="Times New Roman"/>
                <w:sz w:val="18"/>
                <w:szCs w:val="18"/>
              </w:rPr>
              <w:t>-0.0096</w:t>
            </w:r>
            <w:r>
              <w:rPr>
                <w:rFonts w:ascii="Times New Roman" w:hAnsi="Times New Roman" w:eastAsia="宋体" w:cs="Times New Roman"/>
                <w:sz w:val="18"/>
                <w:szCs w:val="18"/>
                <w:vertAlign w:val="superscript"/>
              </w:rPr>
              <w:t>***</w:t>
            </w:r>
          </w:p>
          <w:p>
            <w:pPr>
              <w:widowControl w:val="0"/>
              <w:spacing w:after="0" w:line="24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(0.001)</w:t>
            </w:r>
          </w:p>
        </w:tc>
        <w:tc>
          <w:tcPr>
            <w:tcW w:w="964" w:type="dxa"/>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rPr>
            </w:pPr>
          </w:p>
        </w:tc>
        <w:tc>
          <w:tcPr>
            <w:tcW w:w="964" w:type="dxa"/>
            <w:gridSpan w:val="2"/>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vertAlign w:val="superscript"/>
              </w:rPr>
            </w:pPr>
            <w:r>
              <w:rPr>
                <w:rFonts w:ascii="Times New Roman" w:hAnsi="Times New Roman" w:eastAsia="宋体" w:cs="Times New Roman"/>
                <w:sz w:val="18"/>
                <w:szCs w:val="18"/>
              </w:rPr>
              <w:t>-0.014</w:t>
            </w:r>
            <w:r>
              <w:rPr>
                <w:rFonts w:ascii="Times New Roman" w:hAnsi="Times New Roman" w:eastAsia="宋体" w:cs="Times New Roman"/>
                <w:sz w:val="18"/>
                <w:szCs w:val="18"/>
                <w:vertAlign w:val="superscript"/>
              </w:rPr>
              <w:t>***</w:t>
            </w:r>
          </w:p>
          <w:p>
            <w:pPr>
              <w:widowControl w:val="0"/>
              <w:spacing w:after="0" w:line="24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(0.003)</w:t>
            </w:r>
          </w:p>
        </w:tc>
        <w:tc>
          <w:tcPr>
            <w:tcW w:w="964" w:type="dxa"/>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rPr>
            </w:pPr>
          </w:p>
        </w:tc>
        <w:tc>
          <w:tcPr>
            <w:tcW w:w="964" w:type="dxa"/>
            <w:gridSpan w:val="2"/>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vertAlign w:val="superscript"/>
              </w:rPr>
            </w:pPr>
            <w:r>
              <w:rPr>
                <w:rFonts w:ascii="Times New Roman" w:hAnsi="Times New Roman" w:eastAsia="宋体" w:cs="Times New Roman"/>
                <w:sz w:val="18"/>
                <w:szCs w:val="18"/>
              </w:rPr>
              <w:t>-0.014</w:t>
            </w:r>
            <w:r>
              <w:rPr>
                <w:rFonts w:ascii="Times New Roman" w:hAnsi="Times New Roman" w:eastAsia="宋体" w:cs="Times New Roman"/>
                <w:sz w:val="18"/>
                <w:szCs w:val="18"/>
                <w:vertAlign w:val="superscript"/>
              </w:rPr>
              <w:t>***</w:t>
            </w:r>
          </w:p>
          <w:p>
            <w:pPr>
              <w:widowControl w:val="0"/>
              <w:spacing w:after="0" w:line="24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(0.003)</w:t>
            </w:r>
          </w:p>
        </w:tc>
        <w:tc>
          <w:tcPr>
            <w:tcW w:w="964" w:type="dxa"/>
            <w:gridSpan w:val="2"/>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rPr>
            </w:pPr>
          </w:p>
        </w:tc>
        <w:tc>
          <w:tcPr>
            <w:tcW w:w="964" w:type="dxa"/>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-0.009</w:t>
            </w:r>
            <w:r>
              <w:rPr>
                <w:rFonts w:ascii="Times New Roman" w:hAnsi="Times New Roman" w:eastAsia="宋体" w:cs="Times New Roman"/>
                <w:sz w:val="18"/>
                <w:szCs w:val="18"/>
                <w:vertAlign w:val="superscript"/>
              </w:rPr>
              <w:t>***</w:t>
            </w:r>
          </w:p>
          <w:p>
            <w:pPr>
              <w:widowControl w:val="0"/>
              <w:spacing w:after="0" w:line="24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(0.001)</w:t>
            </w:r>
          </w:p>
        </w:tc>
        <w:tc>
          <w:tcPr>
            <w:tcW w:w="970" w:type="dxa"/>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9" w:type="dxa"/>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L1.Outage hours</w:t>
            </w:r>
          </w:p>
        </w:tc>
        <w:tc>
          <w:tcPr>
            <w:tcW w:w="964" w:type="dxa"/>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rPr>
            </w:pPr>
          </w:p>
        </w:tc>
        <w:tc>
          <w:tcPr>
            <w:tcW w:w="964" w:type="dxa"/>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-0.00004</w:t>
            </w:r>
          </w:p>
          <w:p>
            <w:pPr>
              <w:widowControl w:val="0"/>
              <w:spacing w:after="0" w:line="24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(0.0001)</w:t>
            </w:r>
          </w:p>
        </w:tc>
        <w:tc>
          <w:tcPr>
            <w:tcW w:w="964" w:type="dxa"/>
            <w:gridSpan w:val="2"/>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rPr>
            </w:pPr>
          </w:p>
        </w:tc>
        <w:tc>
          <w:tcPr>
            <w:tcW w:w="964" w:type="dxa"/>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vertAlign w:val="superscript"/>
              </w:rPr>
            </w:pPr>
            <w:r>
              <w:rPr>
                <w:rFonts w:ascii="Times New Roman" w:hAnsi="Times New Roman" w:eastAsia="宋体" w:cs="Times New Roman"/>
                <w:sz w:val="18"/>
                <w:szCs w:val="18"/>
              </w:rPr>
              <w:t>-0.0006</w:t>
            </w:r>
            <w:r>
              <w:rPr>
                <w:rFonts w:ascii="Times New Roman" w:hAnsi="Times New Roman" w:eastAsia="宋体" w:cs="Times New Roman"/>
                <w:sz w:val="18"/>
                <w:szCs w:val="18"/>
                <w:vertAlign w:val="superscript"/>
              </w:rPr>
              <w:t>***</w:t>
            </w:r>
          </w:p>
          <w:p>
            <w:pPr>
              <w:widowControl w:val="0"/>
              <w:spacing w:after="0" w:line="24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(0.0001)</w:t>
            </w:r>
          </w:p>
        </w:tc>
        <w:tc>
          <w:tcPr>
            <w:tcW w:w="964" w:type="dxa"/>
            <w:gridSpan w:val="2"/>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rPr>
            </w:pPr>
          </w:p>
        </w:tc>
        <w:tc>
          <w:tcPr>
            <w:tcW w:w="964" w:type="dxa"/>
            <w:gridSpan w:val="2"/>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vertAlign w:val="superscript"/>
              </w:rPr>
            </w:pPr>
            <w:r>
              <w:rPr>
                <w:rFonts w:ascii="Times New Roman" w:hAnsi="Times New Roman" w:eastAsia="宋体" w:cs="Times New Roman"/>
                <w:sz w:val="18"/>
                <w:szCs w:val="18"/>
              </w:rPr>
              <w:t>-0.0004</w:t>
            </w:r>
            <w:r>
              <w:rPr>
                <w:rFonts w:ascii="Times New Roman" w:hAnsi="Times New Roman" w:eastAsia="宋体" w:cs="Times New Roman"/>
                <w:sz w:val="18"/>
                <w:szCs w:val="18"/>
                <w:vertAlign w:val="superscript"/>
              </w:rPr>
              <w:t>***</w:t>
            </w:r>
          </w:p>
          <w:p>
            <w:pPr>
              <w:widowControl w:val="0"/>
              <w:spacing w:after="0" w:line="24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(0.0001)</w:t>
            </w:r>
          </w:p>
        </w:tc>
        <w:tc>
          <w:tcPr>
            <w:tcW w:w="964" w:type="dxa"/>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rPr>
            </w:pPr>
          </w:p>
        </w:tc>
        <w:tc>
          <w:tcPr>
            <w:tcW w:w="970" w:type="dxa"/>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-0.00006</w:t>
            </w:r>
          </w:p>
          <w:p>
            <w:pPr>
              <w:widowControl w:val="0"/>
              <w:spacing w:after="0" w:line="24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9" w:type="dxa"/>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ln(GDP)</w:t>
            </w:r>
          </w:p>
        </w:tc>
        <w:tc>
          <w:tcPr>
            <w:tcW w:w="964" w:type="dxa"/>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-0.012</w:t>
            </w:r>
          </w:p>
          <w:p>
            <w:pPr>
              <w:widowControl w:val="0"/>
              <w:spacing w:after="0" w:line="24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(0.035)</w:t>
            </w:r>
          </w:p>
        </w:tc>
        <w:tc>
          <w:tcPr>
            <w:tcW w:w="964" w:type="dxa"/>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-0.011</w:t>
            </w:r>
          </w:p>
          <w:p>
            <w:pPr>
              <w:widowControl w:val="0"/>
              <w:spacing w:after="0" w:line="24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(0.036)</w:t>
            </w:r>
          </w:p>
        </w:tc>
        <w:tc>
          <w:tcPr>
            <w:tcW w:w="964" w:type="dxa"/>
            <w:gridSpan w:val="2"/>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vertAlign w:val="superscript"/>
              </w:rPr>
            </w:pPr>
            <w:r>
              <w:rPr>
                <w:rFonts w:ascii="Times New Roman" w:hAnsi="Times New Roman" w:eastAsia="宋体" w:cs="Times New Roman"/>
                <w:sz w:val="18"/>
                <w:szCs w:val="18"/>
              </w:rPr>
              <w:t>-0.076</w:t>
            </w:r>
            <w:r>
              <w:rPr>
                <w:rFonts w:ascii="Times New Roman" w:hAnsi="Times New Roman" w:eastAsia="宋体" w:cs="Times New Roman"/>
                <w:sz w:val="18"/>
                <w:szCs w:val="18"/>
                <w:vertAlign w:val="superscript"/>
              </w:rPr>
              <w:t>*</w:t>
            </w:r>
          </w:p>
          <w:p>
            <w:pPr>
              <w:widowControl w:val="0"/>
              <w:spacing w:after="0" w:line="24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(0.041)</w:t>
            </w:r>
          </w:p>
        </w:tc>
        <w:tc>
          <w:tcPr>
            <w:tcW w:w="964" w:type="dxa"/>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-0.082</w:t>
            </w:r>
            <w:r>
              <w:rPr>
                <w:rFonts w:ascii="Times New Roman" w:hAnsi="Times New Roman" w:eastAsia="宋体" w:cs="Times New Roman"/>
                <w:sz w:val="18"/>
                <w:szCs w:val="18"/>
                <w:vertAlign w:val="superscript"/>
              </w:rPr>
              <w:t>**</w:t>
            </w:r>
          </w:p>
          <w:p>
            <w:pPr>
              <w:widowControl w:val="0"/>
              <w:spacing w:after="0" w:line="24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(0.041)</w:t>
            </w:r>
          </w:p>
        </w:tc>
        <w:tc>
          <w:tcPr>
            <w:tcW w:w="964" w:type="dxa"/>
            <w:gridSpan w:val="2"/>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vertAlign w:val="superscript"/>
              </w:rPr>
            </w:pPr>
            <w:r>
              <w:rPr>
                <w:rFonts w:ascii="Times New Roman" w:hAnsi="Times New Roman" w:eastAsia="宋体" w:cs="Times New Roman"/>
                <w:sz w:val="18"/>
                <w:szCs w:val="18"/>
              </w:rPr>
              <w:t>-0.072</w:t>
            </w:r>
            <w:r>
              <w:rPr>
                <w:rFonts w:ascii="Times New Roman" w:hAnsi="Times New Roman" w:eastAsia="宋体" w:cs="Times New Roman"/>
                <w:sz w:val="18"/>
                <w:szCs w:val="18"/>
                <w:vertAlign w:val="superscript"/>
              </w:rPr>
              <w:t>**</w:t>
            </w:r>
          </w:p>
          <w:p>
            <w:pPr>
              <w:widowControl w:val="0"/>
              <w:spacing w:after="0" w:line="24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(0.035)</w:t>
            </w:r>
          </w:p>
        </w:tc>
        <w:tc>
          <w:tcPr>
            <w:tcW w:w="964" w:type="dxa"/>
            <w:gridSpan w:val="2"/>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vertAlign w:val="superscript"/>
              </w:rPr>
            </w:pPr>
            <w:r>
              <w:rPr>
                <w:rFonts w:ascii="Times New Roman" w:hAnsi="Times New Roman" w:eastAsia="宋体" w:cs="Times New Roman"/>
                <w:sz w:val="18"/>
                <w:szCs w:val="18"/>
              </w:rPr>
              <w:t>-0.075</w:t>
            </w:r>
            <w:r>
              <w:rPr>
                <w:rFonts w:ascii="Times New Roman" w:hAnsi="Times New Roman" w:eastAsia="宋体" w:cs="Times New Roman"/>
                <w:sz w:val="18"/>
                <w:szCs w:val="18"/>
                <w:vertAlign w:val="superscript"/>
              </w:rPr>
              <w:t>**</w:t>
            </w:r>
          </w:p>
          <w:p>
            <w:pPr>
              <w:widowControl w:val="0"/>
              <w:spacing w:after="0" w:line="24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(0.035)</w:t>
            </w:r>
          </w:p>
        </w:tc>
        <w:tc>
          <w:tcPr>
            <w:tcW w:w="964" w:type="dxa"/>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-0.006</w:t>
            </w:r>
          </w:p>
          <w:p>
            <w:pPr>
              <w:widowControl w:val="0"/>
              <w:spacing w:after="0" w:line="24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(0.041)</w:t>
            </w:r>
          </w:p>
        </w:tc>
        <w:tc>
          <w:tcPr>
            <w:tcW w:w="970" w:type="dxa"/>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-0.008</w:t>
            </w:r>
          </w:p>
          <w:p>
            <w:pPr>
              <w:widowControl w:val="0"/>
              <w:spacing w:after="0" w:line="24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(0.042)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9" w:type="dxa"/>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Constant</w:t>
            </w:r>
          </w:p>
        </w:tc>
        <w:tc>
          <w:tcPr>
            <w:tcW w:w="964" w:type="dxa"/>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vertAlign w:val="superscript"/>
              </w:rPr>
            </w:pPr>
            <w:r>
              <w:rPr>
                <w:rFonts w:ascii="Times New Roman" w:hAnsi="Times New Roman" w:eastAsia="宋体" w:cs="Times New Roman"/>
                <w:sz w:val="18"/>
                <w:szCs w:val="18"/>
              </w:rPr>
              <w:t>4.81</w:t>
            </w:r>
            <w:r>
              <w:rPr>
                <w:rFonts w:ascii="Times New Roman" w:hAnsi="Times New Roman" w:eastAsia="宋体" w:cs="Times New Roman"/>
                <w:sz w:val="18"/>
                <w:szCs w:val="18"/>
                <w:vertAlign w:val="superscript"/>
              </w:rPr>
              <w:t>***</w:t>
            </w:r>
          </w:p>
          <w:p>
            <w:pPr>
              <w:widowControl w:val="0"/>
              <w:spacing w:after="0" w:line="24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(0.29)</w:t>
            </w:r>
          </w:p>
        </w:tc>
        <w:tc>
          <w:tcPr>
            <w:tcW w:w="964" w:type="dxa"/>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4.66</w:t>
            </w:r>
            <w:r>
              <w:rPr>
                <w:rFonts w:ascii="Times New Roman" w:hAnsi="Times New Roman" w:eastAsia="宋体" w:cs="Times New Roman"/>
                <w:sz w:val="18"/>
                <w:szCs w:val="18"/>
                <w:vertAlign w:val="superscript"/>
              </w:rPr>
              <w:t>***</w:t>
            </w:r>
          </w:p>
          <w:p>
            <w:pPr>
              <w:widowControl w:val="0"/>
              <w:spacing w:after="0" w:line="24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(0.30)</w:t>
            </w:r>
          </w:p>
        </w:tc>
        <w:tc>
          <w:tcPr>
            <w:tcW w:w="964" w:type="dxa"/>
            <w:gridSpan w:val="2"/>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vertAlign w:val="superscript"/>
              </w:rPr>
            </w:pPr>
            <w:r>
              <w:rPr>
                <w:rFonts w:ascii="Times New Roman" w:hAnsi="Times New Roman" w:eastAsia="宋体" w:cs="Times New Roman"/>
                <w:sz w:val="18"/>
                <w:szCs w:val="18"/>
              </w:rPr>
              <w:t>4.40</w:t>
            </w:r>
            <w:r>
              <w:rPr>
                <w:rFonts w:ascii="Times New Roman" w:hAnsi="Times New Roman" w:eastAsia="宋体" w:cs="Times New Roman"/>
                <w:sz w:val="18"/>
                <w:szCs w:val="18"/>
                <w:vertAlign w:val="superscript"/>
              </w:rPr>
              <w:t>***</w:t>
            </w:r>
          </w:p>
          <w:p>
            <w:pPr>
              <w:widowControl w:val="0"/>
              <w:spacing w:after="0" w:line="24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(0.34)</w:t>
            </w:r>
          </w:p>
        </w:tc>
        <w:tc>
          <w:tcPr>
            <w:tcW w:w="964" w:type="dxa"/>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vertAlign w:val="superscript"/>
              </w:rPr>
            </w:pPr>
            <w:r>
              <w:rPr>
                <w:rFonts w:ascii="Times New Roman" w:hAnsi="Times New Roman" w:eastAsia="宋体" w:cs="Times New Roman"/>
                <w:sz w:val="18"/>
                <w:szCs w:val="18"/>
              </w:rPr>
              <w:t>4.40</w:t>
            </w:r>
            <w:r>
              <w:rPr>
                <w:rFonts w:ascii="Times New Roman" w:hAnsi="Times New Roman" w:eastAsia="宋体" w:cs="Times New Roman"/>
                <w:sz w:val="18"/>
                <w:szCs w:val="18"/>
                <w:vertAlign w:val="superscript"/>
              </w:rPr>
              <w:t>***</w:t>
            </w:r>
          </w:p>
          <w:p>
            <w:pPr>
              <w:widowControl w:val="0"/>
              <w:spacing w:after="0" w:line="24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(0.34)</w:t>
            </w:r>
          </w:p>
        </w:tc>
        <w:tc>
          <w:tcPr>
            <w:tcW w:w="964" w:type="dxa"/>
            <w:gridSpan w:val="2"/>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vertAlign w:val="superscript"/>
              </w:rPr>
            </w:pPr>
            <w:r>
              <w:rPr>
                <w:rFonts w:ascii="Times New Roman" w:hAnsi="Times New Roman" w:eastAsia="宋体" w:cs="Times New Roman"/>
                <w:sz w:val="18"/>
                <w:szCs w:val="18"/>
              </w:rPr>
              <w:t>4.31</w:t>
            </w:r>
            <w:r>
              <w:rPr>
                <w:rFonts w:ascii="Times New Roman" w:hAnsi="Times New Roman" w:eastAsia="宋体" w:cs="Times New Roman"/>
                <w:sz w:val="18"/>
                <w:szCs w:val="18"/>
                <w:vertAlign w:val="superscript"/>
              </w:rPr>
              <w:t>***</w:t>
            </w:r>
          </w:p>
          <w:p>
            <w:pPr>
              <w:widowControl w:val="0"/>
              <w:spacing w:after="0" w:line="24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(0.29)</w:t>
            </w:r>
          </w:p>
        </w:tc>
        <w:tc>
          <w:tcPr>
            <w:tcW w:w="964" w:type="dxa"/>
            <w:gridSpan w:val="2"/>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vertAlign w:val="superscript"/>
              </w:rPr>
            </w:pPr>
            <w:r>
              <w:rPr>
                <w:rFonts w:ascii="Times New Roman" w:hAnsi="Times New Roman" w:eastAsia="宋体" w:cs="Times New Roman"/>
                <w:sz w:val="18"/>
                <w:szCs w:val="18"/>
              </w:rPr>
              <w:t>4.28</w:t>
            </w:r>
            <w:r>
              <w:rPr>
                <w:rFonts w:ascii="Times New Roman" w:hAnsi="Times New Roman" w:eastAsia="宋体" w:cs="Times New Roman"/>
                <w:sz w:val="18"/>
                <w:szCs w:val="18"/>
                <w:vertAlign w:val="superscript"/>
              </w:rPr>
              <w:t>***</w:t>
            </w:r>
          </w:p>
          <w:p>
            <w:pPr>
              <w:widowControl w:val="0"/>
              <w:spacing w:after="0" w:line="24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(0.29)</w:t>
            </w:r>
          </w:p>
        </w:tc>
        <w:tc>
          <w:tcPr>
            <w:tcW w:w="964" w:type="dxa"/>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vertAlign w:val="superscript"/>
              </w:rPr>
            </w:pPr>
            <w:r>
              <w:rPr>
                <w:rFonts w:ascii="Times New Roman" w:hAnsi="Times New Roman" w:eastAsia="宋体" w:cs="Times New Roman"/>
                <w:sz w:val="18"/>
                <w:szCs w:val="18"/>
              </w:rPr>
              <w:t>5.08</w:t>
            </w:r>
            <w:r>
              <w:rPr>
                <w:rFonts w:ascii="Times New Roman" w:hAnsi="Times New Roman" w:eastAsia="宋体" w:cs="Times New Roman"/>
                <w:sz w:val="18"/>
                <w:szCs w:val="18"/>
                <w:vertAlign w:val="superscript"/>
              </w:rPr>
              <w:t>***</w:t>
            </w:r>
          </w:p>
          <w:p>
            <w:pPr>
              <w:widowControl w:val="0"/>
              <w:spacing w:after="0" w:line="24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(0.34)</w:t>
            </w:r>
          </w:p>
        </w:tc>
        <w:tc>
          <w:tcPr>
            <w:tcW w:w="970" w:type="dxa"/>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vertAlign w:val="superscript"/>
              </w:rPr>
            </w:pPr>
            <w:r>
              <w:rPr>
                <w:rFonts w:ascii="Times New Roman" w:hAnsi="Times New Roman" w:eastAsia="宋体" w:cs="Times New Roman"/>
                <w:sz w:val="18"/>
                <w:szCs w:val="18"/>
              </w:rPr>
              <w:t>4.94</w:t>
            </w:r>
            <w:r>
              <w:rPr>
                <w:rFonts w:ascii="Times New Roman" w:hAnsi="Times New Roman" w:eastAsia="宋体" w:cs="Times New Roman"/>
                <w:sz w:val="18"/>
                <w:szCs w:val="18"/>
                <w:vertAlign w:val="superscript"/>
              </w:rPr>
              <w:t>***</w:t>
            </w:r>
          </w:p>
          <w:p>
            <w:pPr>
              <w:widowControl w:val="0"/>
              <w:spacing w:after="0" w:line="24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9" w:type="dxa"/>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Number of observations</w:t>
            </w:r>
          </w:p>
        </w:tc>
        <w:tc>
          <w:tcPr>
            <w:tcW w:w="964" w:type="dxa"/>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2574</w:t>
            </w:r>
          </w:p>
        </w:tc>
        <w:tc>
          <w:tcPr>
            <w:tcW w:w="964" w:type="dxa"/>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2574</w:t>
            </w:r>
          </w:p>
        </w:tc>
        <w:tc>
          <w:tcPr>
            <w:tcW w:w="964" w:type="dxa"/>
            <w:gridSpan w:val="2"/>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2126</w:t>
            </w:r>
          </w:p>
        </w:tc>
        <w:tc>
          <w:tcPr>
            <w:tcW w:w="964" w:type="dxa"/>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2126</w:t>
            </w:r>
          </w:p>
        </w:tc>
        <w:tc>
          <w:tcPr>
            <w:tcW w:w="964" w:type="dxa"/>
            <w:gridSpan w:val="2"/>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2656</w:t>
            </w:r>
          </w:p>
        </w:tc>
        <w:tc>
          <w:tcPr>
            <w:tcW w:w="964" w:type="dxa"/>
            <w:gridSpan w:val="2"/>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2656</w:t>
            </w:r>
          </w:p>
        </w:tc>
        <w:tc>
          <w:tcPr>
            <w:tcW w:w="964" w:type="dxa"/>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2044</w:t>
            </w:r>
          </w:p>
        </w:tc>
        <w:tc>
          <w:tcPr>
            <w:tcW w:w="970" w:type="dxa"/>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2044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9" w:type="dxa"/>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Number of city</w:t>
            </w:r>
          </w:p>
        </w:tc>
        <w:tc>
          <w:tcPr>
            <w:tcW w:w="964" w:type="dxa"/>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162</w:t>
            </w:r>
          </w:p>
        </w:tc>
        <w:tc>
          <w:tcPr>
            <w:tcW w:w="964" w:type="dxa"/>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162</w:t>
            </w:r>
          </w:p>
        </w:tc>
        <w:tc>
          <w:tcPr>
            <w:tcW w:w="964" w:type="dxa"/>
            <w:gridSpan w:val="2"/>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139</w:t>
            </w:r>
          </w:p>
        </w:tc>
        <w:tc>
          <w:tcPr>
            <w:tcW w:w="964" w:type="dxa"/>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139</w:t>
            </w:r>
          </w:p>
        </w:tc>
        <w:tc>
          <w:tcPr>
            <w:tcW w:w="964" w:type="dxa"/>
            <w:gridSpan w:val="2"/>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173</w:t>
            </w:r>
          </w:p>
        </w:tc>
        <w:tc>
          <w:tcPr>
            <w:tcW w:w="964" w:type="dxa"/>
            <w:gridSpan w:val="2"/>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173</w:t>
            </w:r>
          </w:p>
        </w:tc>
        <w:tc>
          <w:tcPr>
            <w:tcW w:w="964" w:type="dxa"/>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128</w:t>
            </w:r>
          </w:p>
        </w:tc>
        <w:tc>
          <w:tcPr>
            <w:tcW w:w="970" w:type="dxa"/>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128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9" w:type="dxa"/>
            <w:tcBorders>
              <w:top w:val="nil"/>
              <w:left w:val="nil"/>
              <w:bottom w:val="single" w:color="auto" w:sz="4" w:space="0"/>
              <w:right w:val="nil"/>
            </w:tcBorders>
          </w:tcPr>
          <w:p>
            <w:pPr>
              <w:widowControl w:val="0"/>
              <w:spacing w:after="0" w:line="24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R-squared</w:t>
            </w:r>
          </w:p>
        </w:tc>
        <w:tc>
          <w:tcPr>
            <w:tcW w:w="964" w:type="dxa"/>
            <w:tcBorders>
              <w:top w:val="nil"/>
              <w:left w:val="nil"/>
              <w:bottom w:val="single" w:color="auto" w:sz="4" w:space="0"/>
              <w:right w:val="nil"/>
            </w:tcBorders>
          </w:tcPr>
          <w:p>
            <w:pPr>
              <w:widowControl w:val="0"/>
              <w:spacing w:after="0" w:line="24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0.96</w:t>
            </w:r>
          </w:p>
        </w:tc>
        <w:tc>
          <w:tcPr>
            <w:tcW w:w="964" w:type="dxa"/>
            <w:tcBorders>
              <w:top w:val="nil"/>
              <w:left w:val="nil"/>
              <w:bottom w:val="single" w:color="auto" w:sz="4" w:space="0"/>
              <w:right w:val="nil"/>
            </w:tcBorders>
          </w:tcPr>
          <w:p>
            <w:pPr>
              <w:widowControl w:val="0"/>
              <w:spacing w:after="0" w:line="24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0.96</w:t>
            </w:r>
          </w:p>
        </w:tc>
        <w:tc>
          <w:tcPr>
            <w:tcW w:w="964" w:type="dxa"/>
            <w:gridSpan w:val="2"/>
            <w:tcBorders>
              <w:top w:val="nil"/>
              <w:left w:val="nil"/>
              <w:bottom w:val="single" w:color="auto" w:sz="4" w:space="0"/>
              <w:right w:val="nil"/>
            </w:tcBorders>
          </w:tcPr>
          <w:p>
            <w:pPr>
              <w:widowControl w:val="0"/>
              <w:spacing w:after="0" w:line="24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0.96</w:t>
            </w:r>
          </w:p>
        </w:tc>
        <w:tc>
          <w:tcPr>
            <w:tcW w:w="964" w:type="dxa"/>
            <w:tcBorders>
              <w:top w:val="nil"/>
              <w:left w:val="nil"/>
              <w:bottom w:val="single" w:color="auto" w:sz="4" w:space="0"/>
              <w:right w:val="nil"/>
            </w:tcBorders>
          </w:tcPr>
          <w:p>
            <w:pPr>
              <w:widowControl w:val="0"/>
              <w:spacing w:after="0" w:line="24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0.96</w:t>
            </w:r>
          </w:p>
        </w:tc>
        <w:tc>
          <w:tcPr>
            <w:tcW w:w="964" w:type="dxa"/>
            <w:gridSpan w:val="2"/>
            <w:tcBorders>
              <w:top w:val="nil"/>
              <w:left w:val="nil"/>
              <w:bottom w:val="single" w:color="auto" w:sz="4" w:space="0"/>
              <w:right w:val="nil"/>
            </w:tcBorders>
          </w:tcPr>
          <w:p>
            <w:pPr>
              <w:widowControl w:val="0"/>
              <w:spacing w:after="0" w:line="24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0.96</w:t>
            </w:r>
          </w:p>
        </w:tc>
        <w:tc>
          <w:tcPr>
            <w:tcW w:w="964" w:type="dxa"/>
            <w:gridSpan w:val="2"/>
            <w:tcBorders>
              <w:top w:val="nil"/>
              <w:left w:val="nil"/>
              <w:bottom w:val="single" w:color="auto" w:sz="4" w:space="0"/>
              <w:right w:val="nil"/>
            </w:tcBorders>
          </w:tcPr>
          <w:p>
            <w:pPr>
              <w:widowControl w:val="0"/>
              <w:spacing w:after="0" w:line="24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0.96</w:t>
            </w:r>
          </w:p>
        </w:tc>
        <w:tc>
          <w:tcPr>
            <w:tcW w:w="964" w:type="dxa"/>
            <w:tcBorders>
              <w:top w:val="nil"/>
              <w:left w:val="nil"/>
              <w:bottom w:val="single" w:color="auto" w:sz="4" w:space="0"/>
              <w:right w:val="nil"/>
            </w:tcBorders>
          </w:tcPr>
          <w:p>
            <w:pPr>
              <w:widowControl w:val="0"/>
              <w:spacing w:after="0" w:line="24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0.96</w:t>
            </w:r>
          </w:p>
        </w:tc>
        <w:tc>
          <w:tcPr>
            <w:tcW w:w="970" w:type="dxa"/>
            <w:tcBorders>
              <w:top w:val="nil"/>
              <w:left w:val="nil"/>
              <w:bottom w:val="single" w:color="auto" w:sz="4" w:space="0"/>
              <w:right w:val="nil"/>
            </w:tcBorders>
          </w:tcPr>
          <w:p>
            <w:pPr>
              <w:widowControl w:val="0"/>
              <w:spacing w:after="0" w:line="24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0.96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9" w:type="dxa"/>
            <w:tcBorders>
              <w:top w:val="single" w:color="auto" w:sz="4" w:space="0"/>
              <w:left w:val="nil"/>
              <w:bottom w:val="nil"/>
              <w:right w:val="nil"/>
            </w:tcBorders>
          </w:tcPr>
          <w:p>
            <w:pPr>
              <w:widowControl w:val="0"/>
              <w:spacing w:after="0" w:line="24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Two-month lag</w:t>
            </w:r>
          </w:p>
        </w:tc>
        <w:tc>
          <w:tcPr>
            <w:tcW w:w="964" w:type="dxa"/>
            <w:tcBorders>
              <w:top w:val="single" w:color="auto" w:sz="4" w:space="0"/>
              <w:left w:val="nil"/>
              <w:bottom w:val="nil"/>
              <w:right w:val="nil"/>
            </w:tcBorders>
          </w:tcPr>
          <w:p>
            <w:pPr>
              <w:widowControl w:val="0"/>
              <w:spacing w:after="0" w:line="240" w:lineRule="auto"/>
              <w:jc w:val="center"/>
              <w:rPr>
                <w:rFonts w:ascii="Times New Roman" w:hAnsi="Times New Roman" w:eastAsia="宋体" w:cs="Times New Roman"/>
                <w:sz w:val="18"/>
                <w:szCs w:val="18"/>
              </w:rPr>
            </w:pPr>
          </w:p>
        </w:tc>
        <w:tc>
          <w:tcPr>
            <w:tcW w:w="964" w:type="dxa"/>
            <w:tcBorders>
              <w:top w:val="single" w:color="auto" w:sz="4" w:space="0"/>
              <w:left w:val="nil"/>
              <w:bottom w:val="nil"/>
              <w:right w:val="nil"/>
            </w:tcBorders>
          </w:tcPr>
          <w:p>
            <w:pPr>
              <w:widowControl w:val="0"/>
              <w:spacing w:after="0" w:line="240" w:lineRule="auto"/>
              <w:jc w:val="center"/>
              <w:rPr>
                <w:rFonts w:ascii="Times New Roman" w:hAnsi="Times New Roman" w:eastAsia="宋体" w:cs="Times New Roman"/>
                <w:sz w:val="18"/>
                <w:szCs w:val="18"/>
              </w:rPr>
            </w:pPr>
          </w:p>
        </w:tc>
        <w:tc>
          <w:tcPr>
            <w:tcW w:w="964" w:type="dxa"/>
            <w:gridSpan w:val="2"/>
            <w:tcBorders>
              <w:top w:val="single" w:color="auto" w:sz="4" w:space="0"/>
              <w:left w:val="nil"/>
              <w:bottom w:val="nil"/>
              <w:right w:val="nil"/>
            </w:tcBorders>
          </w:tcPr>
          <w:p>
            <w:pPr>
              <w:widowControl w:val="0"/>
              <w:spacing w:after="0" w:line="240" w:lineRule="auto"/>
              <w:jc w:val="center"/>
              <w:rPr>
                <w:rFonts w:ascii="Times New Roman" w:hAnsi="Times New Roman" w:eastAsia="宋体" w:cs="Times New Roman"/>
                <w:sz w:val="18"/>
                <w:szCs w:val="18"/>
              </w:rPr>
            </w:pPr>
          </w:p>
        </w:tc>
        <w:tc>
          <w:tcPr>
            <w:tcW w:w="964" w:type="dxa"/>
            <w:tcBorders>
              <w:top w:val="single" w:color="auto" w:sz="4" w:space="0"/>
              <w:left w:val="nil"/>
              <w:bottom w:val="nil"/>
              <w:right w:val="nil"/>
            </w:tcBorders>
          </w:tcPr>
          <w:p>
            <w:pPr>
              <w:widowControl w:val="0"/>
              <w:spacing w:after="0" w:line="240" w:lineRule="auto"/>
              <w:jc w:val="center"/>
              <w:rPr>
                <w:rFonts w:ascii="Times New Roman" w:hAnsi="Times New Roman" w:eastAsia="宋体" w:cs="Times New Roman"/>
                <w:sz w:val="18"/>
                <w:szCs w:val="18"/>
              </w:rPr>
            </w:pPr>
          </w:p>
        </w:tc>
        <w:tc>
          <w:tcPr>
            <w:tcW w:w="964" w:type="dxa"/>
            <w:gridSpan w:val="2"/>
            <w:tcBorders>
              <w:top w:val="single" w:color="auto" w:sz="4" w:space="0"/>
              <w:left w:val="nil"/>
              <w:bottom w:val="nil"/>
              <w:right w:val="nil"/>
            </w:tcBorders>
          </w:tcPr>
          <w:p>
            <w:pPr>
              <w:widowControl w:val="0"/>
              <w:spacing w:after="0" w:line="240" w:lineRule="auto"/>
              <w:jc w:val="center"/>
              <w:rPr>
                <w:rFonts w:ascii="Times New Roman" w:hAnsi="Times New Roman" w:eastAsia="宋体" w:cs="Times New Roman"/>
                <w:sz w:val="18"/>
                <w:szCs w:val="18"/>
              </w:rPr>
            </w:pPr>
          </w:p>
        </w:tc>
        <w:tc>
          <w:tcPr>
            <w:tcW w:w="964" w:type="dxa"/>
            <w:gridSpan w:val="2"/>
            <w:tcBorders>
              <w:top w:val="single" w:color="auto" w:sz="4" w:space="0"/>
              <w:left w:val="nil"/>
              <w:bottom w:val="nil"/>
              <w:right w:val="nil"/>
            </w:tcBorders>
          </w:tcPr>
          <w:p>
            <w:pPr>
              <w:widowControl w:val="0"/>
              <w:spacing w:after="0" w:line="240" w:lineRule="auto"/>
              <w:jc w:val="center"/>
              <w:rPr>
                <w:rFonts w:ascii="Times New Roman" w:hAnsi="Times New Roman" w:eastAsia="宋体" w:cs="Times New Roman"/>
                <w:sz w:val="18"/>
                <w:szCs w:val="18"/>
              </w:rPr>
            </w:pPr>
          </w:p>
        </w:tc>
        <w:tc>
          <w:tcPr>
            <w:tcW w:w="964" w:type="dxa"/>
            <w:tcBorders>
              <w:top w:val="single" w:color="auto" w:sz="4" w:space="0"/>
              <w:left w:val="nil"/>
              <w:bottom w:val="nil"/>
              <w:right w:val="nil"/>
            </w:tcBorders>
          </w:tcPr>
          <w:p>
            <w:pPr>
              <w:widowControl w:val="0"/>
              <w:spacing w:after="0" w:line="240" w:lineRule="auto"/>
              <w:jc w:val="center"/>
              <w:rPr>
                <w:rFonts w:ascii="Times New Roman" w:hAnsi="Times New Roman" w:eastAsia="宋体" w:cs="Times New Roman"/>
                <w:sz w:val="18"/>
                <w:szCs w:val="18"/>
              </w:rPr>
            </w:pPr>
          </w:p>
        </w:tc>
        <w:tc>
          <w:tcPr>
            <w:tcW w:w="970" w:type="dxa"/>
            <w:tcBorders>
              <w:top w:val="single" w:color="auto" w:sz="4" w:space="0"/>
              <w:left w:val="nil"/>
              <w:bottom w:val="nil"/>
              <w:right w:val="nil"/>
            </w:tcBorders>
          </w:tcPr>
          <w:p>
            <w:pPr>
              <w:widowControl w:val="0"/>
              <w:spacing w:after="0" w:line="240" w:lineRule="auto"/>
              <w:jc w:val="center"/>
              <w:rPr>
                <w:rFonts w:ascii="Times New Roman" w:hAnsi="Times New Roman"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9" w:type="dxa"/>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L1.Outage times</w:t>
            </w:r>
          </w:p>
        </w:tc>
        <w:tc>
          <w:tcPr>
            <w:tcW w:w="964" w:type="dxa"/>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vertAlign w:val="superscript"/>
              </w:rPr>
            </w:pPr>
            <w:r>
              <w:rPr>
                <w:rFonts w:ascii="Times New Roman" w:hAnsi="Times New Roman" w:eastAsia="宋体" w:cs="Times New Roman"/>
                <w:sz w:val="18"/>
                <w:szCs w:val="18"/>
              </w:rPr>
              <w:t>-0.004</w:t>
            </w:r>
            <w:r>
              <w:rPr>
                <w:rFonts w:ascii="Times New Roman" w:hAnsi="Times New Roman" w:eastAsia="宋体" w:cs="Times New Roman"/>
                <w:sz w:val="18"/>
                <w:szCs w:val="18"/>
                <w:vertAlign w:val="superscript"/>
              </w:rPr>
              <w:t>***</w:t>
            </w:r>
          </w:p>
          <w:p>
            <w:pPr>
              <w:widowControl w:val="0"/>
              <w:spacing w:after="0" w:line="24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(0.001)</w:t>
            </w:r>
          </w:p>
        </w:tc>
        <w:tc>
          <w:tcPr>
            <w:tcW w:w="964" w:type="dxa"/>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rPr>
            </w:pPr>
          </w:p>
        </w:tc>
        <w:tc>
          <w:tcPr>
            <w:tcW w:w="964" w:type="dxa"/>
            <w:gridSpan w:val="2"/>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vertAlign w:val="superscript"/>
              </w:rPr>
            </w:pPr>
            <w:r>
              <w:rPr>
                <w:rFonts w:hint="eastAsia" w:ascii="Times New Roman" w:hAnsi="Times New Roman" w:eastAsia="宋体" w:cs="Times New Roman"/>
                <w:sz w:val="18"/>
                <w:szCs w:val="18"/>
              </w:rPr>
              <w:t>-0.01</w:t>
            </w:r>
            <w:r>
              <w:rPr>
                <w:rFonts w:ascii="Times New Roman" w:hAnsi="Times New Roman" w:eastAsia="宋体" w:cs="Times New Roman"/>
                <w:sz w:val="18"/>
                <w:szCs w:val="18"/>
              </w:rPr>
              <w:t>2</w:t>
            </w:r>
            <w:r>
              <w:rPr>
                <w:rFonts w:hint="eastAsia" w:ascii="Times New Roman" w:hAnsi="Times New Roman" w:eastAsia="宋体" w:cs="Times New Roman"/>
                <w:sz w:val="18"/>
                <w:szCs w:val="18"/>
                <w:vertAlign w:val="superscript"/>
              </w:rPr>
              <w:t>***</w:t>
            </w:r>
          </w:p>
          <w:p>
            <w:pPr>
              <w:widowControl w:val="0"/>
              <w:spacing w:after="0" w:line="240" w:lineRule="auto"/>
              <w:jc w:val="center"/>
              <w:rPr>
                <w:rFonts w:ascii="Times New Roman" w:hAnsi="Times New Roman" w:eastAsia="宋体" w:cs="Times New Roman"/>
                <w:sz w:val="18"/>
                <w:szCs w:val="18"/>
              </w:rPr>
            </w:pPr>
            <w:r>
              <w:rPr>
                <w:rFonts w:hint="eastAsia" w:ascii="Times New Roman" w:hAnsi="Times New Roman" w:eastAsia="宋体" w:cs="Times New Roman"/>
                <w:sz w:val="18"/>
                <w:szCs w:val="18"/>
              </w:rPr>
              <w:t>(0.003)</w:t>
            </w:r>
          </w:p>
        </w:tc>
        <w:tc>
          <w:tcPr>
            <w:tcW w:w="964" w:type="dxa"/>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rPr>
            </w:pPr>
          </w:p>
        </w:tc>
        <w:tc>
          <w:tcPr>
            <w:tcW w:w="964" w:type="dxa"/>
            <w:gridSpan w:val="2"/>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vertAlign w:val="superscript"/>
              </w:rPr>
            </w:pPr>
            <w:r>
              <w:rPr>
                <w:rFonts w:hint="eastAsia" w:ascii="Times New Roman" w:hAnsi="Times New Roman" w:eastAsia="宋体" w:cs="Times New Roman"/>
                <w:sz w:val="18"/>
                <w:szCs w:val="18"/>
              </w:rPr>
              <w:t>-0.01</w:t>
            </w:r>
            <w:r>
              <w:rPr>
                <w:rFonts w:ascii="Times New Roman" w:hAnsi="Times New Roman" w:eastAsia="宋体" w:cs="Times New Roman"/>
                <w:sz w:val="18"/>
                <w:szCs w:val="18"/>
              </w:rPr>
              <w:t>1</w:t>
            </w:r>
            <w:r>
              <w:rPr>
                <w:rFonts w:hint="eastAsia" w:ascii="Times New Roman" w:hAnsi="Times New Roman" w:eastAsia="宋体" w:cs="Times New Roman"/>
                <w:sz w:val="18"/>
                <w:szCs w:val="18"/>
                <w:vertAlign w:val="superscript"/>
              </w:rPr>
              <w:t>***</w:t>
            </w:r>
          </w:p>
          <w:p>
            <w:pPr>
              <w:widowControl w:val="0"/>
              <w:spacing w:after="0" w:line="240" w:lineRule="auto"/>
              <w:jc w:val="center"/>
              <w:rPr>
                <w:rFonts w:ascii="Times New Roman" w:hAnsi="Times New Roman" w:eastAsia="宋体" w:cs="Times New Roman"/>
                <w:sz w:val="18"/>
                <w:szCs w:val="18"/>
              </w:rPr>
            </w:pPr>
            <w:r>
              <w:rPr>
                <w:rFonts w:hint="eastAsia" w:ascii="Times New Roman" w:hAnsi="Times New Roman" w:eastAsia="宋体" w:cs="Times New Roman"/>
                <w:sz w:val="18"/>
                <w:szCs w:val="18"/>
              </w:rPr>
              <w:t>(0.002)</w:t>
            </w:r>
          </w:p>
        </w:tc>
        <w:tc>
          <w:tcPr>
            <w:tcW w:w="964" w:type="dxa"/>
            <w:gridSpan w:val="2"/>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rPr>
            </w:pPr>
          </w:p>
        </w:tc>
        <w:tc>
          <w:tcPr>
            <w:tcW w:w="964" w:type="dxa"/>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rPr>
            </w:pPr>
            <w:r>
              <w:rPr>
                <w:rFonts w:hint="eastAsia" w:ascii="Times New Roman" w:hAnsi="Times New Roman" w:eastAsia="宋体" w:cs="Times New Roman"/>
                <w:sz w:val="18"/>
                <w:szCs w:val="18"/>
              </w:rPr>
              <w:t>-0.00</w:t>
            </w:r>
            <w:r>
              <w:rPr>
                <w:rFonts w:ascii="Times New Roman" w:hAnsi="Times New Roman" w:eastAsia="宋体" w:cs="Times New Roman"/>
                <w:sz w:val="18"/>
                <w:szCs w:val="18"/>
              </w:rPr>
              <w:t>4</w:t>
            </w:r>
            <w:r>
              <w:rPr>
                <w:rFonts w:hint="eastAsia" w:ascii="Times New Roman" w:hAnsi="Times New Roman" w:eastAsia="宋体" w:cs="Times New Roman"/>
                <w:sz w:val="18"/>
                <w:szCs w:val="18"/>
                <w:vertAlign w:val="superscript"/>
              </w:rPr>
              <w:t>***</w:t>
            </w:r>
          </w:p>
          <w:p>
            <w:pPr>
              <w:widowControl w:val="0"/>
              <w:spacing w:after="0" w:line="240" w:lineRule="auto"/>
              <w:jc w:val="center"/>
              <w:rPr>
                <w:rFonts w:ascii="Times New Roman" w:hAnsi="Times New Roman" w:eastAsia="宋体" w:cs="Times New Roman"/>
                <w:sz w:val="18"/>
                <w:szCs w:val="18"/>
              </w:rPr>
            </w:pPr>
            <w:r>
              <w:rPr>
                <w:rFonts w:hint="eastAsia" w:ascii="Times New Roman" w:hAnsi="Times New Roman" w:eastAsia="宋体" w:cs="Times New Roman"/>
                <w:sz w:val="18"/>
                <w:szCs w:val="18"/>
              </w:rPr>
              <w:t>(0.001)</w:t>
            </w:r>
          </w:p>
        </w:tc>
        <w:tc>
          <w:tcPr>
            <w:tcW w:w="970" w:type="dxa"/>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9" w:type="dxa"/>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L1.Outage hours</w:t>
            </w:r>
          </w:p>
        </w:tc>
        <w:tc>
          <w:tcPr>
            <w:tcW w:w="964" w:type="dxa"/>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rPr>
            </w:pPr>
          </w:p>
        </w:tc>
        <w:tc>
          <w:tcPr>
            <w:tcW w:w="964" w:type="dxa"/>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rPr>
            </w:pPr>
            <w:r>
              <w:rPr>
                <w:rFonts w:hint="eastAsia" w:ascii="Times New Roman" w:hAnsi="Times New Roman" w:eastAsia="宋体" w:cs="Times New Roman"/>
                <w:sz w:val="18"/>
                <w:szCs w:val="18"/>
              </w:rPr>
              <w:t>0.000</w:t>
            </w:r>
            <w:r>
              <w:rPr>
                <w:rFonts w:ascii="Times New Roman" w:hAnsi="Times New Roman" w:eastAsia="宋体" w:cs="Times New Roman"/>
                <w:sz w:val="18"/>
                <w:szCs w:val="18"/>
              </w:rPr>
              <w:t>06</w:t>
            </w:r>
          </w:p>
          <w:p>
            <w:pPr>
              <w:widowControl w:val="0"/>
              <w:spacing w:after="0" w:line="240" w:lineRule="auto"/>
              <w:jc w:val="center"/>
              <w:rPr>
                <w:rFonts w:ascii="Times New Roman" w:hAnsi="Times New Roman" w:eastAsia="宋体" w:cs="Times New Roman"/>
                <w:sz w:val="18"/>
                <w:szCs w:val="18"/>
              </w:rPr>
            </w:pPr>
            <w:r>
              <w:rPr>
                <w:rFonts w:hint="eastAsia" w:ascii="Times New Roman" w:hAnsi="Times New Roman" w:eastAsia="宋体" w:cs="Times New Roman"/>
                <w:sz w:val="18"/>
                <w:szCs w:val="18"/>
              </w:rPr>
              <w:t>(0.0009)</w:t>
            </w:r>
          </w:p>
        </w:tc>
        <w:tc>
          <w:tcPr>
            <w:tcW w:w="964" w:type="dxa"/>
            <w:gridSpan w:val="2"/>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rPr>
            </w:pPr>
          </w:p>
        </w:tc>
        <w:tc>
          <w:tcPr>
            <w:tcW w:w="964" w:type="dxa"/>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vertAlign w:val="superscript"/>
              </w:rPr>
            </w:pPr>
            <w:r>
              <w:rPr>
                <w:rFonts w:hint="eastAsia" w:ascii="Times New Roman" w:hAnsi="Times New Roman" w:eastAsia="宋体" w:cs="Times New Roman"/>
                <w:sz w:val="18"/>
                <w:szCs w:val="18"/>
              </w:rPr>
              <w:t>-0.000</w:t>
            </w:r>
            <w:r>
              <w:rPr>
                <w:rFonts w:ascii="Times New Roman" w:hAnsi="Times New Roman" w:eastAsia="宋体" w:cs="Times New Roman"/>
                <w:sz w:val="18"/>
                <w:szCs w:val="18"/>
              </w:rPr>
              <w:t>4</w:t>
            </w:r>
            <w:r>
              <w:rPr>
                <w:rFonts w:hint="eastAsia" w:ascii="Times New Roman" w:hAnsi="Times New Roman" w:eastAsia="宋体" w:cs="Times New Roman"/>
                <w:sz w:val="18"/>
                <w:szCs w:val="18"/>
                <w:vertAlign w:val="superscript"/>
              </w:rPr>
              <w:t>***</w:t>
            </w:r>
          </w:p>
          <w:p>
            <w:pPr>
              <w:widowControl w:val="0"/>
              <w:spacing w:after="0" w:line="240" w:lineRule="auto"/>
              <w:jc w:val="center"/>
              <w:rPr>
                <w:rFonts w:ascii="Times New Roman" w:hAnsi="Times New Roman" w:eastAsia="宋体" w:cs="Times New Roman"/>
                <w:sz w:val="18"/>
                <w:szCs w:val="18"/>
              </w:rPr>
            </w:pPr>
            <w:r>
              <w:rPr>
                <w:rFonts w:hint="eastAsia" w:ascii="Times New Roman" w:hAnsi="Times New Roman" w:eastAsia="宋体" w:cs="Times New Roman"/>
                <w:sz w:val="18"/>
                <w:szCs w:val="18"/>
              </w:rPr>
              <w:t>(0.000</w:t>
            </w:r>
            <w:r>
              <w:rPr>
                <w:rFonts w:ascii="Times New Roman" w:hAnsi="Times New Roman" w:eastAsia="宋体" w:cs="Times New Roman"/>
                <w:sz w:val="18"/>
                <w:szCs w:val="18"/>
              </w:rPr>
              <w:t>1</w:t>
            </w:r>
            <w:r>
              <w:rPr>
                <w:rFonts w:hint="eastAsia" w:ascii="Times New Roman" w:hAnsi="Times New Roman" w:eastAsia="宋体" w:cs="Times New Roman"/>
                <w:sz w:val="18"/>
                <w:szCs w:val="18"/>
              </w:rPr>
              <w:t>)</w:t>
            </w:r>
          </w:p>
        </w:tc>
        <w:tc>
          <w:tcPr>
            <w:tcW w:w="964" w:type="dxa"/>
            <w:gridSpan w:val="2"/>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rPr>
            </w:pPr>
          </w:p>
        </w:tc>
        <w:tc>
          <w:tcPr>
            <w:tcW w:w="964" w:type="dxa"/>
            <w:gridSpan w:val="2"/>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vertAlign w:val="superscript"/>
              </w:rPr>
            </w:pPr>
            <w:r>
              <w:rPr>
                <w:rFonts w:hint="eastAsia" w:ascii="Times New Roman" w:hAnsi="Times New Roman" w:eastAsia="宋体" w:cs="Times New Roman"/>
                <w:sz w:val="18"/>
                <w:szCs w:val="18"/>
              </w:rPr>
              <w:t>-0.0003</w:t>
            </w:r>
            <w:r>
              <w:rPr>
                <w:rFonts w:hint="eastAsia" w:ascii="Times New Roman" w:hAnsi="Times New Roman" w:eastAsia="宋体" w:cs="Times New Roman"/>
                <w:sz w:val="18"/>
                <w:szCs w:val="18"/>
                <w:vertAlign w:val="superscript"/>
              </w:rPr>
              <w:t>***</w:t>
            </w:r>
          </w:p>
          <w:p>
            <w:pPr>
              <w:widowControl w:val="0"/>
              <w:spacing w:after="0" w:line="240" w:lineRule="auto"/>
              <w:jc w:val="center"/>
              <w:rPr>
                <w:rFonts w:ascii="Times New Roman" w:hAnsi="Times New Roman" w:eastAsia="宋体" w:cs="Times New Roman"/>
                <w:sz w:val="18"/>
                <w:szCs w:val="18"/>
              </w:rPr>
            </w:pPr>
            <w:r>
              <w:rPr>
                <w:rFonts w:hint="eastAsia" w:ascii="Times New Roman" w:hAnsi="Times New Roman" w:eastAsia="宋体" w:cs="Times New Roman"/>
                <w:sz w:val="18"/>
                <w:szCs w:val="18"/>
              </w:rPr>
              <w:t>(0.0001)</w:t>
            </w:r>
          </w:p>
        </w:tc>
        <w:tc>
          <w:tcPr>
            <w:tcW w:w="964" w:type="dxa"/>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rPr>
            </w:pPr>
          </w:p>
        </w:tc>
        <w:tc>
          <w:tcPr>
            <w:tcW w:w="970" w:type="dxa"/>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rPr>
            </w:pPr>
            <w:r>
              <w:rPr>
                <w:rFonts w:hint="eastAsia" w:ascii="Times New Roman" w:hAnsi="Times New Roman" w:eastAsia="宋体" w:cs="Times New Roman"/>
                <w:sz w:val="18"/>
                <w:szCs w:val="18"/>
              </w:rPr>
              <w:t>0.000</w:t>
            </w:r>
            <w:r>
              <w:rPr>
                <w:rFonts w:ascii="Times New Roman" w:hAnsi="Times New Roman" w:eastAsia="宋体" w:cs="Times New Roman"/>
                <w:sz w:val="18"/>
                <w:szCs w:val="18"/>
              </w:rPr>
              <w:t>02</w:t>
            </w:r>
          </w:p>
          <w:p>
            <w:pPr>
              <w:widowControl w:val="0"/>
              <w:spacing w:after="0" w:line="240" w:lineRule="auto"/>
              <w:jc w:val="center"/>
              <w:rPr>
                <w:rFonts w:ascii="Times New Roman" w:hAnsi="Times New Roman" w:eastAsia="宋体" w:cs="Times New Roman"/>
                <w:sz w:val="18"/>
                <w:szCs w:val="18"/>
              </w:rPr>
            </w:pPr>
            <w:r>
              <w:rPr>
                <w:rFonts w:hint="eastAsia" w:ascii="Times New Roman" w:hAnsi="Times New Roman" w:eastAsia="宋体" w:cs="Times New Roman"/>
                <w:sz w:val="18"/>
                <w:szCs w:val="18"/>
              </w:rPr>
              <w:t>(0.000</w:t>
            </w:r>
            <w:r>
              <w:rPr>
                <w:rFonts w:ascii="Times New Roman" w:hAnsi="Times New Roman" w:eastAsia="宋体" w:cs="Times New Roman"/>
                <w:sz w:val="18"/>
                <w:szCs w:val="18"/>
              </w:rPr>
              <w:t>1</w:t>
            </w:r>
            <w:r>
              <w:rPr>
                <w:rFonts w:hint="eastAsia" w:ascii="Times New Roman" w:hAnsi="Times New Roman" w:eastAsia="宋体" w:cs="Times New Roman"/>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9" w:type="dxa"/>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L2.Outage times</w:t>
            </w:r>
          </w:p>
        </w:tc>
        <w:tc>
          <w:tcPr>
            <w:tcW w:w="964" w:type="dxa"/>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vertAlign w:val="superscript"/>
              </w:rPr>
            </w:pPr>
            <w:r>
              <w:rPr>
                <w:rFonts w:ascii="Times New Roman" w:hAnsi="Times New Roman" w:eastAsia="宋体" w:cs="Times New Roman"/>
                <w:sz w:val="18"/>
                <w:szCs w:val="18"/>
              </w:rPr>
              <w:t>-0.00</w:t>
            </w:r>
            <w:r>
              <w:rPr>
                <w:rFonts w:hint="eastAsia" w:ascii="Times New Roman" w:hAnsi="Times New Roman" w:eastAsia="宋体" w:cs="Times New Roman"/>
                <w:sz w:val="18"/>
                <w:szCs w:val="18"/>
              </w:rPr>
              <w:t>8</w:t>
            </w:r>
            <w:r>
              <w:rPr>
                <w:rFonts w:ascii="Times New Roman" w:hAnsi="Times New Roman" w:eastAsia="宋体" w:cs="Times New Roman"/>
                <w:sz w:val="18"/>
                <w:szCs w:val="18"/>
                <w:vertAlign w:val="superscript"/>
              </w:rPr>
              <w:t>***</w:t>
            </w:r>
          </w:p>
          <w:p>
            <w:pPr>
              <w:widowControl w:val="0"/>
              <w:spacing w:after="0" w:line="240" w:lineRule="auto"/>
              <w:jc w:val="center"/>
              <w:rPr>
                <w:rFonts w:ascii="Times New Roman" w:hAnsi="Times New Roman" w:eastAsia="宋体" w:cs="Times New Roman"/>
                <w:sz w:val="18"/>
                <w:szCs w:val="18"/>
                <w:vertAlign w:val="superscript"/>
              </w:rPr>
            </w:pPr>
            <w:r>
              <w:rPr>
                <w:rFonts w:ascii="Times New Roman" w:hAnsi="Times New Roman" w:eastAsia="宋体" w:cs="Times New Roman"/>
                <w:sz w:val="18"/>
                <w:szCs w:val="18"/>
              </w:rPr>
              <w:t>(0.001)</w:t>
            </w:r>
          </w:p>
        </w:tc>
        <w:tc>
          <w:tcPr>
            <w:tcW w:w="964" w:type="dxa"/>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rPr>
            </w:pPr>
          </w:p>
        </w:tc>
        <w:tc>
          <w:tcPr>
            <w:tcW w:w="964" w:type="dxa"/>
            <w:gridSpan w:val="2"/>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vertAlign w:val="superscript"/>
              </w:rPr>
            </w:pPr>
            <w:r>
              <w:rPr>
                <w:rFonts w:hint="eastAsia" w:ascii="Times New Roman" w:hAnsi="Times New Roman" w:eastAsia="宋体" w:cs="Times New Roman"/>
                <w:sz w:val="18"/>
                <w:szCs w:val="18"/>
              </w:rPr>
              <w:t>-0.01</w:t>
            </w:r>
            <w:r>
              <w:rPr>
                <w:rFonts w:ascii="Times New Roman" w:hAnsi="Times New Roman" w:eastAsia="宋体" w:cs="Times New Roman"/>
                <w:sz w:val="18"/>
                <w:szCs w:val="18"/>
              </w:rPr>
              <w:t>3</w:t>
            </w:r>
            <w:r>
              <w:rPr>
                <w:rFonts w:hint="eastAsia" w:ascii="Times New Roman" w:hAnsi="Times New Roman" w:eastAsia="宋体" w:cs="Times New Roman"/>
                <w:sz w:val="18"/>
                <w:szCs w:val="18"/>
                <w:vertAlign w:val="superscript"/>
              </w:rPr>
              <w:t>***</w:t>
            </w:r>
          </w:p>
          <w:p>
            <w:pPr>
              <w:widowControl w:val="0"/>
              <w:spacing w:after="0" w:line="240" w:lineRule="auto"/>
              <w:jc w:val="center"/>
              <w:rPr>
                <w:rFonts w:ascii="Times New Roman" w:hAnsi="Times New Roman" w:eastAsia="宋体" w:cs="Times New Roman"/>
                <w:sz w:val="18"/>
                <w:szCs w:val="18"/>
              </w:rPr>
            </w:pPr>
            <w:r>
              <w:rPr>
                <w:rFonts w:hint="eastAsia" w:ascii="Times New Roman" w:hAnsi="Times New Roman" w:eastAsia="宋体" w:cs="Times New Roman"/>
                <w:sz w:val="18"/>
                <w:szCs w:val="18"/>
              </w:rPr>
              <w:t>(0.003)</w:t>
            </w:r>
          </w:p>
        </w:tc>
        <w:tc>
          <w:tcPr>
            <w:tcW w:w="964" w:type="dxa"/>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rPr>
            </w:pPr>
          </w:p>
        </w:tc>
        <w:tc>
          <w:tcPr>
            <w:tcW w:w="964" w:type="dxa"/>
            <w:gridSpan w:val="2"/>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vertAlign w:val="superscript"/>
              </w:rPr>
            </w:pPr>
            <w:r>
              <w:rPr>
                <w:rFonts w:hint="eastAsia" w:ascii="Times New Roman" w:hAnsi="Times New Roman" w:eastAsia="宋体" w:cs="Times New Roman"/>
                <w:sz w:val="18"/>
                <w:szCs w:val="18"/>
              </w:rPr>
              <w:t>-0.01</w:t>
            </w:r>
            <w:r>
              <w:rPr>
                <w:rFonts w:ascii="Times New Roman" w:hAnsi="Times New Roman" w:eastAsia="宋体" w:cs="Times New Roman"/>
                <w:sz w:val="18"/>
                <w:szCs w:val="18"/>
              </w:rPr>
              <w:t>7</w:t>
            </w:r>
            <w:r>
              <w:rPr>
                <w:rFonts w:hint="eastAsia" w:ascii="Times New Roman" w:hAnsi="Times New Roman" w:eastAsia="宋体" w:cs="Times New Roman"/>
                <w:sz w:val="18"/>
                <w:szCs w:val="18"/>
                <w:vertAlign w:val="superscript"/>
              </w:rPr>
              <w:t>***</w:t>
            </w:r>
          </w:p>
          <w:p>
            <w:pPr>
              <w:widowControl w:val="0"/>
              <w:spacing w:after="0" w:line="240" w:lineRule="auto"/>
              <w:jc w:val="center"/>
              <w:rPr>
                <w:rFonts w:ascii="Times New Roman" w:hAnsi="Times New Roman" w:eastAsia="宋体" w:cs="Times New Roman"/>
                <w:sz w:val="18"/>
                <w:szCs w:val="18"/>
              </w:rPr>
            </w:pPr>
            <w:r>
              <w:rPr>
                <w:rFonts w:hint="eastAsia" w:ascii="Times New Roman" w:hAnsi="Times New Roman" w:eastAsia="宋体" w:cs="Times New Roman"/>
                <w:sz w:val="18"/>
                <w:szCs w:val="18"/>
              </w:rPr>
              <w:t>(0.00</w:t>
            </w:r>
            <w:r>
              <w:rPr>
                <w:rFonts w:ascii="Times New Roman" w:hAnsi="Times New Roman" w:eastAsia="宋体" w:cs="Times New Roman"/>
                <w:sz w:val="18"/>
                <w:szCs w:val="18"/>
              </w:rPr>
              <w:t>3</w:t>
            </w:r>
            <w:r>
              <w:rPr>
                <w:rFonts w:hint="eastAsia" w:ascii="Times New Roman" w:hAnsi="Times New Roman" w:eastAsia="宋体" w:cs="Times New Roman"/>
                <w:sz w:val="18"/>
                <w:szCs w:val="18"/>
              </w:rPr>
              <w:t>)</w:t>
            </w:r>
          </w:p>
        </w:tc>
        <w:tc>
          <w:tcPr>
            <w:tcW w:w="964" w:type="dxa"/>
            <w:gridSpan w:val="2"/>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rPr>
            </w:pPr>
          </w:p>
        </w:tc>
        <w:tc>
          <w:tcPr>
            <w:tcW w:w="964" w:type="dxa"/>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rPr>
            </w:pPr>
            <w:r>
              <w:rPr>
                <w:rFonts w:hint="eastAsia" w:ascii="Times New Roman" w:hAnsi="Times New Roman" w:eastAsia="宋体" w:cs="Times New Roman"/>
                <w:sz w:val="18"/>
                <w:szCs w:val="18"/>
              </w:rPr>
              <w:t>-0.00</w:t>
            </w:r>
            <w:r>
              <w:rPr>
                <w:rFonts w:ascii="Times New Roman" w:hAnsi="Times New Roman" w:eastAsia="宋体" w:cs="Times New Roman"/>
                <w:sz w:val="18"/>
                <w:szCs w:val="18"/>
              </w:rPr>
              <w:t>6</w:t>
            </w:r>
            <w:r>
              <w:rPr>
                <w:rFonts w:hint="eastAsia" w:ascii="Times New Roman" w:hAnsi="Times New Roman" w:eastAsia="宋体" w:cs="Times New Roman"/>
                <w:sz w:val="18"/>
                <w:szCs w:val="18"/>
                <w:vertAlign w:val="superscript"/>
              </w:rPr>
              <w:t>***</w:t>
            </w:r>
          </w:p>
          <w:p>
            <w:pPr>
              <w:widowControl w:val="0"/>
              <w:spacing w:after="0" w:line="240" w:lineRule="auto"/>
              <w:jc w:val="center"/>
              <w:rPr>
                <w:rFonts w:ascii="Times New Roman" w:hAnsi="Times New Roman" w:eastAsia="宋体" w:cs="Times New Roman"/>
                <w:sz w:val="18"/>
                <w:szCs w:val="18"/>
              </w:rPr>
            </w:pPr>
            <w:r>
              <w:rPr>
                <w:rFonts w:hint="eastAsia" w:ascii="Times New Roman" w:hAnsi="Times New Roman" w:eastAsia="宋体" w:cs="Times New Roman"/>
                <w:sz w:val="18"/>
                <w:szCs w:val="18"/>
              </w:rPr>
              <w:t>(0.001)</w:t>
            </w:r>
          </w:p>
        </w:tc>
        <w:tc>
          <w:tcPr>
            <w:tcW w:w="970" w:type="dxa"/>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9" w:type="dxa"/>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L2.Outage hours</w:t>
            </w:r>
          </w:p>
        </w:tc>
        <w:tc>
          <w:tcPr>
            <w:tcW w:w="964" w:type="dxa"/>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rPr>
            </w:pPr>
          </w:p>
        </w:tc>
        <w:tc>
          <w:tcPr>
            <w:tcW w:w="964" w:type="dxa"/>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rPr>
            </w:pPr>
            <w:r>
              <w:rPr>
                <w:rFonts w:hint="eastAsia" w:ascii="Times New Roman" w:hAnsi="Times New Roman" w:eastAsia="宋体" w:cs="Times New Roman"/>
                <w:sz w:val="18"/>
                <w:szCs w:val="18"/>
              </w:rPr>
              <w:t>-0.00014</w:t>
            </w:r>
          </w:p>
          <w:p>
            <w:pPr>
              <w:widowControl w:val="0"/>
              <w:spacing w:after="0" w:line="240" w:lineRule="auto"/>
              <w:jc w:val="center"/>
              <w:rPr>
                <w:rFonts w:ascii="Times New Roman" w:hAnsi="Times New Roman" w:eastAsia="宋体" w:cs="Times New Roman"/>
                <w:sz w:val="18"/>
                <w:szCs w:val="18"/>
              </w:rPr>
            </w:pPr>
            <w:r>
              <w:rPr>
                <w:rFonts w:hint="eastAsia" w:ascii="Times New Roman" w:hAnsi="Times New Roman" w:eastAsia="宋体" w:cs="Times New Roman"/>
                <w:sz w:val="18"/>
                <w:szCs w:val="18"/>
              </w:rPr>
              <w:t>(0.0009)</w:t>
            </w:r>
          </w:p>
        </w:tc>
        <w:tc>
          <w:tcPr>
            <w:tcW w:w="964" w:type="dxa"/>
            <w:gridSpan w:val="2"/>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rPr>
            </w:pPr>
          </w:p>
        </w:tc>
        <w:tc>
          <w:tcPr>
            <w:tcW w:w="964" w:type="dxa"/>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vertAlign w:val="superscript"/>
              </w:rPr>
            </w:pPr>
            <w:r>
              <w:rPr>
                <w:rFonts w:hint="eastAsia" w:ascii="Times New Roman" w:hAnsi="Times New Roman" w:eastAsia="宋体" w:cs="Times New Roman"/>
                <w:sz w:val="18"/>
                <w:szCs w:val="18"/>
              </w:rPr>
              <w:t>-0.0003</w:t>
            </w:r>
            <w:r>
              <w:rPr>
                <w:rFonts w:hint="eastAsia" w:ascii="Times New Roman" w:hAnsi="Times New Roman" w:eastAsia="宋体" w:cs="Times New Roman"/>
                <w:sz w:val="18"/>
                <w:szCs w:val="18"/>
                <w:vertAlign w:val="superscript"/>
              </w:rPr>
              <w:t>**</w:t>
            </w:r>
          </w:p>
          <w:p>
            <w:pPr>
              <w:widowControl w:val="0"/>
              <w:spacing w:after="0" w:line="240" w:lineRule="auto"/>
              <w:jc w:val="center"/>
              <w:rPr>
                <w:rFonts w:ascii="Times New Roman" w:hAnsi="Times New Roman" w:eastAsia="宋体" w:cs="Times New Roman"/>
                <w:sz w:val="18"/>
                <w:szCs w:val="18"/>
              </w:rPr>
            </w:pPr>
            <w:r>
              <w:rPr>
                <w:rFonts w:hint="eastAsia" w:ascii="Times New Roman" w:hAnsi="Times New Roman" w:eastAsia="宋体" w:cs="Times New Roman"/>
                <w:sz w:val="18"/>
                <w:szCs w:val="18"/>
              </w:rPr>
              <w:t>(0.000</w:t>
            </w:r>
            <w:r>
              <w:rPr>
                <w:rFonts w:ascii="Times New Roman" w:hAnsi="Times New Roman" w:eastAsia="宋体" w:cs="Times New Roman"/>
                <w:sz w:val="18"/>
                <w:szCs w:val="18"/>
              </w:rPr>
              <w:t>1</w:t>
            </w:r>
            <w:r>
              <w:rPr>
                <w:rFonts w:hint="eastAsia" w:ascii="Times New Roman" w:hAnsi="Times New Roman" w:eastAsia="宋体" w:cs="Times New Roman"/>
                <w:sz w:val="18"/>
                <w:szCs w:val="18"/>
              </w:rPr>
              <w:t>)</w:t>
            </w:r>
          </w:p>
        </w:tc>
        <w:tc>
          <w:tcPr>
            <w:tcW w:w="964" w:type="dxa"/>
            <w:gridSpan w:val="2"/>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rPr>
            </w:pPr>
          </w:p>
        </w:tc>
        <w:tc>
          <w:tcPr>
            <w:tcW w:w="964" w:type="dxa"/>
            <w:gridSpan w:val="2"/>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vertAlign w:val="superscript"/>
              </w:rPr>
            </w:pPr>
            <w:r>
              <w:rPr>
                <w:rFonts w:hint="eastAsia" w:ascii="Times New Roman" w:hAnsi="Times New Roman" w:eastAsia="宋体" w:cs="Times New Roman"/>
                <w:sz w:val="18"/>
                <w:szCs w:val="18"/>
              </w:rPr>
              <w:t>-0.0003</w:t>
            </w:r>
            <w:r>
              <w:rPr>
                <w:rFonts w:hint="eastAsia" w:ascii="Times New Roman" w:hAnsi="Times New Roman" w:eastAsia="宋体" w:cs="Times New Roman"/>
                <w:sz w:val="18"/>
                <w:szCs w:val="18"/>
                <w:vertAlign w:val="superscript"/>
              </w:rPr>
              <w:t>**</w:t>
            </w:r>
          </w:p>
          <w:p>
            <w:pPr>
              <w:widowControl w:val="0"/>
              <w:spacing w:after="0" w:line="240" w:lineRule="auto"/>
              <w:jc w:val="center"/>
              <w:rPr>
                <w:rFonts w:ascii="Times New Roman" w:hAnsi="Times New Roman" w:eastAsia="宋体" w:cs="Times New Roman"/>
                <w:sz w:val="18"/>
                <w:szCs w:val="18"/>
              </w:rPr>
            </w:pPr>
            <w:r>
              <w:rPr>
                <w:rFonts w:hint="eastAsia" w:ascii="Times New Roman" w:hAnsi="Times New Roman" w:eastAsia="宋体" w:cs="Times New Roman"/>
                <w:sz w:val="18"/>
                <w:szCs w:val="18"/>
              </w:rPr>
              <w:t>(0.0001)</w:t>
            </w:r>
          </w:p>
        </w:tc>
        <w:tc>
          <w:tcPr>
            <w:tcW w:w="964" w:type="dxa"/>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rPr>
            </w:pPr>
          </w:p>
        </w:tc>
        <w:tc>
          <w:tcPr>
            <w:tcW w:w="970" w:type="dxa"/>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rPr>
            </w:pPr>
            <w:r>
              <w:rPr>
                <w:rFonts w:hint="eastAsia" w:ascii="Times New Roman" w:hAnsi="Times New Roman" w:eastAsia="宋体" w:cs="Times New Roman"/>
                <w:sz w:val="18"/>
                <w:szCs w:val="18"/>
              </w:rPr>
              <w:t>-0.0001</w:t>
            </w:r>
          </w:p>
          <w:p>
            <w:pPr>
              <w:widowControl w:val="0"/>
              <w:spacing w:after="0" w:line="240" w:lineRule="auto"/>
              <w:jc w:val="center"/>
              <w:rPr>
                <w:rFonts w:ascii="Times New Roman" w:hAnsi="Times New Roman" w:eastAsia="宋体" w:cs="Times New Roman"/>
                <w:sz w:val="18"/>
                <w:szCs w:val="18"/>
              </w:rPr>
            </w:pPr>
            <w:r>
              <w:rPr>
                <w:rFonts w:hint="eastAsia" w:ascii="Times New Roman" w:hAnsi="Times New Roman" w:eastAsia="宋体" w:cs="Times New Roman"/>
                <w:sz w:val="18"/>
                <w:szCs w:val="18"/>
              </w:rPr>
              <w:t>(0.000</w:t>
            </w:r>
            <w:r>
              <w:rPr>
                <w:rFonts w:ascii="Times New Roman" w:hAnsi="Times New Roman" w:eastAsia="宋体" w:cs="Times New Roman"/>
                <w:sz w:val="18"/>
                <w:szCs w:val="18"/>
              </w:rPr>
              <w:t>1</w:t>
            </w:r>
            <w:r>
              <w:rPr>
                <w:rFonts w:hint="eastAsia" w:ascii="Times New Roman" w:hAnsi="Times New Roman" w:eastAsia="宋体" w:cs="Times New Roman"/>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9" w:type="dxa"/>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ln(GDP)</w:t>
            </w:r>
          </w:p>
        </w:tc>
        <w:tc>
          <w:tcPr>
            <w:tcW w:w="964" w:type="dxa"/>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-0.0</w:t>
            </w:r>
            <w:r>
              <w:rPr>
                <w:rFonts w:hint="eastAsia" w:ascii="Times New Roman" w:hAnsi="Times New Roman" w:eastAsia="宋体" w:cs="Times New Roman"/>
                <w:sz w:val="18"/>
                <w:szCs w:val="18"/>
              </w:rPr>
              <w:t>22</w:t>
            </w:r>
          </w:p>
          <w:p>
            <w:pPr>
              <w:widowControl w:val="0"/>
              <w:spacing w:after="0" w:line="24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(0.02</w:t>
            </w:r>
            <w:r>
              <w:rPr>
                <w:rFonts w:hint="eastAsia" w:ascii="Times New Roman" w:hAnsi="Times New Roman" w:eastAsia="宋体" w:cs="Times New Roman"/>
                <w:sz w:val="18"/>
                <w:szCs w:val="18"/>
              </w:rPr>
              <w:t>7</w:t>
            </w:r>
            <w:r>
              <w:rPr>
                <w:rFonts w:ascii="Times New Roman" w:hAnsi="Times New Roman" w:eastAsia="宋体" w:cs="Times New Roman"/>
                <w:sz w:val="18"/>
                <w:szCs w:val="18"/>
              </w:rPr>
              <w:t>)</w:t>
            </w:r>
          </w:p>
        </w:tc>
        <w:tc>
          <w:tcPr>
            <w:tcW w:w="964" w:type="dxa"/>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rPr>
            </w:pPr>
            <w:r>
              <w:rPr>
                <w:rFonts w:hint="eastAsia" w:ascii="Times New Roman" w:hAnsi="Times New Roman" w:eastAsia="宋体" w:cs="Times New Roman"/>
                <w:sz w:val="18"/>
                <w:szCs w:val="18"/>
              </w:rPr>
              <w:t>-0.203</w:t>
            </w:r>
          </w:p>
          <w:p>
            <w:pPr>
              <w:widowControl w:val="0"/>
              <w:spacing w:after="0" w:line="240" w:lineRule="auto"/>
              <w:jc w:val="center"/>
              <w:rPr>
                <w:rFonts w:ascii="Times New Roman" w:hAnsi="Times New Roman" w:eastAsia="宋体" w:cs="Times New Roman"/>
                <w:sz w:val="18"/>
                <w:szCs w:val="18"/>
              </w:rPr>
            </w:pPr>
            <w:r>
              <w:rPr>
                <w:rFonts w:hint="eastAsia" w:ascii="Times New Roman" w:hAnsi="Times New Roman" w:eastAsia="宋体" w:cs="Times New Roman"/>
                <w:sz w:val="18"/>
                <w:szCs w:val="18"/>
              </w:rPr>
              <w:t>(0.029)</w:t>
            </w:r>
          </w:p>
        </w:tc>
        <w:tc>
          <w:tcPr>
            <w:tcW w:w="964" w:type="dxa"/>
            <w:gridSpan w:val="2"/>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vertAlign w:val="superscript"/>
              </w:rPr>
            </w:pPr>
            <w:r>
              <w:rPr>
                <w:rFonts w:hint="eastAsia" w:ascii="Times New Roman" w:hAnsi="Times New Roman" w:eastAsia="宋体" w:cs="Times New Roman"/>
                <w:sz w:val="18"/>
                <w:szCs w:val="18"/>
              </w:rPr>
              <w:t>-0.07</w:t>
            </w:r>
            <w:r>
              <w:rPr>
                <w:rFonts w:ascii="Times New Roman" w:hAnsi="Times New Roman" w:eastAsia="宋体" w:cs="Times New Roman"/>
                <w:sz w:val="18"/>
                <w:szCs w:val="18"/>
              </w:rPr>
              <w:t>3</w:t>
            </w:r>
            <w:r>
              <w:rPr>
                <w:rFonts w:hint="eastAsia" w:ascii="Times New Roman" w:hAnsi="Times New Roman" w:eastAsia="宋体" w:cs="Times New Roman"/>
                <w:sz w:val="18"/>
                <w:szCs w:val="18"/>
                <w:vertAlign w:val="superscript"/>
              </w:rPr>
              <w:t>**</w:t>
            </w:r>
          </w:p>
          <w:p>
            <w:pPr>
              <w:widowControl w:val="0"/>
              <w:spacing w:after="0" w:line="240" w:lineRule="auto"/>
              <w:jc w:val="center"/>
              <w:rPr>
                <w:rFonts w:ascii="Times New Roman" w:hAnsi="Times New Roman" w:eastAsia="宋体" w:cs="Times New Roman"/>
                <w:sz w:val="18"/>
                <w:szCs w:val="18"/>
              </w:rPr>
            </w:pPr>
            <w:r>
              <w:rPr>
                <w:rFonts w:hint="eastAsia" w:ascii="Times New Roman" w:hAnsi="Times New Roman" w:eastAsia="宋体" w:cs="Times New Roman"/>
                <w:sz w:val="18"/>
                <w:szCs w:val="18"/>
              </w:rPr>
              <w:t>(0.038)</w:t>
            </w:r>
          </w:p>
        </w:tc>
        <w:tc>
          <w:tcPr>
            <w:tcW w:w="964" w:type="dxa"/>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rPr>
            </w:pPr>
            <w:r>
              <w:rPr>
                <w:rFonts w:hint="eastAsia" w:ascii="Times New Roman" w:hAnsi="Times New Roman" w:eastAsia="宋体" w:cs="Times New Roman"/>
                <w:sz w:val="18"/>
                <w:szCs w:val="18"/>
              </w:rPr>
              <w:t>-0.0</w:t>
            </w:r>
            <w:r>
              <w:rPr>
                <w:rFonts w:ascii="Times New Roman" w:hAnsi="Times New Roman" w:eastAsia="宋体" w:cs="Times New Roman"/>
                <w:sz w:val="18"/>
                <w:szCs w:val="18"/>
              </w:rPr>
              <w:t>82</w:t>
            </w:r>
            <w:r>
              <w:rPr>
                <w:rFonts w:hint="eastAsia" w:ascii="Times New Roman" w:hAnsi="Times New Roman" w:eastAsia="宋体" w:cs="Times New Roman"/>
                <w:sz w:val="18"/>
                <w:szCs w:val="18"/>
                <w:vertAlign w:val="superscript"/>
              </w:rPr>
              <w:t>**</w:t>
            </w:r>
          </w:p>
          <w:p>
            <w:pPr>
              <w:widowControl w:val="0"/>
              <w:spacing w:after="0" w:line="240" w:lineRule="auto"/>
              <w:jc w:val="center"/>
              <w:rPr>
                <w:rFonts w:ascii="Times New Roman" w:hAnsi="Times New Roman" w:eastAsia="宋体" w:cs="Times New Roman"/>
                <w:sz w:val="18"/>
                <w:szCs w:val="18"/>
              </w:rPr>
            </w:pPr>
            <w:r>
              <w:rPr>
                <w:rFonts w:hint="eastAsia" w:ascii="Times New Roman" w:hAnsi="Times New Roman" w:eastAsia="宋体" w:cs="Times New Roman"/>
                <w:sz w:val="18"/>
                <w:szCs w:val="18"/>
              </w:rPr>
              <w:t>(0.037)</w:t>
            </w:r>
          </w:p>
        </w:tc>
        <w:tc>
          <w:tcPr>
            <w:tcW w:w="964" w:type="dxa"/>
            <w:gridSpan w:val="2"/>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vertAlign w:val="superscript"/>
              </w:rPr>
            </w:pPr>
            <w:r>
              <w:rPr>
                <w:rFonts w:hint="eastAsia" w:ascii="Times New Roman" w:hAnsi="Times New Roman" w:eastAsia="宋体" w:cs="Times New Roman"/>
                <w:sz w:val="18"/>
                <w:szCs w:val="18"/>
              </w:rPr>
              <w:t>-0.07</w:t>
            </w:r>
            <w:r>
              <w:rPr>
                <w:rFonts w:ascii="Times New Roman" w:hAnsi="Times New Roman" w:eastAsia="宋体" w:cs="Times New Roman"/>
                <w:sz w:val="18"/>
                <w:szCs w:val="18"/>
              </w:rPr>
              <w:t>2</w:t>
            </w:r>
            <w:r>
              <w:rPr>
                <w:rFonts w:hint="eastAsia" w:ascii="Times New Roman" w:hAnsi="Times New Roman" w:eastAsia="宋体" w:cs="Times New Roman"/>
                <w:sz w:val="18"/>
                <w:szCs w:val="18"/>
                <w:vertAlign w:val="superscript"/>
              </w:rPr>
              <w:t>**</w:t>
            </w:r>
          </w:p>
          <w:p>
            <w:pPr>
              <w:widowControl w:val="0"/>
              <w:spacing w:after="0" w:line="240" w:lineRule="auto"/>
              <w:jc w:val="center"/>
              <w:rPr>
                <w:rFonts w:ascii="Times New Roman" w:hAnsi="Times New Roman" w:eastAsia="宋体" w:cs="Times New Roman"/>
                <w:sz w:val="18"/>
                <w:szCs w:val="18"/>
              </w:rPr>
            </w:pPr>
            <w:r>
              <w:rPr>
                <w:rFonts w:hint="eastAsia" w:ascii="Times New Roman" w:hAnsi="Times New Roman" w:eastAsia="宋体" w:cs="Times New Roman"/>
                <w:sz w:val="18"/>
                <w:szCs w:val="18"/>
              </w:rPr>
              <w:t>(0.034)</w:t>
            </w:r>
          </w:p>
        </w:tc>
        <w:tc>
          <w:tcPr>
            <w:tcW w:w="964" w:type="dxa"/>
            <w:gridSpan w:val="2"/>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vertAlign w:val="superscript"/>
              </w:rPr>
            </w:pPr>
            <w:r>
              <w:rPr>
                <w:rFonts w:hint="eastAsia" w:ascii="Times New Roman" w:hAnsi="Times New Roman" w:eastAsia="宋体" w:cs="Times New Roman"/>
                <w:sz w:val="18"/>
                <w:szCs w:val="18"/>
              </w:rPr>
              <w:t>-0.07</w:t>
            </w:r>
            <w:r>
              <w:rPr>
                <w:rFonts w:ascii="Times New Roman" w:hAnsi="Times New Roman" w:eastAsia="宋体" w:cs="Times New Roman"/>
                <w:sz w:val="18"/>
                <w:szCs w:val="18"/>
              </w:rPr>
              <w:t>7</w:t>
            </w:r>
            <w:r>
              <w:rPr>
                <w:rFonts w:hint="eastAsia" w:ascii="Times New Roman" w:hAnsi="Times New Roman" w:eastAsia="宋体" w:cs="Times New Roman"/>
                <w:sz w:val="18"/>
                <w:szCs w:val="18"/>
                <w:vertAlign w:val="superscript"/>
              </w:rPr>
              <w:t>**</w:t>
            </w:r>
          </w:p>
          <w:p>
            <w:pPr>
              <w:widowControl w:val="0"/>
              <w:spacing w:after="0" w:line="240" w:lineRule="auto"/>
              <w:jc w:val="center"/>
              <w:rPr>
                <w:rFonts w:ascii="Times New Roman" w:hAnsi="Times New Roman" w:eastAsia="宋体" w:cs="Times New Roman"/>
                <w:sz w:val="18"/>
                <w:szCs w:val="18"/>
                <w:vertAlign w:val="superscript"/>
              </w:rPr>
            </w:pPr>
            <w:r>
              <w:rPr>
                <w:rFonts w:hint="eastAsia" w:ascii="Times New Roman" w:hAnsi="Times New Roman" w:eastAsia="宋体" w:cs="Times New Roman"/>
                <w:sz w:val="18"/>
                <w:szCs w:val="18"/>
              </w:rPr>
              <w:t>(0.034)</w:t>
            </w:r>
          </w:p>
        </w:tc>
        <w:tc>
          <w:tcPr>
            <w:tcW w:w="964" w:type="dxa"/>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-0.0</w:t>
            </w:r>
            <w:r>
              <w:rPr>
                <w:rFonts w:hint="eastAsia" w:ascii="Times New Roman" w:hAnsi="Times New Roman" w:eastAsia="宋体" w:cs="Times New Roman"/>
                <w:sz w:val="18"/>
                <w:szCs w:val="18"/>
              </w:rPr>
              <w:t>1</w:t>
            </w:r>
            <w:r>
              <w:rPr>
                <w:rFonts w:ascii="Times New Roman" w:hAnsi="Times New Roman" w:eastAsia="宋体" w:cs="Times New Roman"/>
                <w:sz w:val="18"/>
                <w:szCs w:val="18"/>
              </w:rPr>
              <w:t>8</w:t>
            </w:r>
          </w:p>
          <w:p>
            <w:pPr>
              <w:widowControl w:val="0"/>
              <w:spacing w:after="0" w:line="24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(0.02</w:t>
            </w:r>
            <w:r>
              <w:rPr>
                <w:rFonts w:hint="eastAsia" w:ascii="Times New Roman" w:hAnsi="Times New Roman" w:eastAsia="宋体" w:cs="Times New Roman"/>
                <w:sz w:val="18"/>
                <w:szCs w:val="18"/>
              </w:rPr>
              <w:t>9</w:t>
            </w:r>
            <w:r>
              <w:rPr>
                <w:rFonts w:ascii="Times New Roman" w:hAnsi="Times New Roman" w:eastAsia="宋体" w:cs="Times New Roman"/>
                <w:sz w:val="18"/>
                <w:szCs w:val="18"/>
              </w:rPr>
              <w:t>)</w:t>
            </w:r>
          </w:p>
        </w:tc>
        <w:tc>
          <w:tcPr>
            <w:tcW w:w="970" w:type="dxa"/>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rPr>
            </w:pPr>
            <w:r>
              <w:rPr>
                <w:rFonts w:hint="eastAsia" w:ascii="Times New Roman" w:hAnsi="Times New Roman" w:eastAsia="宋体" w:cs="Times New Roman"/>
                <w:sz w:val="18"/>
                <w:szCs w:val="18"/>
              </w:rPr>
              <w:t>-0.01</w:t>
            </w:r>
            <w:r>
              <w:rPr>
                <w:rFonts w:ascii="Times New Roman" w:hAnsi="Times New Roman" w:eastAsia="宋体" w:cs="Times New Roman"/>
                <w:sz w:val="18"/>
                <w:szCs w:val="18"/>
              </w:rPr>
              <w:t>7</w:t>
            </w:r>
          </w:p>
          <w:p>
            <w:pPr>
              <w:widowControl w:val="0"/>
              <w:spacing w:after="0" w:line="240" w:lineRule="auto"/>
              <w:jc w:val="center"/>
              <w:rPr>
                <w:rFonts w:ascii="Times New Roman" w:hAnsi="Times New Roman" w:eastAsia="宋体" w:cs="Times New Roman"/>
                <w:sz w:val="18"/>
                <w:szCs w:val="18"/>
              </w:rPr>
            </w:pPr>
            <w:r>
              <w:rPr>
                <w:rFonts w:hint="eastAsia" w:ascii="Times New Roman" w:hAnsi="Times New Roman" w:eastAsia="宋体" w:cs="Times New Roman"/>
                <w:sz w:val="18"/>
                <w:szCs w:val="18"/>
              </w:rPr>
              <w:t>(0.03</w:t>
            </w:r>
            <w:r>
              <w:rPr>
                <w:rFonts w:ascii="Times New Roman" w:hAnsi="Times New Roman" w:eastAsia="宋体" w:cs="Times New Roman"/>
                <w:sz w:val="18"/>
                <w:szCs w:val="18"/>
              </w:rPr>
              <w:t>1</w:t>
            </w:r>
            <w:r>
              <w:rPr>
                <w:rFonts w:hint="eastAsia" w:ascii="Times New Roman" w:hAnsi="Times New Roman" w:eastAsia="宋体" w:cs="Times New Roman"/>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9" w:type="dxa"/>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Constant</w:t>
            </w:r>
          </w:p>
        </w:tc>
        <w:tc>
          <w:tcPr>
            <w:tcW w:w="964" w:type="dxa"/>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vertAlign w:val="superscript"/>
              </w:rPr>
            </w:pPr>
            <w:r>
              <w:rPr>
                <w:rFonts w:ascii="Times New Roman" w:hAnsi="Times New Roman" w:eastAsia="宋体" w:cs="Times New Roman"/>
                <w:sz w:val="18"/>
                <w:szCs w:val="18"/>
              </w:rPr>
              <w:t>5.15</w:t>
            </w:r>
            <w:r>
              <w:rPr>
                <w:rFonts w:ascii="Times New Roman" w:hAnsi="Times New Roman" w:eastAsia="宋体" w:cs="Times New Roman"/>
                <w:sz w:val="18"/>
                <w:szCs w:val="18"/>
                <w:vertAlign w:val="superscript"/>
              </w:rPr>
              <w:t>***</w:t>
            </w:r>
          </w:p>
          <w:p>
            <w:pPr>
              <w:widowControl w:val="0"/>
              <w:spacing w:after="0" w:line="240" w:lineRule="auto"/>
              <w:jc w:val="center"/>
              <w:rPr>
                <w:rFonts w:ascii="Times New Roman" w:hAnsi="Times New Roman" w:eastAsia="宋体" w:cs="Times New Roman"/>
                <w:sz w:val="18"/>
                <w:szCs w:val="18"/>
                <w:vertAlign w:val="superscript"/>
              </w:rPr>
            </w:pPr>
            <w:r>
              <w:rPr>
                <w:rFonts w:ascii="Times New Roman" w:hAnsi="Times New Roman" w:eastAsia="宋体" w:cs="Times New Roman"/>
                <w:sz w:val="18"/>
                <w:szCs w:val="18"/>
              </w:rPr>
              <w:t>(0.</w:t>
            </w:r>
            <w:r>
              <w:rPr>
                <w:rFonts w:hint="eastAsia" w:ascii="Times New Roman" w:hAnsi="Times New Roman" w:eastAsia="宋体" w:cs="Times New Roman"/>
                <w:sz w:val="18"/>
                <w:szCs w:val="18"/>
              </w:rPr>
              <w:t>23</w:t>
            </w:r>
            <w:r>
              <w:rPr>
                <w:rFonts w:ascii="Times New Roman" w:hAnsi="Times New Roman" w:eastAsia="宋体" w:cs="Times New Roman"/>
                <w:sz w:val="18"/>
                <w:szCs w:val="18"/>
              </w:rPr>
              <w:t>)</w:t>
            </w:r>
          </w:p>
        </w:tc>
        <w:tc>
          <w:tcPr>
            <w:tcW w:w="964" w:type="dxa"/>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rPr>
            </w:pPr>
            <w:r>
              <w:rPr>
                <w:rFonts w:hint="eastAsia" w:ascii="Times New Roman" w:hAnsi="Times New Roman" w:eastAsia="宋体" w:cs="Times New Roman"/>
                <w:sz w:val="18"/>
                <w:szCs w:val="18"/>
              </w:rPr>
              <w:t>4.9</w:t>
            </w:r>
            <w:r>
              <w:rPr>
                <w:rFonts w:ascii="Times New Roman" w:hAnsi="Times New Roman" w:eastAsia="宋体" w:cs="Times New Roman"/>
                <w:sz w:val="18"/>
                <w:szCs w:val="18"/>
              </w:rPr>
              <w:t>7</w:t>
            </w:r>
            <w:r>
              <w:rPr>
                <w:rFonts w:hint="eastAsia" w:ascii="Times New Roman" w:hAnsi="Times New Roman" w:eastAsia="宋体" w:cs="Times New Roman"/>
                <w:sz w:val="18"/>
                <w:szCs w:val="18"/>
                <w:vertAlign w:val="superscript"/>
              </w:rPr>
              <w:t>***</w:t>
            </w:r>
          </w:p>
          <w:p>
            <w:pPr>
              <w:widowControl w:val="0"/>
              <w:spacing w:after="0" w:line="240" w:lineRule="auto"/>
              <w:jc w:val="center"/>
              <w:rPr>
                <w:rFonts w:ascii="Times New Roman" w:hAnsi="Times New Roman" w:eastAsia="宋体" w:cs="Times New Roman"/>
                <w:sz w:val="18"/>
                <w:szCs w:val="18"/>
              </w:rPr>
            </w:pPr>
            <w:r>
              <w:rPr>
                <w:rFonts w:hint="eastAsia" w:ascii="Times New Roman" w:hAnsi="Times New Roman" w:eastAsia="宋体" w:cs="Times New Roman"/>
                <w:sz w:val="18"/>
                <w:szCs w:val="18"/>
              </w:rPr>
              <w:t>(0.24)</w:t>
            </w:r>
          </w:p>
        </w:tc>
        <w:tc>
          <w:tcPr>
            <w:tcW w:w="964" w:type="dxa"/>
            <w:gridSpan w:val="2"/>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vertAlign w:val="superscript"/>
              </w:rPr>
            </w:pPr>
            <w:r>
              <w:rPr>
                <w:rFonts w:hint="eastAsia" w:ascii="Times New Roman" w:hAnsi="Times New Roman" w:eastAsia="宋体" w:cs="Times New Roman"/>
                <w:sz w:val="18"/>
                <w:szCs w:val="18"/>
              </w:rPr>
              <w:t>4.</w:t>
            </w:r>
            <w:r>
              <w:rPr>
                <w:rFonts w:ascii="Times New Roman" w:hAnsi="Times New Roman" w:eastAsia="宋体" w:cs="Times New Roman"/>
                <w:sz w:val="18"/>
                <w:szCs w:val="18"/>
              </w:rPr>
              <w:t>68</w:t>
            </w:r>
            <w:r>
              <w:rPr>
                <w:rFonts w:hint="eastAsia" w:ascii="Times New Roman" w:hAnsi="Times New Roman" w:eastAsia="宋体" w:cs="Times New Roman"/>
                <w:sz w:val="18"/>
                <w:szCs w:val="18"/>
                <w:vertAlign w:val="superscript"/>
              </w:rPr>
              <w:t>***</w:t>
            </w:r>
          </w:p>
          <w:p>
            <w:pPr>
              <w:widowControl w:val="0"/>
              <w:spacing w:after="0" w:line="240" w:lineRule="auto"/>
              <w:jc w:val="center"/>
              <w:rPr>
                <w:rFonts w:ascii="Times New Roman" w:hAnsi="Times New Roman" w:eastAsia="宋体" w:cs="Times New Roman"/>
                <w:sz w:val="18"/>
                <w:szCs w:val="18"/>
                <w:vertAlign w:val="superscript"/>
              </w:rPr>
            </w:pPr>
            <w:r>
              <w:rPr>
                <w:rFonts w:hint="eastAsia" w:ascii="Times New Roman" w:hAnsi="Times New Roman" w:eastAsia="宋体" w:cs="Times New Roman"/>
                <w:sz w:val="18"/>
                <w:szCs w:val="18"/>
              </w:rPr>
              <w:t>(0.31)</w:t>
            </w:r>
          </w:p>
        </w:tc>
        <w:tc>
          <w:tcPr>
            <w:tcW w:w="964" w:type="dxa"/>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vertAlign w:val="superscript"/>
              </w:rPr>
            </w:pPr>
            <w:r>
              <w:rPr>
                <w:rFonts w:hint="eastAsia" w:ascii="Times New Roman" w:hAnsi="Times New Roman" w:eastAsia="宋体" w:cs="Times New Roman"/>
                <w:sz w:val="18"/>
                <w:szCs w:val="18"/>
              </w:rPr>
              <w:t>4.</w:t>
            </w:r>
            <w:r>
              <w:rPr>
                <w:rFonts w:ascii="Times New Roman" w:hAnsi="Times New Roman" w:eastAsia="宋体" w:cs="Times New Roman"/>
                <w:sz w:val="18"/>
                <w:szCs w:val="18"/>
              </w:rPr>
              <w:t>63</w:t>
            </w:r>
            <w:r>
              <w:rPr>
                <w:rFonts w:hint="eastAsia" w:ascii="Times New Roman" w:hAnsi="Times New Roman" w:eastAsia="宋体" w:cs="Times New Roman"/>
                <w:sz w:val="18"/>
                <w:szCs w:val="18"/>
                <w:vertAlign w:val="superscript"/>
              </w:rPr>
              <w:t>***</w:t>
            </w:r>
          </w:p>
          <w:p>
            <w:pPr>
              <w:widowControl w:val="0"/>
              <w:spacing w:after="0" w:line="240" w:lineRule="auto"/>
              <w:jc w:val="center"/>
              <w:rPr>
                <w:rFonts w:ascii="Times New Roman" w:hAnsi="Times New Roman" w:eastAsia="宋体" w:cs="Times New Roman"/>
                <w:sz w:val="18"/>
                <w:szCs w:val="18"/>
                <w:vertAlign w:val="superscript"/>
              </w:rPr>
            </w:pPr>
            <w:r>
              <w:rPr>
                <w:rFonts w:hint="eastAsia" w:ascii="Times New Roman" w:hAnsi="Times New Roman" w:eastAsia="宋体" w:cs="Times New Roman"/>
                <w:sz w:val="18"/>
                <w:szCs w:val="18"/>
              </w:rPr>
              <w:t>(0.3</w:t>
            </w:r>
            <w:r>
              <w:rPr>
                <w:rFonts w:ascii="Times New Roman" w:hAnsi="Times New Roman" w:eastAsia="宋体" w:cs="Times New Roman"/>
                <w:sz w:val="18"/>
                <w:szCs w:val="18"/>
              </w:rPr>
              <w:t>1</w:t>
            </w:r>
            <w:r>
              <w:rPr>
                <w:rFonts w:hint="eastAsia" w:ascii="Times New Roman" w:hAnsi="Times New Roman" w:eastAsia="宋体" w:cs="Times New Roman"/>
                <w:sz w:val="18"/>
                <w:szCs w:val="18"/>
              </w:rPr>
              <w:t>)</w:t>
            </w:r>
          </w:p>
        </w:tc>
        <w:tc>
          <w:tcPr>
            <w:tcW w:w="964" w:type="dxa"/>
            <w:gridSpan w:val="2"/>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vertAlign w:val="superscript"/>
              </w:rPr>
            </w:pPr>
            <w:r>
              <w:rPr>
                <w:rFonts w:hint="eastAsia" w:ascii="Times New Roman" w:hAnsi="Times New Roman" w:eastAsia="宋体" w:cs="Times New Roman"/>
                <w:sz w:val="18"/>
                <w:szCs w:val="18"/>
              </w:rPr>
              <w:t>4.</w:t>
            </w:r>
            <w:r>
              <w:rPr>
                <w:rFonts w:ascii="Times New Roman" w:hAnsi="Times New Roman" w:eastAsia="宋体" w:cs="Times New Roman"/>
                <w:sz w:val="18"/>
                <w:szCs w:val="18"/>
              </w:rPr>
              <w:t>62</w:t>
            </w:r>
            <w:r>
              <w:rPr>
                <w:rFonts w:hint="eastAsia" w:ascii="Times New Roman" w:hAnsi="Times New Roman" w:eastAsia="宋体" w:cs="Times New Roman"/>
                <w:sz w:val="18"/>
                <w:szCs w:val="18"/>
                <w:vertAlign w:val="superscript"/>
              </w:rPr>
              <w:t>***</w:t>
            </w:r>
          </w:p>
          <w:p>
            <w:pPr>
              <w:widowControl w:val="0"/>
              <w:spacing w:after="0" w:line="240" w:lineRule="auto"/>
              <w:jc w:val="center"/>
              <w:rPr>
                <w:rFonts w:ascii="Times New Roman" w:hAnsi="Times New Roman" w:eastAsia="宋体" w:cs="Times New Roman"/>
                <w:sz w:val="18"/>
                <w:szCs w:val="18"/>
                <w:vertAlign w:val="superscript"/>
              </w:rPr>
            </w:pPr>
            <w:r>
              <w:rPr>
                <w:rFonts w:hint="eastAsia" w:ascii="Times New Roman" w:hAnsi="Times New Roman" w:eastAsia="宋体" w:cs="Times New Roman"/>
                <w:sz w:val="18"/>
                <w:szCs w:val="18"/>
              </w:rPr>
              <w:t>(0.28)</w:t>
            </w:r>
          </w:p>
        </w:tc>
        <w:tc>
          <w:tcPr>
            <w:tcW w:w="964" w:type="dxa"/>
            <w:gridSpan w:val="2"/>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vertAlign w:val="superscript"/>
              </w:rPr>
            </w:pPr>
            <w:r>
              <w:rPr>
                <w:rFonts w:hint="eastAsia" w:ascii="Times New Roman" w:hAnsi="Times New Roman" w:eastAsia="宋体" w:cs="Times New Roman"/>
                <w:sz w:val="18"/>
                <w:szCs w:val="18"/>
              </w:rPr>
              <w:t>4.</w:t>
            </w:r>
            <w:r>
              <w:rPr>
                <w:rFonts w:ascii="Times New Roman" w:hAnsi="Times New Roman" w:eastAsia="宋体" w:cs="Times New Roman"/>
                <w:sz w:val="18"/>
                <w:szCs w:val="18"/>
              </w:rPr>
              <w:t>5</w:t>
            </w:r>
            <w:r>
              <w:rPr>
                <w:rFonts w:hint="eastAsia" w:ascii="Times New Roman" w:hAnsi="Times New Roman" w:eastAsia="宋体" w:cs="Times New Roman"/>
                <w:sz w:val="18"/>
                <w:szCs w:val="18"/>
              </w:rPr>
              <w:t>3</w:t>
            </w:r>
            <w:r>
              <w:rPr>
                <w:rFonts w:hint="eastAsia" w:ascii="Times New Roman" w:hAnsi="Times New Roman" w:eastAsia="宋体" w:cs="Times New Roman"/>
                <w:sz w:val="18"/>
                <w:szCs w:val="18"/>
                <w:vertAlign w:val="superscript"/>
              </w:rPr>
              <w:t>***</w:t>
            </w:r>
          </w:p>
          <w:p>
            <w:pPr>
              <w:widowControl w:val="0"/>
              <w:spacing w:after="0" w:line="240" w:lineRule="auto"/>
              <w:jc w:val="center"/>
              <w:rPr>
                <w:rFonts w:ascii="Times New Roman" w:hAnsi="Times New Roman" w:eastAsia="宋体" w:cs="Times New Roman"/>
                <w:sz w:val="18"/>
                <w:szCs w:val="18"/>
                <w:vertAlign w:val="superscript"/>
              </w:rPr>
            </w:pPr>
            <w:r>
              <w:rPr>
                <w:rFonts w:hint="eastAsia" w:ascii="Times New Roman" w:hAnsi="Times New Roman" w:eastAsia="宋体" w:cs="Times New Roman"/>
                <w:sz w:val="18"/>
                <w:szCs w:val="18"/>
              </w:rPr>
              <w:t>(0.2</w:t>
            </w:r>
            <w:r>
              <w:rPr>
                <w:rFonts w:ascii="Times New Roman" w:hAnsi="Times New Roman" w:eastAsia="宋体" w:cs="Times New Roman"/>
                <w:sz w:val="18"/>
                <w:szCs w:val="18"/>
              </w:rPr>
              <w:t>9</w:t>
            </w:r>
            <w:r>
              <w:rPr>
                <w:rFonts w:hint="eastAsia" w:ascii="Times New Roman" w:hAnsi="Times New Roman" w:eastAsia="宋体" w:cs="Times New Roman"/>
                <w:sz w:val="18"/>
                <w:szCs w:val="18"/>
              </w:rPr>
              <w:t>)</w:t>
            </w:r>
          </w:p>
        </w:tc>
        <w:tc>
          <w:tcPr>
            <w:tcW w:w="964" w:type="dxa"/>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vertAlign w:val="superscript"/>
              </w:rPr>
            </w:pPr>
            <w:r>
              <w:rPr>
                <w:rFonts w:hint="eastAsia" w:ascii="Times New Roman" w:hAnsi="Times New Roman" w:eastAsia="宋体" w:cs="Times New Roman"/>
                <w:sz w:val="18"/>
                <w:szCs w:val="18"/>
              </w:rPr>
              <w:t>5.</w:t>
            </w:r>
            <w:r>
              <w:rPr>
                <w:rFonts w:ascii="Times New Roman" w:hAnsi="Times New Roman" w:eastAsia="宋体" w:cs="Times New Roman"/>
                <w:sz w:val="18"/>
                <w:szCs w:val="18"/>
              </w:rPr>
              <w:t>41</w:t>
            </w:r>
            <w:r>
              <w:rPr>
                <w:rFonts w:hint="eastAsia" w:ascii="Times New Roman" w:hAnsi="Times New Roman" w:eastAsia="宋体" w:cs="Times New Roman"/>
                <w:sz w:val="18"/>
                <w:szCs w:val="18"/>
                <w:vertAlign w:val="superscript"/>
              </w:rPr>
              <w:t>***</w:t>
            </w:r>
          </w:p>
          <w:p>
            <w:pPr>
              <w:widowControl w:val="0"/>
              <w:spacing w:after="0" w:line="240" w:lineRule="auto"/>
              <w:jc w:val="center"/>
              <w:rPr>
                <w:rFonts w:ascii="Times New Roman" w:hAnsi="Times New Roman" w:eastAsia="宋体" w:cs="Times New Roman"/>
                <w:sz w:val="18"/>
                <w:szCs w:val="18"/>
                <w:vertAlign w:val="superscript"/>
              </w:rPr>
            </w:pPr>
            <w:r>
              <w:rPr>
                <w:rFonts w:hint="eastAsia" w:ascii="Times New Roman" w:hAnsi="Times New Roman" w:eastAsia="宋体" w:cs="Times New Roman"/>
                <w:sz w:val="18"/>
                <w:szCs w:val="18"/>
              </w:rPr>
              <w:t>(0.24)</w:t>
            </w:r>
          </w:p>
        </w:tc>
        <w:tc>
          <w:tcPr>
            <w:tcW w:w="970" w:type="dxa"/>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vertAlign w:val="superscript"/>
              </w:rPr>
            </w:pPr>
            <w:r>
              <w:rPr>
                <w:rFonts w:hint="eastAsia" w:ascii="Times New Roman" w:hAnsi="Times New Roman" w:eastAsia="宋体" w:cs="Times New Roman"/>
                <w:sz w:val="18"/>
                <w:szCs w:val="18"/>
              </w:rPr>
              <w:t>5.24</w:t>
            </w:r>
            <w:r>
              <w:rPr>
                <w:rFonts w:hint="eastAsia" w:ascii="Times New Roman" w:hAnsi="Times New Roman" w:eastAsia="宋体" w:cs="Times New Roman"/>
                <w:sz w:val="18"/>
                <w:szCs w:val="18"/>
                <w:vertAlign w:val="superscript"/>
              </w:rPr>
              <w:t>***</w:t>
            </w:r>
          </w:p>
          <w:p>
            <w:pPr>
              <w:widowControl w:val="0"/>
              <w:spacing w:after="0" w:line="240" w:lineRule="auto"/>
              <w:jc w:val="center"/>
              <w:rPr>
                <w:rFonts w:ascii="Times New Roman" w:hAnsi="Times New Roman" w:eastAsia="宋体" w:cs="Times New Roman"/>
                <w:sz w:val="18"/>
                <w:szCs w:val="18"/>
                <w:vertAlign w:val="superscript"/>
              </w:rPr>
            </w:pPr>
            <w:r>
              <w:rPr>
                <w:rFonts w:hint="eastAsia" w:ascii="Times New Roman" w:hAnsi="Times New Roman" w:eastAsia="宋体" w:cs="Times New Roman"/>
                <w:sz w:val="18"/>
                <w:szCs w:val="18"/>
              </w:rPr>
              <w:t>(0.25)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9" w:type="dxa"/>
            <w:tcBorders>
              <w:top w:val="nil"/>
              <w:left w:val="nil"/>
              <w:bottom w:val="nil"/>
              <w:right w:val="nil"/>
            </w:tcBorders>
          </w:tcPr>
          <w:p>
            <w:pPr>
              <w:widowControl w:val="0"/>
              <w:spacing w:after="0" w:line="240" w:lineRule="auto"/>
              <w:jc w:val="center"/>
              <w:rPr>
                <w:rFonts w:ascii="Times New Roman" w:hAnsi="Times New Roman" w:eastAsia="宋体" w:cs="Times New Roman"/>
                <w:sz w:val="20"/>
                <w:szCs w:val="20"/>
                <w:highlight w:val="yellow"/>
              </w:rPr>
            </w:pPr>
            <w:r>
              <w:rPr>
                <w:rFonts w:hint="eastAsia" w:ascii="Times New Roman" w:hAnsi="Times New Roman" w:eastAsia="宋体" w:cs="Times New Roman"/>
                <w:sz w:val="18"/>
                <w:szCs w:val="18"/>
              </w:rPr>
              <w:t>Number of observations</w:t>
            </w:r>
          </w:p>
        </w:tc>
        <w:tc>
          <w:tcPr>
            <w:tcW w:w="964" w:type="dxa"/>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highlight w:val="yellow"/>
              </w:rPr>
            </w:pPr>
            <w:r>
              <w:rPr>
                <w:rFonts w:hint="eastAsia" w:ascii="Times New Roman" w:hAnsi="Times New Roman" w:eastAsia="宋体" w:cs="Times New Roman"/>
                <w:sz w:val="18"/>
                <w:szCs w:val="18"/>
              </w:rPr>
              <w:t>22</w:t>
            </w:r>
            <w:r>
              <w:rPr>
                <w:rFonts w:ascii="Times New Roman" w:hAnsi="Times New Roman" w:eastAsia="宋体" w:cs="Times New Roman"/>
                <w:sz w:val="18"/>
                <w:szCs w:val="18"/>
              </w:rPr>
              <w:t>46</w:t>
            </w:r>
          </w:p>
        </w:tc>
        <w:tc>
          <w:tcPr>
            <w:tcW w:w="964" w:type="dxa"/>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highlight w:val="yellow"/>
              </w:rPr>
            </w:pPr>
            <w:r>
              <w:rPr>
                <w:rFonts w:hint="eastAsia" w:ascii="Times New Roman" w:hAnsi="Times New Roman" w:eastAsia="宋体" w:cs="Times New Roman"/>
                <w:sz w:val="18"/>
                <w:szCs w:val="18"/>
              </w:rPr>
              <w:t>22</w:t>
            </w:r>
            <w:r>
              <w:rPr>
                <w:rFonts w:ascii="Times New Roman" w:hAnsi="Times New Roman" w:eastAsia="宋体" w:cs="Times New Roman"/>
                <w:sz w:val="18"/>
                <w:szCs w:val="18"/>
              </w:rPr>
              <w:t>46</w:t>
            </w:r>
          </w:p>
        </w:tc>
        <w:tc>
          <w:tcPr>
            <w:tcW w:w="964" w:type="dxa"/>
            <w:gridSpan w:val="2"/>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highlight w:val="yellow"/>
              </w:rPr>
            </w:pPr>
            <w:r>
              <w:rPr>
                <w:rFonts w:hint="eastAsia" w:ascii="Times New Roman" w:hAnsi="Times New Roman" w:eastAsia="宋体" w:cs="Times New Roman"/>
                <w:sz w:val="18"/>
                <w:szCs w:val="18"/>
              </w:rPr>
              <w:t>18</w:t>
            </w:r>
            <w:r>
              <w:rPr>
                <w:rFonts w:ascii="Times New Roman" w:hAnsi="Times New Roman" w:eastAsia="宋体" w:cs="Times New Roman"/>
                <w:sz w:val="18"/>
                <w:szCs w:val="18"/>
              </w:rPr>
              <w:t>44</w:t>
            </w:r>
          </w:p>
        </w:tc>
        <w:tc>
          <w:tcPr>
            <w:tcW w:w="964" w:type="dxa"/>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highlight w:val="yellow"/>
              </w:rPr>
            </w:pPr>
            <w:r>
              <w:rPr>
                <w:rFonts w:hint="eastAsia" w:ascii="Times New Roman" w:hAnsi="Times New Roman" w:eastAsia="宋体" w:cs="Times New Roman"/>
                <w:sz w:val="18"/>
                <w:szCs w:val="18"/>
              </w:rPr>
              <w:t>18</w:t>
            </w:r>
            <w:r>
              <w:rPr>
                <w:rFonts w:ascii="Times New Roman" w:hAnsi="Times New Roman" w:eastAsia="宋体" w:cs="Times New Roman"/>
                <w:sz w:val="18"/>
                <w:szCs w:val="18"/>
              </w:rPr>
              <w:t>44</w:t>
            </w:r>
          </w:p>
        </w:tc>
        <w:tc>
          <w:tcPr>
            <w:tcW w:w="964" w:type="dxa"/>
            <w:gridSpan w:val="2"/>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highlight w:val="yellow"/>
              </w:rPr>
            </w:pPr>
            <w:r>
              <w:rPr>
                <w:rFonts w:hint="eastAsia" w:ascii="Times New Roman" w:hAnsi="Times New Roman" w:eastAsia="宋体" w:cs="Times New Roman"/>
                <w:sz w:val="18"/>
                <w:szCs w:val="18"/>
              </w:rPr>
              <w:t>23</w:t>
            </w:r>
            <w:r>
              <w:rPr>
                <w:rFonts w:ascii="Times New Roman" w:hAnsi="Times New Roman" w:eastAsia="宋体" w:cs="Times New Roman"/>
                <w:sz w:val="18"/>
                <w:szCs w:val="18"/>
              </w:rPr>
              <w:t>02</w:t>
            </w:r>
          </w:p>
        </w:tc>
        <w:tc>
          <w:tcPr>
            <w:tcW w:w="964" w:type="dxa"/>
            <w:gridSpan w:val="2"/>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highlight w:val="yellow"/>
              </w:rPr>
            </w:pPr>
            <w:r>
              <w:rPr>
                <w:rFonts w:hint="eastAsia" w:ascii="Times New Roman" w:hAnsi="Times New Roman" w:eastAsia="宋体" w:cs="Times New Roman"/>
                <w:sz w:val="18"/>
                <w:szCs w:val="18"/>
              </w:rPr>
              <w:t>23</w:t>
            </w:r>
            <w:r>
              <w:rPr>
                <w:rFonts w:ascii="Times New Roman" w:hAnsi="Times New Roman" w:eastAsia="宋体" w:cs="Times New Roman"/>
                <w:sz w:val="18"/>
                <w:szCs w:val="18"/>
              </w:rPr>
              <w:t>02</w:t>
            </w:r>
          </w:p>
        </w:tc>
        <w:tc>
          <w:tcPr>
            <w:tcW w:w="964" w:type="dxa"/>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highlight w:val="yellow"/>
              </w:rPr>
            </w:pPr>
            <w:r>
              <w:rPr>
                <w:rFonts w:hint="eastAsia" w:ascii="Times New Roman" w:hAnsi="Times New Roman" w:eastAsia="宋体" w:cs="Times New Roman"/>
                <w:sz w:val="18"/>
                <w:szCs w:val="18"/>
              </w:rPr>
              <w:t>17</w:t>
            </w:r>
            <w:r>
              <w:rPr>
                <w:rFonts w:ascii="Times New Roman" w:hAnsi="Times New Roman" w:eastAsia="宋体" w:cs="Times New Roman"/>
                <w:sz w:val="18"/>
                <w:szCs w:val="18"/>
              </w:rPr>
              <w:t>88</w:t>
            </w:r>
          </w:p>
        </w:tc>
        <w:tc>
          <w:tcPr>
            <w:tcW w:w="970" w:type="dxa"/>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highlight w:val="yellow"/>
              </w:rPr>
            </w:pPr>
            <w:r>
              <w:rPr>
                <w:rFonts w:hint="eastAsia" w:ascii="Times New Roman" w:hAnsi="Times New Roman" w:eastAsia="宋体" w:cs="Times New Roman"/>
                <w:sz w:val="18"/>
                <w:szCs w:val="18"/>
              </w:rPr>
              <w:t>17</w:t>
            </w:r>
            <w:r>
              <w:rPr>
                <w:rFonts w:ascii="Times New Roman" w:hAnsi="Times New Roman" w:eastAsia="宋体" w:cs="Times New Roman"/>
                <w:sz w:val="18"/>
                <w:szCs w:val="18"/>
              </w:rPr>
              <w:t>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9" w:type="dxa"/>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Number of city</w:t>
            </w:r>
          </w:p>
        </w:tc>
        <w:tc>
          <w:tcPr>
            <w:tcW w:w="964" w:type="dxa"/>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rPr>
            </w:pPr>
            <w:r>
              <w:rPr>
                <w:rFonts w:hint="eastAsia" w:ascii="Times New Roman" w:hAnsi="Times New Roman" w:eastAsia="宋体" w:cs="Times New Roman"/>
                <w:sz w:val="18"/>
                <w:szCs w:val="18"/>
              </w:rPr>
              <w:t>16</w:t>
            </w:r>
            <w:r>
              <w:rPr>
                <w:rFonts w:ascii="Times New Roman" w:hAnsi="Times New Roman" w:eastAsia="宋体" w:cs="Times New Roman"/>
                <w:sz w:val="18"/>
                <w:szCs w:val="18"/>
              </w:rPr>
              <w:t>1</w:t>
            </w:r>
          </w:p>
        </w:tc>
        <w:tc>
          <w:tcPr>
            <w:tcW w:w="964" w:type="dxa"/>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rPr>
            </w:pPr>
            <w:r>
              <w:rPr>
                <w:rFonts w:hint="eastAsia" w:ascii="Times New Roman" w:hAnsi="Times New Roman" w:eastAsia="宋体" w:cs="Times New Roman"/>
                <w:sz w:val="18"/>
                <w:szCs w:val="18"/>
              </w:rPr>
              <w:t>16</w:t>
            </w:r>
            <w:r>
              <w:rPr>
                <w:rFonts w:ascii="Times New Roman" w:hAnsi="Times New Roman" w:eastAsia="宋体" w:cs="Times New Roman"/>
                <w:sz w:val="18"/>
                <w:szCs w:val="18"/>
              </w:rPr>
              <w:t>1</w:t>
            </w:r>
          </w:p>
        </w:tc>
        <w:tc>
          <w:tcPr>
            <w:tcW w:w="964" w:type="dxa"/>
            <w:gridSpan w:val="2"/>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rPr>
            </w:pPr>
            <w:r>
              <w:rPr>
                <w:rFonts w:hint="eastAsia" w:ascii="Times New Roman" w:hAnsi="Times New Roman" w:eastAsia="宋体" w:cs="Times New Roman"/>
                <w:sz w:val="18"/>
                <w:szCs w:val="18"/>
              </w:rPr>
              <w:t>13</w:t>
            </w:r>
            <w:r>
              <w:rPr>
                <w:rFonts w:ascii="Times New Roman" w:hAnsi="Times New Roman" w:eastAsia="宋体" w:cs="Times New Roman"/>
                <w:sz w:val="18"/>
                <w:szCs w:val="18"/>
              </w:rPr>
              <w:t>7</w:t>
            </w:r>
          </w:p>
        </w:tc>
        <w:tc>
          <w:tcPr>
            <w:tcW w:w="964" w:type="dxa"/>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rPr>
            </w:pPr>
            <w:r>
              <w:rPr>
                <w:rFonts w:hint="eastAsia" w:ascii="Times New Roman" w:hAnsi="Times New Roman" w:eastAsia="宋体" w:cs="Times New Roman"/>
                <w:sz w:val="18"/>
                <w:szCs w:val="18"/>
              </w:rPr>
              <w:t>13</w:t>
            </w:r>
            <w:r>
              <w:rPr>
                <w:rFonts w:ascii="Times New Roman" w:hAnsi="Times New Roman" w:eastAsia="宋体" w:cs="Times New Roman"/>
                <w:sz w:val="18"/>
                <w:szCs w:val="18"/>
              </w:rPr>
              <w:t>7</w:t>
            </w:r>
          </w:p>
        </w:tc>
        <w:tc>
          <w:tcPr>
            <w:tcW w:w="964" w:type="dxa"/>
            <w:gridSpan w:val="2"/>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rPr>
            </w:pPr>
            <w:r>
              <w:rPr>
                <w:rFonts w:hint="eastAsia" w:ascii="Times New Roman" w:hAnsi="Times New Roman" w:eastAsia="宋体" w:cs="Times New Roman"/>
                <w:sz w:val="18"/>
                <w:szCs w:val="18"/>
              </w:rPr>
              <w:t>17</w:t>
            </w:r>
            <w:r>
              <w:rPr>
                <w:rFonts w:ascii="Times New Roman" w:hAnsi="Times New Roman" w:eastAsia="宋体" w:cs="Times New Roman"/>
                <w:sz w:val="18"/>
                <w:szCs w:val="18"/>
              </w:rPr>
              <w:t>0</w:t>
            </w:r>
          </w:p>
        </w:tc>
        <w:tc>
          <w:tcPr>
            <w:tcW w:w="964" w:type="dxa"/>
            <w:gridSpan w:val="2"/>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rPr>
            </w:pPr>
            <w:r>
              <w:rPr>
                <w:rFonts w:hint="eastAsia" w:ascii="Times New Roman" w:hAnsi="Times New Roman" w:eastAsia="宋体" w:cs="Times New Roman"/>
                <w:sz w:val="18"/>
                <w:szCs w:val="18"/>
              </w:rPr>
              <w:t>17</w:t>
            </w:r>
            <w:r>
              <w:rPr>
                <w:rFonts w:ascii="Times New Roman" w:hAnsi="Times New Roman" w:eastAsia="宋体" w:cs="Times New Roman"/>
                <w:sz w:val="18"/>
                <w:szCs w:val="18"/>
              </w:rPr>
              <w:t>0</w:t>
            </w:r>
          </w:p>
        </w:tc>
        <w:tc>
          <w:tcPr>
            <w:tcW w:w="964" w:type="dxa"/>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rPr>
            </w:pPr>
            <w:r>
              <w:rPr>
                <w:rFonts w:hint="eastAsia" w:ascii="Times New Roman" w:hAnsi="Times New Roman" w:eastAsia="宋体" w:cs="Times New Roman"/>
                <w:sz w:val="18"/>
                <w:szCs w:val="18"/>
              </w:rPr>
              <w:t>128</w:t>
            </w:r>
          </w:p>
        </w:tc>
        <w:tc>
          <w:tcPr>
            <w:tcW w:w="970" w:type="dxa"/>
            <w:tcBorders>
              <w:top w:val="nil"/>
              <w:left w:val="nil"/>
              <w:bottom w:val="nil"/>
              <w:right w:val="nil"/>
            </w:tcBorders>
          </w:tcPr>
          <w:p>
            <w:pPr>
              <w:widowControl w:val="0"/>
              <w:spacing w:after="0" w:line="240" w:lineRule="auto"/>
              <w:jc w:val="center"/>
              <w:rPr>
                <w:rFonts w:ascii="Times New Roman" w:hAnsi="Times New Roman" w:eastAsia="宋体" w:cs="Times New Roman"/>
                <w:sz w:val="18"/>
                <w:szCs w:val="18"/>
              </w:rPr>
            </w:pPr>
            <w:r>
              <w:rPr>
                <w:rFonts w:hint="eastAsia" w:ascii="Times New Roman" w:hAnsi="Times New Roman" w:eastAsia="宋体" w:cs="Times New Roman"/>
                <w:sz w:val="18"/>
                <w:szCs w:val="18"/>
              </w:rPr>
              <w:t>128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9" w:type="dxa"/>
            <w:tcBorders>
              <w:top w:val="nil"/>
              <w:left w:val="nil"/>
              <w:bottom w:val="single" w:color="auto" w:sz="4" w:space="0"/>
              <w:right w:val="nil"/>
            </w:tcBorders>
          </w:tcPr>
          <w:p>
            <w:pPr>
              <w:widowControl w:val="0"/>
              <w:spacing w:after="0" w:line="24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R-squared</w:t>
            </w:r>
          </w:p>
        </w:tc>
        <w:tc>
          <w:tcPr>
            <w:tcW w:w="964" w:type="dxa"/>
            <w:tcBorders>
              <w:top w:val="nil"/>
              <w:left w:val="nil"/>
              <w:bottom w:val="single" w:color="auto" w:sz="4" w:space="0"/>
              <w:right w:val="nil"/>
            </w:tcBorders>
          </w:tcPr>
          <w:p>
            <w:pPr>
              <w:widowControl w:val="0"/>
              <w:spacing w:after="0" w:line="24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0.93</w:t>
            </w:r>
          </w:p>
        </w:tc>
        <w:tc>
          <w:tcPr>
            <w:tcW w:w="964" w:type="dxa"/>
            <w:tcBorders>
              <w:top w:val="nil"/>
              <w:left w:val="nil"/>
              <w:bottom w:val="single" w:color="auto" w:sz="4" w:space="0"/>
              <w:right w:val="nil"/>
            </w:tcBorders>
          </w:tcPr>
          <w:p>
            <w:pPr>
              <w:widowControl w:val="0"/>
              <w:spacing w:after="0" w:line="240" w:lineRule="auto"/>
              <w:jc w:val="center"/>
              <w:rPr>
                <w:rFonts w:ascii="Times New Roman" w:hAnsi="Times New Roman" w:eastAsia="宋体" w:cs="Times New Roman"/>
                <w:sz w:val="18"/>
                <w:szCs w:val="18"/>
              </w:rPr>
            </w:pPr>
            <w:r>
              <w:rPr>
                <w:rFonts w:hint="eastAsia" w:ascii="Times New Roman" w:hAnsi="Times New Roman" w:eastAsia="宋体" w:cs="Times New Roman"/>
                <w:sz w:val="18"/>
                <w:szCs w:val="18"/>
              </w:rPr>
              <w:t>0.9</w:t>
            </w:r>
            <w:r>
              <w:rPr>
                <w:rFonts w:ascii="Times New Roman" w:hAnsi="Times New Roman" w:eastAsia="宋体" w:cs="Times New Roman"/>
                <w:sz w:val="18"/>
                <w:szCs w:val="18"/>
              </w:rPr>
              <w:t>2</w:t>
            </w:r>
          </w:p>
        </w:tc>
        <w:tc>
          <w:tcPr>
            <w:tcW w:w="964" w:type="dxa"/>
            <w:gridSpan w:val="2"/>
            <w:tcBorders>
              <w:top w:val="nil"/>
              <w:left w:val="nil"/>
              <w:bottom w:val="single" w:color="auto" w:sz="4" w:space="0"/>
              <w:right w:val="nil"/>
            </w:tcBorders>
          </w:tcPr>
          <w:p>
            <w:pPr>
              <w:widowControl w:val="0"/>
              <w:spacing w:after="0" w:line="240" w:lineRule="auto"/>
              <w:jc w:val="center"/>
              <w:rPr>
                <w:rFonts w:ascii="Times New Roman" w:hAnsi="Times New Roman" w:eastAsia="宋体" w:cs="Times New Roman"/>
                <w:sz w:val="18"/>
                <w:szCs w:val="18"/>
              </w:rPr>
            </w:pPr>
            <w:r>
              <w:rPr>
                <w:rFonts w:hint="eastAsia" w:ascii="Times New Roman" w:hAnsi="Times New Roman" w:eastAsia="宋体" w:cs="Times New Roman"/>
                <w:sz w:val="18"/>
                <w:szCs w:val="18"/>
              </w:rPr>
              <w:t>0.9</w:t>
            </w:r>
            <w:r>
              <w:rPr>
                <w:rFonts w:ascii="Times New Roman" w:hAnsi="Times New Roman" w:eastAsia="宋体" w:cs="Times New Roman"/>
                <w:sz w:val="18"/>
                <w:szCs w:val="18"/>
              </w:rPr>
              <w:t>3</w:t>
            </w:r>
          </w:p>
        </w:tc>
        <w:tc>
          <w:tcPr>
            <w:tcW w:w="964" w:type="dxa"/>
            <w:tcBorders>
              <w:top w:val="nil"/>
              <w:left w:val="nil"/>
              <w:bottom w:val="single" w:color="auto" w:sz="4" w:space="0"/>
              <w:right w:val="nil"/>
            </w:tcBorders>
          </w:tcPr>
          <w:p>
            <w:pPr>
              <w:widowControl w:val="0"/>
              <w:spacing w:after="0" w:line="240" w:lineRule="auto"/>
              <w:jc w:val="center"/>
              <w:rPr>
                <w:rFonts w:ascii="Times New Roman" w:hAnsi="Times New Roman" w:eastAsia="宋体" w:cs="Times New Roman"/>
                <w:sz w:val="18"/>
                <w:szCs w:val="18"/>
              </w:rPr>
            </w:pPr>
            <w:r>
              <w:rPr>
                <w:rFonts w:hint="eastAsia" w:ascii="Times New Roman" w:hAnsi="Times New Roman" w:eastAsia="宋体" w:cs="Times New Roman"/>
                <w:sz w:val="18"/>
                <w:szCs w:val="18"/>
              </w:rPr>
              <w:t>0.9</w:t>
            </w:r>
            <w:r>
              <w:rPr>
                <w:rFonts w:ascii="Times New Roman" w:hAnsi="Times New Roman" w:eastAsia="宋体" w:cs="Times New Roman"/>
                <w:sz w:val="18"/>
                <w:szCs w:val="18"/>
              </w:rPr>
              <w:t>3</w:t>
            </w:r>
          </w:p>
        </w:tc>
        <w:tc>
          <w:tcPr>
            <w:tcW w:w="964" w:type="dxa"/>
            <w:gridSpan w:val="2"/>
            <w:tcBorders>
              <w:top w:val="nil"/>
              <w:left w:val="nil"/>
              <w:bottom w:val="single" w:color="auto" w:sz="4" w:space="0"/>
              <w:right w:val="nil"/>
            </w:tcBorders>
          </w:tcPr>
          <w:p>
            <w:pPr>
              <w:widowControl w:val="0"/>
              <w:spacing w:after="0" w:line="240" w:lineRule="auto"/>
              <w:jc w:val="center"/>
              <w:rPr>
                <w:rFonts w:ascii="Times New Roman" w:hAnsi="Times New Roman" w:eastAsia="宋体" w:cs="Times New Roman"/>
                <w:sz w:val="18"/>
                <w:szCs w:val="18"/>
              </w:rPr>
            </w:pPr>
            <w:r>
              <w:rPr>
                <w:rFonts w:hint="eastAsia" w:ascii="Times New Roman" w:hAnsi="Times New Roman" w:eastAsia="宋体" w:cs="Times New Roman"/>
                <w:sz w:val="18"/>
                <w:szCs w:val="18"/>
              </w:rPr>
              <w:t>0.9</w:t>
            </w:r>
            <w:r>
              <w:rPr>
                <w:rFonts w:ascii="Times New Roman" w:hAnsi="Times New Roman" w:eastAsia="宋体" w:cs="Times New Roman"/>
                <w:sz w:val="18"/>
                <w:szCs w:val="18"/>
              </w:rPr>
              <w:t>2</w:t>
            </w:r>
          </w:p>
        </w:tc>
        <w:tc>
          <w:tcPr>
            <w:tcW w:w="964" w:type="dxa"/>
            <w:gridSpan w:val="2"/>
            <w:tcBorders>
              <w:top w:val="nil"/>
              <w:left w:val="nil"/>
              <w:bottom w:val="single" w:color="auto" w:sz="4" w:space="0"/>
              <w:right w:val="nil"/>
            </w:tcBorders>
          </w:tcPr>
          <w:p>
            <w:pPr>
              <w:widowControl w:val="0"/>
              <w:spacing w:after="0" w:line="240" w:lineRule="auto"/>
              <w:jc w:val="center"/>
              <w:rPr>
                <w:rFonts w:ascii="Times New Roman" w:hAnsi="Times New Roman" w:eastAsia="宋体" w:cs="Times New Roman"/>
                <w:sz w:val="18"/>
                <w:szCs w:val="18"/>
              </w:rPr>
            </w:pPr>
            <w:r>
              <w:rPr>
                <w:rFonts w:hint="eastAsia" w:ascii="Times New Roman" w:hAnsi="Times New Roman" w:eastAsia="宋体" w:cs="Times New Roman"/>
                <w:sz w:val="18"/>
                <w:szCs w:val="18"/>
              </w:rPr>
              <w:t>0.9</w:t>
            </w:r>
            <w:r>
              <w:rPr>
                <w:rFonts w:ascii="Times New Roman" w:hAnsi="Times New Roman" w:eastAsia="宋体" w:cs="Times New Roman"/>
                <w:sz w:val="18"/>
                <w:szCs w:val="18"/>
              </w:rPr>
              <w:t>2</w:t>
            </w:r>
          </w:p>
        </w:tc>
        <w:tc>
          <w:tcPr>
            <w:tcW w:w="964" w:type="dxa"/>
            <w:tcBorders>
              <w:top w:val="nil"/>
              <w:left w:val="nil"/>
              <w:bottom w:val="single" w:color="auto" w:sz="4" w:space="0"/>
              <w:right w:val="nil"/>
            </w:tcBorders>
          </w:tcPr>
          <w:p>
            <w:pPr>
              <w:widowControl w:val="0"/>
              <w:spacing w:after="0" w:line="240" w:lineRule="auto"/>
              <w:jc w:val="center"/>
              <w:rPr>
                <w:rFonts w:ascii="Times New Roman" w:hAnsi="Times New Roman" w:eastAsia="宋体" w:cs="Times New Roman"/>
                <w:sz w:val="18"/>
                <w:szCs w:val="18"/>
              </w:rPr>
            </w:pPr>
            <w:r>
              <w:rPr>
                <w:rFonts w:hint="eastAsia" w:ascii="Times New Roman" w:hAnsi="Times New Roman" w:eastAsia="宋体" w:cs="Times New Roman"/>
                <w:sz w:val="18"/>
                <w:szCs w:val="18"/>
              </w:rPr>
              <w:t>0.9</w:t>
            </w:r>
            <w:r>
              <w:rPr>
                <w:rFonts w:ascii="Times New Roman" w:hAnsi="Times New Roman" w:eastAsia="宋体" w:cs="Times New Roman"/>
                <w:sz w:val="18"/>
                <w:szCs w:val="18"/>
              </w:rPr>
              <w:t>3</w:t>
            </w:r>
          </w:p>
        </w:tc>
        <w:tc>
          <w:tcPr>
            <w:tcW w:w="970" w:type="dxa"/>
            <w:tcBorders>
              <w:top w:val="nil"/>
              <w:left w:val="nil"/>
              <w:bottom w:val="single" w:color="auto" w:sz="4" w:space="0"/>
              <w:right w:val="nil"/>
            </w:tcBorders>
          </w:tcPr>
          <w:p>
            <w:pPr>
              <w:widowControl w:val="0"/>
              <w:spacing w:after="0" w:line="240" w:lineRule="auto"/>
              <w:jc w:val="center"/>
              <w:rPr>
                <w:rFonts w:ascii="Times New Roman" w:hAnsi="Times New Roman" w:eastAsia="宋体" w:cs="Times New Roman"/>
                <w:sz w:val="18"/>
                <w:szCs w:val="18"/>
              </w:rPr>
            </w:pPr>
            <w:r>
              <w:rPr>
                <w:rFonts w:hint="eastAsia" w:ascii="Times New Roman" w:hAnsi="Times New Roman" w:eastAsia="宋体" w:cs="Times New Roman"/>
                <w:sz w:val="18"/>
                <w:szCs w:val="18"/>
              </w:rPr>
              <w:t>0.9</w:t>
            </w:r>
            <w:r>
              <w:rPr>
                <w:rFonts w:ascii="Times New Roman" w:hAnsi="Times New Roman" w:eastAsia="宋体" w:cs="Times New Roman"/>
                <w:sz w:val="18"/>
                <w:szCs w:val="18"/>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9" w:type="dxa"/>
            <w:tcBorders>
              <w:top w:val="single" w:color="auto" w:sz="4" w:space="0"/>
              <w:left w:val="nil"/>
              <w:bottom w:val="nil"/>
              <w:right w:val="nil"/>
            </w:tcBorders>
          </w:tcPr>
          <w:p>
            <w:pPr>
              <w:widowControl w:val="0"/>
              <w:spacing w:after="0" w:line="240" w:lineRule="auto"/>
              <w:jc w:val="center"/>
              <w:rPr>
                <w:rFonts w:ascii="Times New Roman" w:hAnsi="Times New Roman" w:eastAsia="宋体" w:cs="Times New Roman"/>
                <w:sz w:val="18"/>
                <w:szCs w:val="18"/>
              </w:rPr>
            </w:pPr>
            <w:r>
              <w:rPr>
                <w:rFonts w:ascii="Times New Roman" w:hAnsi="Times New Roman" w:eastAsia="宋体" w:cs="Times New Roman"/>
                <w:sz w:val="20"/>
                <w:szCs w:val="20"/>
              </w:rPr>
              <w:t>Year*City FE</w:t>
            </w:r>
          </w:p>
        </w:tc>
        <w:tc>
          <w:tcPr>
            <w:tcW w:w="964" w:type="dxa"/>
            <w:tcBorders>
              <w:top w:val="single" w:color="auto" w:sz="4" w:space="0"/>
              <w:left w:val="nil"/>
              <w:bottom w:val="nil"/>
              <w:right w:val="nil"/>
            </w:tcBorders>
          </w:tcPr>
          <w:p>
            <w:pPr>
              <w:widowControl w:val="0"/>
              <w:spacing w:after="0" w:line="24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YES</w:t>
            </w:r>
          </w:p>
        </w:tc>
        <w:tc>
          <w:tcPr>
            <w:tcW w:w="964" w:type="dxa"/>
            <w:tcBorders>
              <w:top w:val="single" w:color="auto" w:sz="4" w:space="0"/>
              <w:left w:val="nil"/>
              <w:bottom w:val="nil"/>
              <w:right w:val="nil"/>
            </w:tcBorders>
          </w:tcPr>
          <w:p>
            <w:pPr>
              <w:widowControl w:val="0"/>
              <w:spacing w:after="0" w:line="24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YES</w:t>
            </w:r>
          </w:p>
        </w:tc>
        <w:tc>
          <w:tcPr>
            <w:tcW w:w="964" w:type="dxa"/>
            <w:gridSpan w:val="2"/>
            <w:tcBorders>
              <w:top w:val="single" w:color="auto" w:sz="4" w:space="0"/>
              <w:left w:val="nil"/>
              <w:bottom w:val="nil"/>
              <w:right w:val="nil"/>
            </w:tcBorders>
          </w:tcPr>
          <w:p>
            <w:pPr>
              <w:widowControl w:val="0"/>
              <w:spacing w:after="0" w:line="24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YES</w:t>
            </w:r>
          </w:p>
        </w:tc>
        <w:tc>
          <w:tcPr>
            <w:tcW w:w="964" w:type="dxa"/>
            <w:tcBorders>
              <w:top w:val="single" w:color="auto" w:sz="4" w:space="0"/>
              <w:left w:val="nil"/>
              <w:bottom w:val="nil"/>
              <w:right w:val="nil"/>
            </w:tcBorders>
          </w:tcPr>
          <w:p>
            <w:pPr>
              <w:widowControl w:val="0"/>
              <w:spacing w:after="0" w:line="24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YES</w:t>
            </w:r>
          </w:p>
        </w:tc>
        <w:tc>
          <w:tcPr>
            <w:tcW w:w="964" w:type="dxa"/>
            <w:gridSpan w:val="2"/>
            <w:tcBorders>
              <w:top w:val="single" w:color="auto" w:sz="4" w:space="0"/>
              <w:left w:val="nil"/>
              <w:bottom w:val="nil"/>
              <w:right w:val="nil"/>
            </w:tcBorders>
          </w:tcPr>
          <w:p>
            <w:pPr>
              <w:widowControl w:val="0"/>
              <w:spacing w:after="0" w:line="24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YES</w:t>
            </w:r>
          </w:p>
        </w:tc>
        <w:tc>
          <w:tcPr>
            <w:tcW w:w="964" w:type="dxa"/>
            <w:gridSpan w:val="2"/>
            <w:tcBorders>
              <w:top w:val="single" w:color="auto" w:sz="4" w:space="0"/>
              <w:left w:val="nil"/>
              <w:bottom w:val="nil"/>
              <w:right w:val="nil"/>
            </w:tcBorders>
          </w:tcPr>
          <w:p>
            <w:pPr>
              <w:widowControl w:val="0"/>
              <w:spacing w:after="0" w:line="24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YES</w:t>
            </w:r>
          </w:p>
        </w:tc>
        <w:tc>
          <w:tcPr>
            <w:tcW w:w="964" w:type="dxa"/>
            <w:tcBorders>
              <w:top w:val="single" w:color="auto" w:sz="4" w:space="0"/>
              <w:left w:val="nil"/>
              <w:bottom w:val="nil"/>
              <w:right w:val="nil"/>
            </w:tcBorders>
          </w:tcPr>
          <w:p>
            <w:pPr>
              <w:widowControl w:val="0"/>
              <w:spacing w:after="0" w:line="24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YES</w:t>
            </w:r>
          </w:p>
        </w:tc>
        <w:tc>
          <w:tcPr>
            <w:tcW w:w="970" w:type="dxa"/>
            <w:tcBorders>
              <w:top w:val="single" w:color="auto" w:sz="4" w:space="0"/>
              <w:left w:val="nil"/>
              <w:bottom w:val="nil"/>
              <w:right w:val="nil"/>
            </w:tcBorders>
          </w:tcPr>
          <w:p>
            <w:pPr>
              <w:widowControl w:val="0"/>
              <w:spacing w:after="0" w:line="24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9" w:type="dxa"/>
            <w:tcBorders>
              <w:top w:val="nil"/>
              <w:left w:val="nil"/>
              <w:right w:val="nil"/>
            </w:tcBorders>
          </w:tcPr>
          <w:p>
            <w:pPr>
              <w:widowControl w:val="0"/>
              <w:spacing w:after="0" w:line="240" w:lineRule="auto"/>
              <w:jc w:val="center"/>
              <w:rPr>
                <w:rFonts w:ascii="Times New Roman" w:hAnsi="Times New Roman" w:eastAsia="宋体" w:cs="Times New Roman"/>
                <w:sz w:val="18"/>
                <w:szCs w:val="18"/>
              </w:rPr>
            </w:pPr>
            <w:r>
              <w:rPr>
                <w:rFonts w:ascii="Times New Roman" w:hAnsi="Times New Roman" w:eastAsia="宋体" w:cs="Times New Roman"/>
                <w:sz w:val="20"/>
                <w:szCs w:val="20"/>
              </w:rPr>
              <w:t>Month *City FE</w:t>
            </w:r>
          </w:p>
        </w:tc>
        <w:tc>
          <w:tcPr>
            <w:tcW w:w="964" w:type="dxa"/>
            <w:tcBorders>
              <w:top w:val="nil"/>
              <w:left w:val="nil"/>
              <w:right w:val="nil"/>
            </w:tcBorders>
          </w:tcPr>
          <w:p>
            <w:pPr>
              <w:widowControl w:val="0"/>
              <w:spacing w:after="0" w:line="24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YES</w:t>
            </w:r>
          </w:p>
        </w:tc>
        <w:tc>
          <w:tcPr>
            <w:tcW w:w="964" w:type="dxa"/>
            <w:tcBorders>
              <w:top w:val="nil"/>
              <w:left w:val="nil"/>
              <w:right w:val="nil"/>
            </w:tcBorders>
          </w:tcPr>
          <w:p>
            <w:pPr>
              <w:widowControl w:val="0"/>
              <w:spacing w:after="0" w:line="24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YES</w:t>
            </w:r>
          </w:p>
        </w:tc>
        <w:tc>
          <w:tcPr>
            <w:tcW w:w="964" w:type="dxa"/>
            <w:gridSpan w:val="2"/>
            <w:tcBorders>
              <w:top w:val="nil"/>
              <w:left w:val="nil"/>
              <w:right w:val="nil"/>
            </w:tcBorders>
          </w:tcPr>
          <w:p>
            <w:pPr>
              <w:widowControl w:val="0"/>
              <w:spacing w:after="0" w:line="24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YES</w:t>
            </w:r>
          </w:p>
        </w:tc>
        <w:tc>
          <w:tcPr>
            <w:tcW w:w="964" w:type="dxa"/>
            <w:tcBorders>
              <w:top w:val="nil"/>
              <w:left w:val="nil"/>
              <w:right w:val="nil"/>
            </w:tcBorders>
          </w:tcPr>
          <w:p>
            <w:pPr>
              <w:widowControl w:val="0"/>
              <w:spacing w:after="0" w:line="24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YES</w:t>
            </w:r>
          </w:p>
        </w:tc>
        <w:tc>
          <w:tcPr>
            <w:tcW w:w="964" w:type="dxa"/>
            <w:gridSpan w:val="2"/>
            <w:tcBorders>
              <w:top w:val="nil"/>
              <w:left w:val="nil"/>
              <w:right w:val="nil"/>
            </w:tcBorders>
          </w:tcPr>
          <w:p>
            <w:pPr>
              <w:widowControl w:val="0"/>
              <w:spacing w:after="0" w:line="24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YES</w:t>
            </w:r>
          </w:p>
        </w:tc>
        <w:tc>
          <w:tcPr>
            <w:tcW w:w="964" w:type="dxa"/>
            <w:gridSpan w:val="2"/>
            <w:tcBorders>
              <w:top w:val="nil"/>
              <w:left w:val="nil"/>
              <w:right w:val="nil"/>
            </w:tcBorders>
          </w:tcPr>
          <w:p>
            <w:pPr>
              <w:widowControl w:val="0"/>
              <w:spacing w:after="0" w:line="24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YES</w:t>
            </w:r>
          </w:p>
        </w:tc>
        <w:tc>
          <w:tcPr>
            <w:tcW w:w="964" w:type="dxa"/>
            <w:tcBorders>
              <w:top w:val="nil"/>
              <w:left w:val="nil"/>
              <w:right w:val="nil"/>
            </w:tcBorders>
          </w:tcPr>
          <w:p>
            <w:pPr>
              <w:widowControl w:val="0"/>
              <w:spacing w:after="0" w:line="24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YES</w:t>
            </w:r>
          </w:p>
        </w:tc>
        <w:tc>
          <w:tcPr>
            <w:tcW w:w="970" w:type="dxa"/>
            <w:tcBorders>
              <w:top w:val="nil"/>
              <w:left w:val="nil"/>
              <w:right w:val="nil"/>
            </w:tcBorders>
          </w:tcPr>
          <w:p>
            <w:pPr>
              <w:widowControl w:val="0"/>
              <w:spacing w:after="0" w:line="240" w:lineRule="auto"/>
              <w:jc w:val="center"/>
              <w:rPr>
                <w:rFonts w:ascii="Times New Roman" w:hAnsi="Times New Roman" w:eastAsia="宋体" w:cs="Times New Roman"/>
                <w:sz w:val="18"/>
                <w:szCs w:val="18"/>
              </w:rPr>
            </w:pPr>
            <w:r>
              <w:rPr>
                <w:rFonts w:ascii="Times New Roman" w:hAnsi="Times New Roman" w:eastAsia="宋体" w:cs="Times New Roman"/>
                <w:sz w:val="18"/>
                <w:szCs w:val="18"/>
              </w:rPr>
              <w:t>YES</w:t>
            </w:r>
          </w:p>
        </w:tc>
      </w:tr>
    </w:tbl>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sectPr>
          <w:pgSz w:w="12240" w:h="15840"/>
          <w:pgMar w:top="1440" w:right="1440" w:bottom="1440" w:left="1440" w:header="720" w:footer="720" w:gutter="0"/>
          <w:cols w:space="720" w:num="1"/>
          <w:docGrid w:linePitch="360" w:charSpace="0"/>
        </w:sectPr>
      </w:pPr>
    </w:p>
    <w:p>
      <w:pPr>
        <w:rPr>
          <w:rFonts w:ascii="Times New Roman" w:hAnsi="Times New Roman" w:cs="Times New Roman"/>
        </w:rPr>
      </w:pPr>
      <w:r>
        <w:rPr>
          <w:rFonts w:ascii="Times New Roman" w:hAnsi="Times New Roman" w:cs="Times New Roman"/>
        </w:rPr>
        <w:t>Table S5. Test for statistical significance of the difference between regions and GDP levels</w:t>
      </w:r>
    </w:p>
    <w:tbl>
      <w:tblPr>
        <w:tblStyle w:val="7"/>
        <w:tblW w:w="8856" w:type="dxa"/>
        <w:tblInd w:w="135" w:type="dxa"/>
        <w:tblLayout w:type="fixed"/>
        <w:tblCellMar>
          <w:top w:w="0" w:type="dxa"/>
          <w:left w:w="108" w:type="dxa"/>
          <w:bottom w:w="0" w:type="dxa"/>
          <w:right w:w="108" w:type="dxa"/>
        </w:tblCellMar>
      </w:tblPr>
      <w:tblGrid>
        <w:gridCol w:w="2496"/>
        <w:gridCol w:w="1617"/>
        <w:gridCol w:w="1821"/>
        <w:gridCol w:w="1375"/>
        <w:gridCol w:w="1547"/>
      </w:tblGrid>
      <w:tr>
        <w:tblPrEx>
          <w:tblCellMar>
            <w:top w:w="0" w:type="dxa"/>
            <w:left w:w="108" w:type="dxa"/>
            <w:bottom w:w="0" w:type="dxa"/>
            <w:right w:w="108" w:type="dxa"/>
          </w:tblCellMar>
        </w:tblPrEx>
        <w:tc>
          <w:tcPr>
            <w:tcW w:w="2496" w:type="dxa"/>
            <w:tcBorders>
              <w:top w:val="single" w:color="auto" w:sz="6" w:space="0"/>
              <w:left w:val="nil"/>
              <w:bottom w:val="nil"/>
              <w:right w:val="nil"/>
            </w:tcBorders>
          </w:tcPr>
          <w:p>
            <w:pPr>
              <w:rPr>
                <w:rFonts w:ascii="Times New Roman" w:hAnsi="Times New Roman"/>
                <w:sz w:val="18"/>
                <w:szCs w:val="18"/>
              </w:rPr>
            </w:pPr>
          </w:p>
        </w:tc>
        <w:tc>
          <w:tcPr>
            <w:tcW w:w="6360" w:type="dxa"/>
            <w:gridSpan w:val="4"/>
            <w:tcBorders>
              <w:top w:val="single" w:color="auto" w:sz="6" w:space="0"/>
              <w:left w:val="nil"/>
              <w:bottom w:val="single" w:color="auto" w:sz="4" w:space="0"/>
              <w:right w:val="nil"/>
            </w:tcBorders>
          </w:tcPr>
          <w:p>
            <w:pPr>
              <w:jc w:val="center"/>
              <w:rPr>
                <w:rFonts w:ascii="Times New Roman" w:hAnsi="Times New Roman"/>
                <w:sz w:val="18"/>
                <w:szCs w:val="18"/>
              </w:rPr>
            </w:pPr>
            <w:r>
              <w:rPr>
                <w:rFonts w:ascii="Times New Roman" w:hAnsi="Times New Roman"/>
                <w:sz w:val="18"/>
                <w:szCs w:val="18"/>
              </w:rPr>
              <w:t>ln BEV+plug in HEV</w:t>
            </w:r>
          </w:p>
        </w:tc>
      </w:tr>
      <w:tr>
        <w:tblPrEx>
          <w:tblCellMar>
            <w:top w:w="0" w:type="dxa"/>
            <w:left w:w="108" w:type="dxa"/>
            <w:bottom w:w="0" w:type="dxa"/>
            <w:right w:w="108" w:type="dxa"/>
          </w:tblCellMar>
        </w:tblPrEx>
        <w:tc>
          <w:tcPr>
            <w:tcW w:w="2496" w:type="dxa"/>
            <w:tcBorders>
              <w:top w:val="nil"/>
              <w:left w:val="nil"/>
              <w:bottom w:val="single" w:color="auto" w:sz="4" w:space="0"/>
              <w:right w:val="nil"/>
            </w:tcBorders>
          </w:tcPr>
          <w:p>
            <w:pPr>
              <w:rPr>
                <w:rFonts w:ascii="Times New Roman" w:hAnsi="Times New Roman"/>
                <w:sz w:val="18"/>
                <w:szCs w:val="18"/>
              </w:rPr>
            </w:pPr>
          </w:p>
        </w:tc>
        <w:tc>
          <w:tcPr>
            <w:tcW w:w="1617" w:type="dxa"/>
            <w:tcBorders>
              <w:top w:val="nil"/>
              <w:left w:val="nil"/>
              <w:bottom w:val="single" w:color="auto" w:sz="4" w:space="0"/>
              <w:right w:val="nil"/>
            </w:tcBorders>
          </w:tcPr>
          <w:p>
            <w:pPr>
              <w:jc w:val="center"/>
              <w:rPr>
                <w:rFonts w:ascii="Times New Roman" w:hAnsi="Times New Roman"/>
                <w:sz w:val="18"/>
                <w:szCs w:val="18"/>
              </w:rPr>
            </w:pPr>
            <w:r>
              <w:rPr>
                <w:rFonts w:ascii="Times New Roman" w:hAnsi="Times New Roman"/>
                <w:sz w:val="18"/>
                <w:szCs w:val="18"/>
              </w:rPr>
              <w:t>(1)</w:t>
            </w:r>
          </w:p>
        </w:tc>
        <w:tc>
          <w:tcPr>
            <w:tcW w:w="1821" w:type="dxa"/>
            <w:tcBorders>
              <w:top w:val="nil"/>
              <w:left w:val="nil"/>
              <w:bottom w:val="single" w:color="auto" w:sz="4" w:space="0"/>
              <w:right w:val="nil"/>
            </w:tcBorders>
          </w:tcPr>
          <w:p>
            <w:pPr>
              <w:jc w:val="center"/>
              <w:rPr>
                <w:rFonts w:ascii="Times New Roman" w:hAnsi="Times New Roman"/>
                <w:sz w:val="18"/>
                <w:szCs w:val="18"/>
              </w:rPr>
            </w:pPr>
            <w:r>
              <w:rPr>
                <w:rFonts w:ascii="Times New Roman" w:hAnsi="Times New Roman"/>
                <w:sz w:val="18"/>
                <w:szCs w:val="18"/>
              </w:rPr>
              <w:t>(2)</w:t>
            </w:r>
          </w:p>
        </w:tc>
        <w:tc>
          <w:tcPr>
            <w:tcW w:w="1375" w:type="dxa"/>
            <w:tcBorders>
              <w:top w:val="nil"/>
              <w:left w:val="nil"/>
              <w:bottom w:val="single" w:color="auto" w:sz="4" w:space="0"/>
              <w:right w:val="nil"/>
            </w:tcBorders>
          </w:tcPr>
          <w:p>
            <w:pPr>
              <w:jc w:val="center"/>
              <w:rPr>
                <w:rFonts w:ascii="Times New Roman" w:hAnsi="Times New Roman"/>
                <w:sz w:val="18"/>
                <w:szCs w:val="18"/>
              </w:rPr>
            </w:pPr>
            <w:r>
              <w:rPr>
                <w:rFonts w:ascii="Times New Roman" w:hAnsi="Times New Roman"/>
                <w:sz w:val="18"/>
                <w:szCs w:val="18"/>
              </w:rPr>
              <w:t>(3)</w:t>
            </w:r>
          </w:p>
        </w:tc>
        <w:tc>
          <w:tcPr>
            <w:tcW w:w="1547" w:type="dxa"/>
            <w:tcBorders>
              <w:top w:val="nil"/>
              <w:left w:val="nil"/>
              <w:bottom w:val="single" w:color="auto" w:sz="4" w:space="0"/>
              <w:right w:val="nil"/>
            </w:tcBorders>
          </w:tcPr>
          <w:p>
            <w:pPr>
              <w:jc w:val="center"/>
              <w:rPr>
                <w:rFonts w:ascii="Times New Roman" w:hAnsi="Times New Roman"/>
                <w:sz w:val="18"/>
                <w:szCs w:val="18"/>
              </w:rPr>
            </w:pPr>
            <w:r>
              <w:rPr>
                <w:rFonts w:ascii="Times New Roman" w:hAnsi="Times New Roman"/>
                <w:sz w:val="18"/>
                <w:szCs w:val="18"/>
              </w:rPr>
              <w:t>(4)</w:t>
            </w:r>
          </w:p>
        </w:tc>
      </w:tr>
      <w:tr>
        <w:tblPrEx>
          <w:tblCellMar>
            <w:top w:w="0" w:type="dxa"/>
            <w:left w:w="108" w:type="dxa"/>
            <w:bottom w:w="0" w:type="dxa"/>
            <w:right w:w="108" w:type="dxa"/>
          </w:tblCellMar>
        </w:tblPrEx>
        <w:tc>
          <w:tcPr>
            <w:tcW w:w="2496" w:type="dxa"/>
            <w:tcBorders>
              <w:top w:val="nil"/>
              <w:left w:val="nil"/>
              <w:bottom w:val="nil"/>
              <w:right w:val="nil"/>
            </w:tcBorders>
          </w:tcPr>
          <w:p>
            <w:pPr>
              <w:rPr>
                <w:rFonts w:ascii="Times New Roman" w:hAnsi="Times New Roman" w:eastAsia="宋体"/>
                <w:sz w:val="18"/>
                <w:szCs w:val="18"/>
              </w:rPr>
            </w:pPr>
            <w:r>
              <w:rPr>
                <w:rFonts w:ascii="Times New Roman" w:hAnsi="Times New Roman"/>
                <w:sz w:val="18"/>
                <w:szCs w:val="18"/>
              </w:rPr>
              <w:t>L1.Outage times*High GDP</w:t>
            </w:r>
          </w:p>
        </w:tc>
        <w:tc>
          <w:tcPr>
            <w:tcW w:w="1617" w:type="dxa"/>
            <w:tcBorders>
              <w:top w:val="nil"/>
              <w:left w:val="nil"/>
              <w:bottom w:val="nil"/>
              <w:right w:val="nil"/>
            </w:tcBorders>
          </w:tcPr>
          <w:p>
            <w:pPr>
              <w:jc w:val="center"/>
              <w:rPr>
                <w:rFonts w:ascii="Times New Roman" w:hAnsi="Times New Roman" w:eastAsia="等线"/>
                <w:sz w:val="18"/>
                <w:szCs w:val="18"/>
              </w:rPr>
            </w:pPr>
            <w:r>
              <w:rPr>
                <w:rFonts w:hint="eastAsia" w:ascii="Times New Roman" w:hAnsi="Times New Roman"/>
                <w:sz w:val="18"/>
                <w:szCs w:val="18"/>
              </w:rPr>
              <w:t>0.005</w:t>
            </w:r>
          </w:p>
          <w:p>
            <w:pPr>
              <w:jc w:val="center"/>
              <w:rPr>
                <w:rFonts w:ascii="Times New Roman" w:hAnsi="Times New Roman"/>
                <w:sz w:val="18"/>
                <w:szCs w:val="18"/>
              </w:rPr>
            </w:pPr>
            <w:r>
              <w:rPr>
                <w:rFonts w:ascii="Times New Roman" w:hAnsi="Times New Roman"/>
                <w:sz w:val="18"/>
                <w:szCs w:val="18"/>
              </w:rPr>
              <w:t>(0.003)</w:t>
            </w:r>
          </w:p>
        </w:tc>
        <w:tc>
          <w:tcPr>
            <w:tcW w:w="1821" w:type="dxa"/>
            <w:tcBorders>
              <w:top w:val="nil"/>
              <w:left w:val="nil"/>
              <w:bottom w:val="nil"/>
              <w:right w:val="nil"/>
            </w:tcBorders>
          </w:tcPr>
          <w:p>
            <w:pPr>
              <w:jc w:val="center"/>
              <w:rPr>
                <w:rFonts w:ascii="Times New Roman" w:hAnsi="Times New Roman"/>
                <w:sz w:val="18"/>
                <w:szCs w:val="18"/>
              </w:rPr>
            </w:pPr>
          </w:p>
        </w:tc>
        <w:tc>
          <w:tcPr>
            <w:tcW w:w="1375" w:type="dxa"/>
            <w:tcBorders>
              <w:top w:val="nil"/>
              <w:left w:val="nil"/>
              <w:bottom w:val="nil"/>
              <w:right w:val="nil"/>
            </w:tcBorders>
          </w:tcPr>
          <w:p>
            <w:pPr>
              <w:jc w:val="center"/>
              <w:rPr>
                <w:rFonts w:ascii="Times New Roman" w:hAnsi="Times New Roman"/>
                <w:sz w:val="18"/>
                <w:szCs w:val="18"/>
              </w:rPr>
            </w:pPr>
          </w:p>
        </w:tc>
        <w:tc>
          <w:tcPr>
            <w:tcW w:w="1547" w:type="dxa"/>
            <w:tcBorders>
              <w:top w:val="nil"/>
              <w:left w:val="nil"/>
              <w:bottom w:val="nil"/>
              <w:right w:val="nil"/>
            </w:tcBorders>
          </w:tcPr>
          <w:p>
            <w:pPr>
              <w:jc w:val="center"/>
              <w:rPr>
                <w:rFonts w:ascii="Times New Roman" w:hAnsi="Times New Roman"/>
                <w:sz w:val="18"/>
                <w:szCs w:val="18"/>
              </w:rPr>
            </w:pPr>
          </w:p>
        </w:tc>
      </w:tr>
      <w:tr>
        <w:tblPrEx>
          <w:tblCellMar>
            <w:top w:w="0" w:type="dxa"/>
            <w:left w:w="108" w:type="dxa"/>
            <w:bottom w:w="0" w:type="dxa"/>
            <w:right w:w="108" w:type="dxa"/>
          </w:tblCellMar>
        </w:tblPrEx>
        <w:tc>
          <w:tcPr>
            <w:tcW w:w="2496" w:type="dxa"/>
            <w:tcBorders>
              <w:top w:val="nil"/>
              <w:left w:val="nil"/>
              <w:bottom w:val="nil"/>
              <w:right w:val="nil"/>
            </w:tcBorders>
          </w:tcPr>
          <w:p>
            <w:pPr>
              <w:rPr>
                <w:rFonts w:ascii="Times New Roman" w:hAnsi="Times New Roman"/>
                <w:sz w:val="18"/>
                <w:szCs w:val="18"/>
              </w:rPr>
            </w:pPr>
            <w:r>
              <w:rPr>
                <w:rFonts w:ascii="Times New Roman" w:hAnsi="Times New Roman"/>
                <w:sz w:val="18"/>
                <w:szCs w:val="18"/>
              </w:rPr>
              <w:t>L1.Outage hours*High GDP</w:t>
            </w:r>
          </w:p>
        </w:tc>
        <w:tc>
          <w:tcPr>
            <w:tcW w:w="1617" w:type="dxa"/>
            <w:tcBorders>
              <w:top w:val="nil"/>
              <w:left w:val="nil"/>
              <w:bottom w:val="nil"/>
              <w:right w:val="nil"/>
            </w:tcBorders>
          </w:tcPr>
          <w:p>
            <w:pPr>
              <w:jc w:val="center"/>
              <w:rPr>
                <w:rFonts w:ascii="Times New Roman" w:hAnsi="Times New Roman"/>
                <w:sz w:val="18"/>
                <w:szCs w:val="18"/>
              </w:rPr>
            </w:pPr>
          </w:p>
        </w:tc>
        <w:tc>
          <w:tcPr>
            <w:tcW w:w="1821" w:type="dxa"/>
            <w:tcBorders>
              <w:top w:val="nil"/>
              <w:left w:val="nil"/>
              <w:bottom w:val="nil"/>
              <w:right w:val="nil"/>
            </w:tcBorders>
          </w:tcPr>
          <w:p>
            <w:pPr>
              <w:jc w:val="center"/>
              <w:rPr>
                <w:rFonts w:ascii="Times New Roman" w:hAnsi="Times New Roman" w:eastAsia="宋体"/>
                <w:sz w:val="18"/>
                <w:szCs w:val="18"/>
              </w:rPr>
            </w:pPr>
            <w:r>
              <w:rPr>
                <w:rFonts w:ascii="Times New Roman" w:hAnsi="Times New Roman"/>
                <w:sz w:val="18"/>
                <w:szCs w:val="18"/>
              </w:rPr>
              <w:t>0.000</w:t>
            </w:r>
            <w:r>
              <w:rPr>
                <w:rFonts w:hint="eastAsia" w:ascii="Times New Roman" w:hAnsi="Times New Roman"/>
                <w:sz w:val="18"/>
                <w:szCs w:val="18"/>
              </w:rPr>
              <w:t>4</w:t>
            </w:r>
            <w:r>
              <w:rPr>
                <w:rFonts w:hint="eastAsia" w:ascii="Times New Roman" w:hAnsi="Times New Roman"/>
                <w:sz w:val="18"/>
                <w:szCs w:val="18"/>
                <w:vertAlign w:val="superscript"/>
              </w:rPr>
              <w:t>**</w:t>
            </w:r>
          </w:p>
          <w:p>
            <w:pPr>
              <w:jc w:val="center"/>
              <w:rPr>
                <w:rFonts w:ascii="Times New Roman" w:hAnsi="Times New Roman" w:eastAsia="等线"/>
                <w:sz w:val="18"/>
                <w:szCs w:val="18"/>
              </w:rPr>
            </w:pPr>
            <w:r>
              <w:rPr>
                <w:rFonts w:ascii="Times New Roman" w:hAnsi="Times New Roman"/>
                <w:sz w:val="18"/>
                <w:szCs w:val="18"/>
              </w:rPr>
              <w:t>(0.000</w:t>
            </w:r>
            <w:r>
              <w:rPr>
                <w:rFonts w:hint="eastAsia" w:ascii="Times New Roman" w:hAnsi="Times New Roman"/>
                <w:sz w:val="18"/>
                <w:szCs w:val="18"/>
              </w:rPr>
              <w:t>2</w:t>
            </w:r>
            <w:r>
              <w:rPr>
                <w:rFonts w:ascii="Times New Roman" w:hAnsi="Times New Roman"/>
                <w:sz w:val="18"/>
                <w:szCs w:val="18"/>
              </w:rPr>
              <w:t>)</w:t>
            </w:r>
          </w:p>
        </w:tc>
        <w:tc>
          <w:tcPr>
            <w:tcW w:w="1375" w:type="dxa"/>
            <w:tcBorders>
              <w:top w:val="nil"/>
              <w:left w:val="nil"/>
              <w:bottom w:val="nil"/>
              <w:right w:val="nil"/>
            </w:tcBorders>
          </w:tcPr>
          <w:p>
            <w:pPr>
              <w:jc w:val="center"/>
              <w:rPr>
                <w:rFonts w:ascii="Times New Roman" w:hAnsi="Times New Roman"/>
                <w:sz w:val="18"/>
                <w:szCs w:val="18"/>
              </w:rPr>
            </w:pPr>
          </w:p>
        </w:tc>
        <w:tc>
          <w:tcPr>
            <w:tcW w:w="1547" w:type="dxa"/>
            <w:tcBorders>
              <w:top w:val="nil"/>
              <w:left w:val="nil"/>
              <w:bottom w:val="nil"/>
              <w:right w:val="nil"/>
            </w:tcBorders>
          </w:tcPr>
          <w:p>
            <w:pPr>
              <w:jc w:val="center"/>
              <w:rPr>
                <w:rFonts w:ascii="Times New Roman" w:hAnsi="Times New Roman"/>
                <w:sz w:val="18"/>
                <w:szCs w:val="18"/>
              </w:rPr>
            </w:pPr>
          </w:p>
        </w:tc>
      </w:tr>
      <w:tr>
        <w:tblPrEx>
          <w:tblCellMar>
            <w:top w:w="0" w:type="dxa"/>
            <w:left w:w="108" w:type="dxa"/>
            <w:bottom w:w="0" w:type="dxa"/>
            <w:right w:w="108" w:type="dxa"/>
          </w:tblCellMar>
        </w:tblPrEx>
        <w:tc>
          <w:tcPr>
            <w:tcW w:w="2496" w:type="dxa"/>
            <w:tcBorders>
              <w:top w:val="nil"/>
              <w:left w:val="nil"/>
              <w:bottom w:val="nil"/>
              <w:right w:val="nil"/>
            </w:tcBorders>
          </w:tcPr>
          <w:p>
            <w:pPr>
              <w:rPr>
                <w:rFonts w:ascii="Times New Roman" w:hAnsi="Times New Roman"/>
                <w:sz w:val="18"/>
                <w:szCs w:val="18"/>
              </w:rPr>
            </w:pPr>
            <w:r>
              <w:rPr>
                <w:rFonts w:ascii="Times New Roman" w:hAnsi="Times New Roman"/>
                <w:sz w:val="18"/>
                <w:szCs w:val="18"/>
              </w:rPr>
              <w:t>L1.Outage times *South</w:t>
            </w:r>
          </w:p>
        </w:tc>
        <w:tc>
          <w:tcPr>
            <w:tcW w:w="1617" w:type="dxa"/>
            <w:tcBorders>
              <w:top w:val="nil"/>
              <w:left w:val="nil"/>
              <w:bottom w:val="nil"/>
              <w:right w:val="nil"/>
            </w:tcBorders>
          </w:tcPr>
          <w:p>
            <w:pPr>
              <w:jc w:val="center"/>
              <w:rPr>
                <w:rFonts w:ascii="Times New Roman" w:hAnsi="Times New Roman"/>
                <w:sz w:val="18"/>
                <w:szCs w:val="18"/>
              </w:rPr>
            </w:pPr>
          </w:p>
        </w:tc>
        <w:tc>
          <w:tcPr>
            <w:tcW w:w="1821" w:type="dxa"/>
            <w:tcBorders>
              <w:top w:val="nil"/>
              <w:left w:val="nil"/>
              <w:bottom w:val="nil"/>
              <w:right w:val="nil"/>
            </w:tcBorders>
          </w:tcPr>
          <w:p>
            <w:pPr>
              <w:jc w:val="center"/>
              <w:rPr>
                <w:rFonts w:ascii="Times New Roman" w:hAnsi="Times New Roman"/>
                <w:sz w:val="18"/>
                <w:szCs w:val="18"/>
              </w:rPr>
            </w:pPr>
          </w:p>
        </w:tc>
        <w:tc>
          <w:tcPr>
            <w:tcW w:w="1375" w:type="dxa"/>
            <w:tcBorders>
              <w:top w:val="nil"/>
              <w:left w:val="nil"/>
              <w:bottom w:val="nil"/>
              <w:right w:val="nil"/>
            </w:tcBorders>
          </w:tcPr>
          <w:p>
            <w:pPr>
              <w:jc w:val="center"/>
              <w:rPr>
                <w:rFonts w:ascii="Times New Roman" w:hAnsi="Times New Roman" w:eastAsia="宋体"/>
                <w:sz w:val="18"/>
                <w:szCs w:val="18"/>
              </w:rPr>
            </w:pPr>
            <w:r>
              <w:rPr>
                <w:rFonts w:ascii="Times New Roman" w:hAnsi="Times New Roman"/>
                <w:sz w:val="18"/>
                <w:szCs w:val="18"/>
              </w:rPr>
              <w:t>0.00</w:t>
            </w:r>
            <w:r>
              <w:rPr>
                <w:rFonts w:hint="eastAsia" w:ascii="Times New Roman" w:hAnsi="Times New Roman"/>
                <w:sz w:val="18"/>
                <w:szCs w:val="18"/>
              </w:rPr>
              <w:t>5</w:t>
            </w:r>
          </w:p>
          <w:p>
            <w:pPr>
              <w:jc w:val="center"/>
              <w:rPr>
                <w:rFonts w:ascii="Times New Roman" w:hAnsi="Times New Roman" w:eastAsia="宋体"/>
                <w:sz w:val="18"/>
                <w:szCs w:val="18"/>
              </w:rPr>
            </w:pPr>
            <w:r>
              <w:rPr>
                <w:rFonts w:ascii="Times New Roman" w:hAnsi="Times New Roman"/>
                <w:sz w:val="18"/>
                <w:szCs w:val="18"/>
              </w:rPr>
              <w:t>(0.004)</w:t>
            </w:r>
          </w:p>
        </w:tc>
        <w:tc>
          <w:tcPr>
            <w:tcW w:w="1547" w:type="dxa"/>
            <w:tcBorders>
              <w:top w:val="nil"/>
              <w:left w:val="nil"/>
              <w:bottom w:val="nil"/>
              <w:right w:val="nil"/>
            </w:tcBorders>
          </w:tcPr>
          <w:p>
            <w:pPr>
              <w:jc w:val="center"/>
              <w:rPr>
                <w:rFonts w:ascii="Times New Roman" w:hAnsi="Times New Roman" w:eastAsia="等线"/>
                <w:sz w:val="18"/>
                <w:szCs w:val="18"/>
              </w:rPr>
            </w:pPr>
          </w:p>
        </w:tc>
      </w:tr>
      <w:tr>
        <w:tblPrEx>
          <w:tblCellMar>
            <w:top w:w="0" w:type="dxa"/>
            <w:left w:w="108" w:type="dxa"/>
            <w:bottom w:w="0" w:type="dxa"/>
            <w:right w:w="108" w:type="dxa"/>
          </w:tblCellMar>
        </w:tblPrEx>
        <w:tc>
          <w:tcPr>
            <w:tcW w:w="2496" w:type="dxa"/>
            <w:tcBorders>
              <w:top w:val="nil"/>
              <w:left w:val="nil"/>
              <w:bottom w:val="nil"/>
              <w:right w:val="nil"/>
            </w:tcBorders>
          </w:tcPr>
          <w:p>
            <w:pPr>
              <w:rPr>
                <w:rFonts w:ascii="Times New Roman" w:hAnsi="Times New Roman"/>
                <w:sz w:val="18"/>
                <w:szCs w:val="18"/>
              </w:rPr>
            </w:pPr>
            <w:r>
              <w:rPr>
                <w:rFonts w:ascii="Times New Roman" w:hAnsi="Times New Roman"/>
                <w:sz w:val="18"/>
                <w:szCs w:val="18"/>
              </w:rPr>
              <w:t>L1.Outage hours *South</w:t>
            </w:r>
          </w:p>
        </w:tc>
        <w:tc>
          <w:tcPr>
            <w:tcW w:w="1617" w:type="dxa"/>
            <w:tcBorders>
              <w:top w:val="nil"/>
              <w:left w:val="nil"/>
              <w:bottom w:val="nil"/>
              <w:right w:val="nil"/>
            </w:tcBorders>
          </w:tcPr>
          <w:p>
            <w:pPr>
              <w:jc w:val="center"/>
              <w:rPr>
                <w:rFonts w:ascii="Times New Roman" w:hAnsi="Times New Roman"/>
                <w:sz w:val="18"/>
                <w:szCs w:val="18"/>
              </w:rPr>
            </w:pPr>
          </w:p>
        </w:tc>
        <w:tc>
          <w:tcPr>
            <w:tcW w:w="1821" w:type="dxa"/>
            <w:tcBorders>
              <w:top w:val="nil"/>
              <w:left w:val="nil"/>
              <w:bottom w:val="nil"/>
              <w:right w:val="nil"/>
            </w:tcBorders>
          </w:tcPr>
          <w:p>
            <w:pPr>
              <w:jc w:val="center"/>
              <w:rPr>
                <w:rFonts w:ascii="Times New Roman" w:hAnsi="Times New Roman"/>
                <w:sz w:val="18"/>
                <w:szCs w:val="18"/>
              </w:rPr>
            </w:pPr>
          </w:p>
        </w:tc>
        <w:tc>
          <w:tcPr>
            <w:tcW w:w="1375" w:type="dxa"/>
            <w:tcBorders>
              <w:top w:val="nil"/>
              <w:left w:val="nil"/>
              <w:bottom w:val="nil"/>
              <w:right w:val="nil"/>
            </w:tcBorders>
          </w:tcPr>
          <w:p>
            <w:pPr>
              <w:jc w:val="center"/>
              <w:rPr>
                <w:rFonts w:ascii="Times New Roman" w:hAnsi="Times New Roman"/>
                <w:sz w:val="18"/>
                <w:szCs w:val="18"/>
              </w:rPr>
            </w:pPr>
          </w:p>
        </w:tc>
        <w:tc>
          <w:tcPr>
            <w:tcW w:w="1547" w:type="dxa"/>
            <w:tcBorders>
              <w:top w:val="nil"/>
              <w:left w:val="nil"/>
              <w:bottom w:val="nil"/>
              <w:right w:val="nil"/>
            </w:tcBorders>
          </w:tcPr>
          <w:p>
            <w:pPr>
              <w:jc w:val="center"/>
              <w:rPr>
                <w:rFonts w:ascii="Times New Roman" w:hAnsi="Times New Roman"/>
                <w:sz w:val="18"/>
                <w:szCs w:val="18"/>
              </w:rPr>
            </w:pPr>
            <w:r>
              <w:rPr>
                <w:rFonts w:ascii="Times New Roman" w:hAnsi="Times New Roman"/>
                <w:sz w:val="18"/>
                <w:szCs w:val="18"/>
              </w:rPr>
              <w:t>0.000</w:t>
            </w:r>
            <w:r>
              <w:rPr>
                <w:rFonts w:hint="eastAsia" w:ascii="Times New Roman" w:hAnsi="Times New Roman"/>
                <w:sz w:val="18"/>
                <w:szCs w:val="18"/>
              </w:rPr>
              <w:t>5</w:t>
            </w:r>
            <w:r>
              <w:rPr>
                <w:rFonts w:hint="eastAsia" w:ascii="Times New Roman" w:hAnsi="Times New Roman"/>
                <w:sz w:val="18"/>
                <w:szCs w:val="18"/>
                <w:vertAlign w:val="superscript"/>
              </w:rPr>
              <w:t>***</w:t>
            </w:r>
          </w:p>
          <w:p>
            <w:pPr>
              <w:jc w:val="center"/>
              <w:rPr>
                <w:rFonts w:ascii="Times New Roman" w:hAnsi="Times New Roman"/>
                <w:sz w:val="18"/>
                <w:szCs w:val="18"/>
              </w:rPr>
            </w:pPr>
            <w:r>
              <w:rPr>
                <w:rFonts w:ascii="Times New Roman" w:hAnsi="Times New Roman"/>
                <w:sz w:val="18"/>
                <w:szCs w:val="18"/>
              </w:rPr>
              <w:t>(0.0001)</w:t>
            </w:r>
          </w:p>
        </w:tc>
      </w:tr>
      <w:tr>
        <w:tblPrEx>
          <w:tblCellMar>
            <w:top w:w="0" w:type="dxa"/>
            <w:left w:w="108" w:type="dxa"/>
            <w:bottom w:w="0" w:type="dxa"/>
            <w:right w:w="108" w:type="dxa"/>
          </w:tblCellMar>
        </w:tblPrEx>
        <w:tc>
          <w:tcPr>
            <w:tcW w:w="2496" w:type="dxa"/>
            <w:tcBorders>
              <w:top w:val="nil"/>
              <w:left w:val="nil"/>
              <w:bottom w:val="nil"/>
              <w:right w:val="nil"/>
            </w:tcBorders>
          </w:tcPr>
          <w:p>
            <w:pPr>
              <w:rPr>
                <w:rFonts w:ascii="Times New Roman" w:hAnsi="Times New Roman"/>
                <w:sz w:val="18"/>
                <w:szCs w:val="18"/>
              </w:rPr>
            </w:pPr>
            <w:r>
              <w:rPr>
                <w:rFonts w:ascii="Times New Roman" w:hAnsi="Times New Roman"/>
                <w:sz w:val="18"/>
                <w:szCs w:val="18"/>
              </w:rPr>
              <w:t>L1.Outage times</w:t>
            </w:r>
          </w:p>
        </w:tc>
        <w:tc>
          <w:tcPr>
            <w:tcW w:w="1617" w:type="dxa"/>
            <w:tcBorders>
              <w:top w:val="nil"/>
              <w:left w:val="nil"/>
              <w:bottom w:val="nil"/>
              <w:right w:val="nil"/>
            </w:tcBorders>
          </w:tcPr>
          <w:p>
            <w:pPr>
              <w:jc w:val="center"/>
              <w:rPr>
                <w:rFonts w:ascii="Times New Roman" w:hAnsi="Times New Roman"/>
                <w:sz w:val="18"/>
                <w:szCs w:val="18"/>
              </w:rPr>
            </w:pPr>
            <w:r>
              <w:rPr>
                <w:rFonts w:ascii="Times New Roman" w:hAnsi="Times New Roman"/>
                <w:sz w:val="18"/>
                <w:szCs w:val="18"/>
              </w:rPr>
              <w:t>-0.01</w:t>
            </w:r>
            <w:r>
              <w:rPr>
                <w:rFonts w:hint="eastAsia" w:ascii="Times New Roman" w:hAnsi="Times New Roman"/>
                <w:sz w:val="18"/>
                <w:szCs w:val="18"/>
              </w:rPr>
              <w:t>4</w:t>
            </w:r>
            <w:r>
              <w:rPr>
                <w:rFonts w:ascii="Times New Roman" w:hAnsi="Times New Roman"/>
                <w:sz w:val="18"/>
                <w:szCs w:val="18"/>
                <w:vertAlign w:val="superscript"/>
              </w:rPr>
              <w:t>***</w:t>
            </w:r>
          </w:p>
          <w:p>
            <w:pPr>
              <w:jc w:val="center"/>
              <w:rPr>
                <w:rFonts w:ascii="Times New Roman" w:hAnsi="Times New Roman"/>
                <w:sz w:val="18"/>
                <w:szCs w:val="18"/>
              </w:rPr>
            </w:pPr>
            <w:r>
              <w:rPr>
                <w:rFonts w:ascii="Times New Roman" w:hAnsi="Times New Roman"/>
                <w:sz w:val="18"/>
                <w:szCs w:val="18"/>
              </w:rPr>
              <w:t>(0.00</w:t>
            </w:r>
            <w:r>
              <w:rPr>
                <w:rFonts w:hint="eastAsia" w:ascii="Times New Roman" w:hAnsi="Times New Roman"/>
                <w:sz w:val="18"/>
                <w:szCs w:val="18"/>
              </w:rPr>
              <w:t>3</w:t>
            </w:r>
            <w:r>
              <w:rPr>
                <w:rFonts w:ascii="Times New Roman" w:hAnsi="Times New Roman"/>
                <w:sz w:val="18"/>
                <w:szCs w:val="18"/>
              </w:rPr>
              <w:t>)</w:t>
            </w:r>
          </w:p>
        </w:tc>
        <w:tc>
          <w:tcPr>
            <w:tcW w:w="1821" w:type="dxa"/>
            <w:tcBorders>
              <w:top w:val="nil"/>
              <w:left w:val="nil"/>
              <w:bottom w:val="nil"/>
              <w:right w:val="nil"/>
            </w:tcBorders>
          </w:tcPr>
          <w:p>
            <w:pPr>
              <w:jc w:val="center"/>
              <w:rPr>
                <w:rFonts w:ascii="Times New Roman" w:hAnsi="Times New Roman"/>
                <w:sz w:val="18"/>
                <w:szCs w:val="18"/>
              </w:rPr>
            </w:pPr>
          </w:p>
        </w:tc>
        <w:tc>
          <w:tcPr>
            <w:tcW w:w="1375" w:type="dxa"/>
            <w:tcBorders>
              <w:top w:val="nil"/>
              <w:left w:val="nil"/>
              <w:bottom w:val="nil"/>
              <w:right w:val="nil"/>
            </w:tcBorders>
          </w:tcPr>
          <w:p>
            <w:pPr>
              <w:jc w:val="center"/>
              <w:rPr>
                <w:rFonts w:ascii="Times New Roman" w:hAnsi="Times New Roman"/>
                <w:sz w:val="18"/>
                <w:szCs w:val="18"/>
              </w:rPr>
            </w:pPr>
            <w:r>
              <w:rPr>
                <w:rFonts w:ascii="Times New Roman" w:hAnsi="Times New Roman"/>
                <w:sz w:val="18"/>
                <w:szCs w:val="18"/>
              </w:rPr>
              <w:t>-0.01</w:t>
            </w:r>
            <w:r>
              <w:rPr>
                <w:rFonts w:hint="eastAsia" w:ascii="Times New Roman" w:hAnsi="Times New Roman"/>
                <w:sz w:val="18"/>
                <w:szCs w:val="18"/>
              </w:rPr>
              <w:t>4</w:t>
            </w:r>
            <w:r>
              <w:rPr>
                <w:rFonts w:ascii="Times New Roman" w:hAnsi="Times New Roman"/>
                <w:sz w:val="18"/>
                <w:szCs w:val="18"/>
                <w:vertAlign w:val="superscript"/>
              </w:rPr>
              <w:t>***</w:t>
            </w:r>
          </w:p>
          <w:p>
            <w:pPr>
              <w:jc w:val="center"/>
              <w:rPr>
                <w:rFonts w:ascii="Times New Roman" w:hAnsi="Times New Roman"/>
                <w:sz w:val="18"/>
                <w:szCs w:val="18"/>
              </w:rPr>
            </w:pPr>
            <w:r>
              <w:rPr>
                <w:rFonts w:ascii="Times New Roman" w:hAnsi="Times New Roman"/>
                <w:sz w:val="18"/>
                <w:szCs w:val="18"/>
              </w:rPr>
              <w:t>(0.00</w:t>
            </w:r>
            <w:r>
              <w:rPr>
                <w:rFonts w:hint="eastAsia" w:ascii="Times New Roman" w:hAnsi="Times New Roman"/>
                <w:sz w:val="18"/>
                <w:szCs w:val="18"/>
              </w:rPr>
              <w:t>3</w:t>
            </w:r>
            <w:r>
              <w:rPr>
                <w:rFonts w:ascii="Times New Roman" w:hAnsi="Times New Roman"/>
                <w:sz w:val="18"/>
                <w:szCs w:val="18"/>
              </w:rPr>
              <w:t>)</w:t>
            </w:r>
          </w:p>
        </w:tc>
        <w:tc>
          <w:tcPr>
            <w:tcW w:w="1547" w:type="dxa"/>
            <w:tcBorders>
              <w:top w:val="nil"/>
              <w:left w:val="nil"/>
              <w:bottom w:val="nil"/>
              <w:right w:val="nil"/>
            </w:tcBorders>
          </w:tcPr>
          <w:p>
            <w:pPr>
              <w:jc w:val="center"/>
              <w:rPr>
                <w:rFonts w:ascii="Times New Roman" w:hAnsi="Times New Roman" w:eastAsia="宋体"/>
                <w:kern w:val="2"/>
                <w:sz w:val="18"/>
                <w:szCs w:val="18"/>
              </w:rPr>
            </w:pPr>
          </w:p>
        </w:tc>
      </w:tr>
      <w:tr>
        <w:tblPrEx>
          <w:tblCellMar>
            <w:top w:w="0" w:type="dxa"/>
            <w:left w:w="108" w:type="dxa"/>
            <w:bottom w:w="0" w:type="dxa"/>
            <w:right w:w="108" w:type="dxa"/>
          </w:tblCellMar>
        </w:tblPrEx>
        <w:tc>
          <w:tcPr>
            <w:tcW w:w="2496" w:type="dxa"/>
            <w:tcBorders>
              <w:top w:val="nil"/>
              <w:left w:val="nil"/>
              <w:bottom w:val="nil"/>
              <w:right w:val="nil"/>
            </w:tcBorders>
          </w:tcPr>
          <w:p>
            <w:pPr>
              <w:rPr>
                <w:rFonts w:ascii="Times New Roman" w:hAnsi="Times New Roman" w:eastAsia="等线"/>
                <w:sz w:val="18"/>
                <w:szCs w:val="18"/>
              </w:rPr>
            </w:pPr>
            <w:r>
              <w:rPr>
                <w:rFonts w:ascii="Times New Roman" w:hAnsi="Times New Roman"/>
                <w:sz w:val="18"/>
                <w:szCs w:val="18"/>
              </w:rPr>
              <w:t>L1.Outage hours</w:t>
            </w:r>
          </w:p>
        </w:tc>
        <w:tc>
          <w:tcPr>
            <w:tcW w:w="1617" w:type="dxa"/>
            <w:tcBorders>
              <w:top w:val="nil"/>
              <w:left w:val="nil"/>
              <w:bottom w:val="nil"/>
              <w:right w:val="nil"/>
            </w:tcBorders>
          </w:tcPr>
          <w:p>
            <w:pPr>
              <w:jc w:val="center"/>
              <w:rPr>
                <w:rFonts w:ascii="Times New Roman" w:hAnsi="Times New Roman" w:eastAsia="宋体"/>
                <w:kern w:val="2"/>
                <w:sz w:val="18"/>
                <w:szCs w:val="18"/>
              </w:rPr>
            </w:pPr>
          </w:p>
        </w:tc>
        <w:tc>
          <w:tcPr>
            <w:tcW w:w="1821" w:type="dxa"/>
            <w:tcBorders>
              <w:top w:val="nil"/>
              <w:left w:val="nil"/>
              <w:bottom w:val="nil"/>
              <w:right w:val="nil"/>
            </w:tcBorders>
          </w:tcPr>
          <w:p>
            <w:pPr>
              <w:jc w:val="center"/>
              <w:rPr>
                <w:rFonts w:ascii="Times New Roman" w:hAnsi="Times New Roman" w:eastAsia="等线"/>
                <w:sz w:val="18"/>
                <w:szCs w:val="18"/>
              </w:rPr>
            </w:pPr>
            <w:r>
              <w:rPr>
                <w:rFonts w:ascii="Times New Roman" w:hAnsi="Times New Roman"/>
                <w:sz w:val="18"/>
                <w:szCs w:val="18"/>
              </w:rPr>
              <w:t>-0.000</w:t>
            </w:r>
            <w:r>
              <w:rPr>
                <w:rFonts w:hint="eastAsia" w:ascii="Times New Roman" w:hAnsi="Times New Roman"/>
                <w:sz w:val="18"/>
                <w:szCs w:val="18"/>
              </w:rPr>
              <w:t>4</w:t>
            </w:r>
            <w:r>
              <w:rPr>
                <w:rFonts w:ascii="Times New Roman" w:hAnsi="Times New Roman"/>
                <w:sz w:val="18"/>
                <w:szCs w:val="18"/>
                <w:vertAlign w:val="superscript"/>
              </w:rPr>
              <w:t>***</w:t>
            </w:r>
          </w:p>
          <w:p>
            <w:pPr>
              <w:jc w:val="center"/>
              <w:rPr>
                <w:rFonts w:ascii="Times New Roman" w:hAnsi="Times New Roman"/>
                <w:sz w:val="18"/>
                <w:szCs w:val="18"/>
              </w:rPr>
            </w:pPr>
            <w:r>
              <w:rPr>
                <w:rFonts w:ascii="Times New Roman" w:hAnsi="Times New Roman"/>
                <w:sz w:val="18"/>
                <w:szCs w:val="18"/>
              </w:rPr>
              <w:t>(0.0001)</w:t>
            </w:r>
          </w:p>
        </w:tc>
        <w:tc>
          <w:tcPr>
            <w:tcW w:w="1375" w:type="dxa"/>
            <w:tcBorders>
              <w:top w:val="nil"/>
              <w:left w:val="nil"/>
              <w:bottom w:val="nil"/>
              <w:right w:val="nil"/>
            </w:tcBorders>
          </w:tcPr>
          <w:p>
            <w:pPr>
              <w:jc w:val="center"/>
              <w:rPr>
                <w:rFonts w:ascii="Times New Roman" w:hAnsi="Times New Roman"/>
                <w:sz w:val="18"/>
                <w:szCs w:val="18"/>
              </w:rPr>
            </w:pPr>
          </w:p>
        </w:tc>
        <w:tc>
          <w:tcPr>
            <w:tcW w:w="1547" w:type="dxa"/>
            <w:tcBorders>
              <w:top w:val="nil"/>
              <w:left w:val="nil"/>
              <w:bottom w:val="nil"/>
              <w:right w:val="nil"/>
            </w:tcBorders>
          </w:tcPr>
          <w:p>
            <w:pPr>
              <w:jc w:val="center"/>
              <w:rPr>
                <w:rFonts w:ascii="Times New Roman" w:hAnsi="Times New Roman"/>
                <w:sz w:val="18"/>
                <w:szCs w:val="18"/>
              </w:rPr>
            </w:pPr>
            <w:r>
              <w:rPr>
                <w:rFonts w:ascii="Times New Roman" w:hAnsi="Times New Roman"/>
                <w:sz w:val="18"/>
                <w:szCs w:val="18"/>
              </w:rPr>
              <w:t>-0.000</w:t>
            </w:r>
            <w:r>
              <w:rPr>
                <w:rFonts w:hint="eastAsia" w:ascii="Times New Roman" w:hAnsi="Times New Roman"/>
                <w:sz w:val="18"/>
                <w:szCs w:val="18"/>
              </w:rPr>
              <w:t>6</w:t>
            </w:r>
            <w:r>
              <w:rPr>
                <w:rFonts w:ascii="Times New Roman" w:hAnsi="Times New Roman"/>
                <w:sz w:val="18"/>
                <w:szCs w:val="18"/>
                <w:vertAlign w:val="superscript"/>
              </w:rPr>
              <w:t>***</w:t>
            </w:r>
          </w:p>
          <w:p>
            <w:pPr>
              <w:jc w:val="center"/>
              <w:rPr>
                <w:rFonts w:ascii="Times New Roman" w:hAnsi="Times New Roman"/>
                <w:sz w:val="18"/>
                <w:szCs w:val="18"/>
              </w:rPr>
            </w:pPr>
            <w:r>
              <w:rPr>
                <w:rFonts w:ascii="Times New Roman" w:hAnsi="Times New Roman"/>
                <w:sz w:val="18"/>
                <w:szCs w:val="18"/>
              </w:rPr>
              <w:t>(0.000</w:t>
            </w:r>
            <w:r>
              <w:rPr>
                <w:rFonts w:hint="eastAsia" w:ascii="Times New Roman" w:hAnsi="Times New Roman"/>
                <w:sz w:val="18"/>
                <w:szCs w:val="18"/>
              </w:rPr>
              <w:t>1</w:t>
            </w:r>
            <w:r>
              <w:rPr>
                <w:rFonts w:ascii="Times New Roman" w:hAnsi="Times New Roman"/>
                <w:sz w:val="18"/>
                <w:szCs w:val="18"/>
              </w:rPr>
              <w:t>)</w:t>
            </w:r>
          </w:p>
        </w:tc>
      </w:tr>
      <w:tr>
        <w:tblPrEx>
          <w:tblCellMar>
            <w:top w:w="0" w:type="dxa"/>
            <w:left w:w="108" w:type="dxa"/>
            <w:bottom w:w="0" w:type="dxa"/>
            <w:right w:w="108" w:type="dxa"/>
          </w:tblCellMar>
        </w:tblPrEx>
        <w:tc>
          <w:tcPr>
            <w:tcW w:w="2496" w:type="dxa"/>
            <w:tcBorders>
              <w:top w:val="nil"/>
              <w:left w:val="nil"/>
              <w:bottom w:val="nil"/>
              <w:right w:val="nil"/>
            </w:tcBorders>
          </w:tcPr>
          <w:p>
            <w:pPr>
              <w:rPr>
                <w:rFonts w:ascii="Times New Roman" w:hAnsi="Times New Roman"/>
                <w:sz w:val="18"/>
                <w:szCs w:val="18"/>
              </w:rPr>
            </w:pPr>
            <w:r>
              <w:rPr>
                <w:rFonts w:ascii="Times New Roman" w:hAnsi="Times New Roman"/>
                <w:sz w:val="18"/>
                <w:szCs w:val="18"/>
              </w:rPr>
              <w:t>ln(GDP)</w:t>
            </w:r>
          </w:p>
        </w:tc>
        <w:tc>
          <w:tcPr>
            <w:tcW w:w="1617" w:type="dxa"/>
            <w:tcBorders>
              <w:top w:val="nil"/>
              <w:left w:val="nil"/>
              <w:bottom w:val="nil"/>
              <w:right w:val="nil"/>
            </w:tcBorders>
          </w:tcPr>
          <w:p>
            <w:pPr>
              <w:jc w:val="center"/>
              <w:rPr>
                <w:rFonts w:ascii="Times New Roman" w:hAnsi="Times New Roman"/>
                <w:sz w:val="18"/>
                <w:szCs w:val="18"/>
              </w:rPr>
            </w:pPr>
            <w:r>
              <w:rPr>
                <w:rFonts w:ascii="Times New Roman" w:hAnsi="Times New Roman"/>
                <w:sz w:val="18"/>
                <w:szCs w:val="18"/>
              </w:rPr>
              <w:t>-0.04</w:t>
            </w:r>
            <w:r>
              <w:rPr>
                <w:rFonts w:hint="eastAsia" w:ascii="Times New Roman" w:hAnsi="Times New Roman"/>
                <w:sz w:val="18"/>
                <w:szCs w:val="18"/>
              </w:rPr>
              <w:t>2</w:t>
            </w:r>
          </w:p>
        </w:tc>
        <w:tc>
          <w:tcPr>
            <w:tcW w:w="1821" w:type="dxa"/>
            <w:tcBorders>
              <w:top w:val="nil"/>
              <w:left w:val="nil"/>
              <w:bottom w:val="nil"/>
              <w:right w:val="nil"/>
            </w:tcBorders>
          </w:tcPr>
          <w:p>
            <w:pPr>
              <w:jc w:val="center"/>
              <w:rPr>
                <w:rFonts w:ascii="Times New Roman" w:hAnsi="Times New Roman"/>
                <w:sz w:val="18"/>
                <w:szCs w:val="18"/>
              </w:rPr>
            </w:pPr>
            <w:r>
              <w:rPr>
                <w:rFonts w:ascii="Times New Roman" w:hAnsi="Times New Roman"/>
                <w:sz w:val="18"/>
                <w:szCs w:val="18"/>
              </w:rPr>
              <w:t>-0.0</w:t>
            </w:r>
            <w:r>
              <w:rPr>
                <w:rFonts w:hint="eastAsia" w:ascii="Times New Roman" w:hAnsi="Times New Roman"/>
                <w:sz w:val="18"/>
                <w:szCs w:val="18"/>
              </w:rPr>
              <w:t>44</w:t>
            </w:r>
          </w:p>
        </w:tc>
        <w:tc>
          <w:tcPr>
            <w:tcW w:w="1375" w:type="dxa"/>
            <w:tcBorders>
              <w:top w:val="nil"/>
              <w:left w:val="nil"/>
              <w:bottom w:val="nil"/>
              <w:right w:val="nil"/>
            </w:tcBorders>
          </w:tcPr>
          <w:p>
            <w:pPr>
              <w:jc w:val="center"/>
              <w:rPr>
                <w:rFonts w:ascii="Times New Roman" w:hAnsi="Times New Roman" w:eastAsia="宋体"/>
                <w:sz w:val="18"/>
                <w:szCs w:val="18"/>
              </w:rPr>
            </w:pPr>
            <w:r>
              <w:rPr>
                <w:rFonts w:ascii="Times New Roman" w:hAnsi="Times New Roman"/>
                <w:sz w:val="18"/>
                <w:szCs w:val="18"/>
              </w:rPr>
              <w:t>-0.04</w:t>
            </w:r>
            <w:r>
              <w:rPr>
                <w:rFonts w:hint="eastAsia" w:ascii="Times New Roman" w:hAnsi="Times New Roman"/>
                <w:sz w:val="18"/>
                <w:szCs w:val="18"/>
              </w:rPr>
              <w:t>1</w:t>
            </w:r>
          </w:p>
        </w:tc>
        <w:tc>
          <w:tcPr>
            <w:tcW w:w="1547" w:type="dxa"/>
            <w:tcBorders>
              <w:top w:val="nil"/>
              <w:left w:val="nil"/>
              <w:bottom w:val="nil"/>
              <w:right w:val="nil"/>
            </w:tcBorders>
          </w:tcPr>
          <w:p>
            <w:pPr>
              <w:jc w:val="center"/>
              <w:rPr>
                <w:rFonts w:ascii="Times New Roman" w:hAnsi="Times New Roman" w:eastAsia="宋体"/>
                <w:sz w:val="18"/>
                <w:szCs w:val="18"/>
              </w:rPr>
            </w:pPr>
            <w:r>
              <w:rPr>
                <w:rFonts w:ascii="Times New Roman" w:hAnsi="Times New Roman"/>
                <w:sz w:val="18"/>
                <w:szCs w:val="18"/>
              </w:rPr>
              <w:t>-0.04</w:t>
            </w:r>
            <w:r>
              <w:rPr>
                <w:rFonts w:hint="eastAsia" w:ascii="Times New Roman" w:hAnsi="Times New Roman"/>
                <w:sz w:val="18"/>
                <w:szCs w:val="18"/>
              </w:rPr>
              <w:t>3</w:t>
            </w:r>
          </w:p>
        </w:tc>
      </w:tr>
      <w:tr>
        <w:tblPrEx>
          <w:tblCellMar>
            <w:top w:w="0" w:type="dxa"/>
            <w:left w:w="108" w:type="dxa"/>
            <w:bottom w:w="0" w:type="dxa"/>
            <w:right w:w="108" w:type="dxa"/>
          </w:tblCellMar>
        </w:tblPrEx>
        <w:tc>
          <w:tcPr>
            <w:tcW w:w="2496" w:type="dxa"/>
            <w:tcBorders>
              <w:top w:val="nil"/>
              <w:left w:val="nil"/>
              <w:bottom w:val="nil"/>
              <w:right w:val="nil"/>
            </w:tcBorders>
          </w:tcPr>
          <w:p>
            <w:pPr>
              <w:rPr>
                <w:rFonts w:ascii="Times New Roman" w:hAnsi="Times New Roman" w:eastAsia="等线"/>
                <w:sz w:val="18"/>
                <w:szCs w:val="18"/>
              </w:rPr>
            </w:pPr>
          </w:p>
        </w:tc>
        <w:tc>
          <w:tcPr>
            <w:tcW w:w="1617" w:type="dxa"/>
            <w:tcBorders>
              <w:top w:val="nil"/>
              <w:left w:val="nil"/>
              <w:bottom w:val="nil"/>
              <w:right w:val="nil"/>
            </w:tcBorders>
          </w:tcPr>
          <w:p>
            <w:pPr>
              <w:jc w:val="center"/>
              <w:rPr>
                <w:rFonts w:ascii="Times New Roman" w:hAnsi="Times New Roman"/>
                <w:sz w:val="18"/>
                <w:szCs w:val="18"/>
              </w:rPr>
            </w:pPr>
            <w:r>
              <w:rPr>
                <w:rFonts w:ascii="Times New Roman" w:hAnsi="Times New Roman"/>
                <w:sz w:val="18"/>
                <w:szCs w:val="18"/>
              </w:rPr>
              <w:t>(0.02</w:t>
            </w:r>
            <w:r>
              <w:rPr>
                <w:rFonts w:hint="eastAsia" w:ascii="Times New Roman" w:hAnsi="Times New Roman"/>
                <w:sz w:val="18"/>
                <w:szCs w:val="18"/>
              </w:rPr>
              <w:t>7</w:t>
            </w:r>
            <w:r>
              <w:rPr>
                <w:rFonts w:ascii="Times New Roman" w:hAnsi="Times New Roman"/>
                <w:sz w:val="18"/>
                <w:szCs w:val="18"/>
              </w:rPr>
              <w:t>)</w:t>
            </w:r>
          </w:p>
        </w:tc>
        <w:tc>
          <w:tcPr>
            <w:tcW w:w="1821" w:type="dxa"/>
            <w:tcBorders>
              <w:top w:val="nil"/>
              <w:left w:val="nil"/>
              <w:bottom w:val="nil"/>
              <w:right w:val="nil"/>
            </w:tcBorders>
          </w:tcPr>
          <w:p>
            <w:pPr>
              <w:jc w:val="center"/>
              <w:rPr>
                <w:rFonts w:ascii="Times New Roman" w:hAnsi="Times New Roman"/>
                <w:sz w:val="18"/>
                <w:szCs w:val="18"/>
              </w:rPr>
            </w:pPr>
            <w:r>
              <w:rPr>
                <w:rFonts w:ascii="Times New Roman" w:hAnsi="Times New Roman"/>
                <w:sz w:val="18"/>
                <w:szCs w:val="18"/>
              </w:rPr>
              <w:t>(0.02</w:t>
            </w:r>
            <w:r>
              <w:rPr>
                <w:rFonts w:hint="eastAsia" w:ascii="Times New Roman" w:hAnsi="Times New Roman"/>
                <w:sz w:val="18"/>
                <w:szCs w:val="18"/>
              </w:rPr>
              <w:t>7</w:t>
            </w:r>
            <w:r>
              <w:rPr>
                <w:rFonts w:ascii="Times New Roman" w:hAnsi="Times New Roman"/>
                <w:sz w:val="18"/>
                <w:szCs w:val="18"/>
              </w:rPr>
              <w:t>)</w:t>
            </w:r>
          </w:p>
        </w:tc>
        <w:tc>
          <w:tcPr>
            <w:tcW w:w="1375" w:type="dxa"/>
            <w:tcBorders>
              <w:top w:val="nil"/>
              <w:left w:val="nil"/>
              <w:bottom w:val="nil"/>
              <w:right w:val="nil"/>
            </w:tcBorders>
          </w:tcPr>
          <w:p>
            <w:pPr>
              <w:jc w:val="center"/>
              <w:rPr>
                <w:rFonts w:ascii="Times New Roman" w:hAnsi="Times New Roman"/>
                <w:sz w:val="18"/>
                <w:szCs w:val="18"/>
              </w:rPr>
            </w:pPr>
            <w:r>
              <w:rPr>
                <w:rFonts w:ascii="Times New Roman" w:hAnsi="Times New Roman"/>
                <w:sz w:val="18"/>
                <w:szCs w:val="18"/>
              </w:rPr>
              <w:t>(0.02</w:t>
            </w:r>
            <w:r>
              <w:rPr>
                <w:rFonts w:hint="eastAsia" w:ascii="Times New Roman" w:hAnsi="Times New Roman"/>
                <w:sz w:val="18"/>
                <w:szCs w:val="18"/>
              </w:rPr>
              <w:t>6</w:t>
            </w:r>
            <w:r>
              <w:rPr>
                <w:rFonts w:ascii="Times New Roman" w:hAnsi="Times New Roman"/>
                <w:sz w:val="18"/>
                <w:szCs w:val="18"/>
              </w:rPr>
              <w:t>)</w:t>
            </w:r>
          </w:p>
        </w:tc>
        <w:tc>
          <w:tcPr>
            <w:tcW w:w="1547" w:type="dxa"/>
            <w:tcBorders>
              <w:top w:val="nil"/>
              <w:left w:val="nil"/>
              <w:bottom w:val="nil"/>
              <w:right w:val="nil"/>
            </w:tcBorders>
          </w:tcPr>
          <w:p>
            <w:pPr>
              <w:jc w:val="center"/>
              <w:rPr>
                <w:rFonts w:ascii="Times New Roman" w:hAnsi="Times New Roman"/>
                <w:sz w:val="18"/>
                <w:szCs w:val="18"/>
              </w:rPr>
            </w:pPr>
            <w:r>
              <w:rPr>
                <w:rFonts w:ascii="Times New Roman" w:hAnsi="Times New Roman"/>
                <w:sz w:val="18"/>
                <w:szCs w:val="18"/>
              </w:rPr>
              <w:t>(0.02</w:t>
            </w:r>
            <w:r>
              <w:rPr>
                <w:rFonts w:hint="eastAsia" w:ascii="Times New Roman" w:hAnsi="Times New Roman"/>
                <w:sz w:val="18"/>
                <w:szCs w:val="18"/>
              </w:rPr>
              <w:t>7</w:t>
            </w:r>
            <w:r>
              <w:rPr>
                <w:rFonts w:ascii="Times New Roman" w:hAnsi="Times New Roman"/>
                <w:sz w:val="18"/>
                <w:szCs w:val="18"/>
              </w:rPr>
              <w:t>)</w:t>
            </w:r>
          </w:p>
        </w:tc>
      </w:tr>
      <w:tr>
        <w:tblPrEx>
          <w:tblCellMar>
            <w:top w:w="0" w:type="dxa"/>
            <w:left w:w="108" w:type="dxa"/>
            <w:bottom w:w="0" w:type="dxa"/>
            <w:right w:w="108" w:type="dxa"/>
          </w:tblCellMar>
        </w:tblPrEx>
        <w:tc>
          <w:tcPr>
            <w:tcW w:w="2496" w:type="dxa"/>
            <w:tcBorders>
              <w:top w:val="nil"/>
              <w:left w:val="nil"/>
              <w:bottom w:val="nil"/>
              <w:right w:val="nil"/>
            </w:tcBorders>
          </w:tcPr>
          <w:p>
            <w:pPr>
              <w:rPr>
                <w:rFonts w:ascii="Times New Roman" w:hAnsi="Times New Roman"/>
                <w:sz w:val="18"/>
                <w:szCs w:val="18"/>
              </w:rPr>
            </w:pPr>
            <w:r>
              <w:rPr>
                <w:rFonts w:ascii="Times New Roman" w:hAnsi="Times New Roman"/>
                <w:sz w:val="18"/>
                <w:szCs w:val="18"/>
              </w:rPr>
              <w:t>Constant</w:t>
            </w:r>
          </w:p>
        </w:tc>
        <w:tc>
          <w:tcPr>
            <w:tcW w:w="1617" w:type="dxa"/>
            <w:tcBorders>
              <w:top w:val="nil"/>
              <w:left w:val="nil"/>
              <w:bottom w:val="nil"/>
              <w:right w:val="nil"/>
            </w:tcBorders>
          </w:tcPr>
          <w:p>
            <w:pPr>
              <w:jc w:val="center"/>
              <w:rPr>
                <w:rFonts w:ascii="Times New Roman" w:hAnsi="Times New Roman"/>
                <w:sz w:val="18"/>
                <w:szCs w:val="18"/>
              </w:rPr>
            </w:pPr>
            <w:r>
              <w:rPr>
                <w:rFonts w:ascii="Times New Roman" w:hAnsi="Times New Roman"/>
                <w:sz w:val="18"/>
                <w:szCs w:val="18"/>
              </w:rPr>
              <w:t>4.</w:t>
            </w:r>
            <w:r>
              <w:rPr>
                <w:rFonts w:hint="eastAsia" w:ascii="Times New Roman" w:hAnsi="Times New Roman"/>
                <w:sz w:val="18"/>
                <w:szCs w:val="18"/>
              </w:rPr>
              <w:t>63</w:t>
            </w:r>
            <w:r>
              <w:rPr>
                <w:rFonts w:ascii="Times New Roman" w:hAnsi="Times New Roman"/>
                <w:sz w:val="18"/>
                <w:szCs w:val="18"/>
                <w:vertAlign w:val="superscript"/>
              </w:rPr>
              <w:t>**</w:t>
            </w:r>
            <w:r>
              <w:rPr>
                <w:rFonts w:hint="eastAsia" w:ascii="Times New Roman" w:hAnsi="Times New Roman"/>
                <w:sz w:val="18"/>
                <w:szCs w:val="18"/>
                <w:vertAlign w:val="superscript"/>
              </w:rPr>
              <w:t>*</w:t>
            </w:r>
          </w:p>
        </w:tc>
        <w:tc>
          <w:tcPr>
            <w:tcW w:w="1821" w:type="dxa"/>
            <w:tcBorders>
              <w:top w:val="nil"/>
              <w:left w:val="nil"/>
              <w:bottom w:val="nil"/>
              <w:right w:val="nil"/>
            </w:tcBorders>
          </w:tcPr>
          <w:p>
            <w:pPr>
              <w:jc w:val="center"/>
              <w:rPr>
                <w:rFonts w:ascii="Times New Roman" w:hAnsi="Times New Roman"/>
                <w:sz w:val="18"/>
                <w:szCs w:val="18"/>
              </w:rPr>
            </w:pPr>
            <w:r>
              <w:rPr>
                <w:rFonts w:ascii="Times New Roman" w:hAnsi="Times New Roman"/>
                <w:sz w:val="18"/>
                <w:szCs w:val="18"/>
              </w:rPr>
              <w:t>4.55</w:t>
            </w:r>
            <w:r>
              <w:rPr>
                <w:rFonts w:ascii="Times New Roman" w:hAnsi="Times New Roman"/>
                <w:sz w:val="18"/>
                <w:szCs w:val="18"/>
                <w:vertAlign w:val="superscript"/>
              </w:rPr>
              <w:t>***</w:t>
            </w:r>
          </w:p>
        </w:tc>
        <w:tc>
          <w:tcPr>
            <w:tcW w:w="1375" w:type="dxa"/>
            <w:tcBorders>
              <w:top w:val="nil"/>
              <w:left w:val="nil"/>
              <w:bottom w:val="nil"/>
              <w:right w:val="nil"/>
            </w:tcBorders>
          </w:tcPr>
          <w:p>
            <w:pPr>
              <w:jc w:val="center"/>
              <w:rPr>
                <w:rFonts w:ascii="Times New Roman" w:hAnsi="Times New Roman"/>
                <w:sz w:val="18"/>
                <w:szCs w:val="18"/>
              </w:rPr>
            </w:pPr>
            <w:r>
              <w:rPr>
                <w:rFonts w:ascii="Times New Roman" w:hAnsi="Times New Roman"/>
                <w:sz w:val="18"/>
                <w:szCs w:val="18"/>
              </w:rPr>
              <w:t>4.</w:t>
            </w:r>
            <w:r>
              <w:rPr>
                <w:rFonts w:hint="eastAsia" w:ascii="Times New Roman" w:hAnsi="Times New Roman"/>
                <w:sz w:val="18"/>
                <w:szCs w:val="18"/>
              </w:rPr>
              <w:t>6</w:t>
            </w:r>
            <w:r>
              <w:rPr>
                <w:rFonts w:ascii="Times New Roman" w:hAnsi="Times New Roman"/>
                <w:sz w:val="18"/>
                <w:szCs w:val="18"/>
              </w:rPr>
              <w:t>3</w:t>
            </w:r>
            <w:r>
              <w:rPr>
                <w:rFonts w:ascii="Times New Roman" w:hAnsi="Times New Roman"/>
                <w:sz w:val="18"/>
                <w:szCs w:val="18"/>
                <w:vertAlign w:val="superscript"/>
              </w:rPr>
              <w:t>***</w:t>
            </w:r>
          </w:p>
        </w:tc>
        <w:tc>
          <w:tcPr>
            <w:tcW w:w="1547" w:type="dxa"/>
            <w:tcBorders>
              <w:top w:val="nil"/>
              <w:left w:val="nil"/>
              <w:bottom w:val="nil"/>
              <w:right w:val="nil"/>
            </w:tcBorders>
          </w:tcPr>
          <w:p>
            <w:pPr>
              <w:jc w:val="center"/>
              <w:rPr>
                <w:rFonts w:ascii="Times New Roman" w:hAnsi="Times New Roman"/>
                <w:sz w:val="18"/>
                <w:szCs w:val="18"/>
              </w:rPr>
            </w:pPr>
            <w:r>
              <w:rPr>
                <w:rFonts w:ascii="Times New Roman" w:hAnsi="Times New Roman"/>
                <w:sz w:val="18"/>
                <w:szCs w:val="18"/>
              </w:rPr>
              <w:t>4.</w:t>
            </w:r>
            <w:r>
              <w:rPr>
                <w:rFonts w:hint="eastAsia" w:ascii="Times New Roman" w:hAnsi="Times New Roman"/>
                <w:sz w:val="18"/>
                <w:szCs w:val="18"/>
              </w:rPr>
              <w:t>54</w:t>
            </w:r>
            <w:r>
              <w:rPr>
                <w:rFonts w:ascii="Times New Roman" w:hAnsi="Times New Roman"/>
                <w:sz w:val="18"/>
                <w:szCs w:val="18"/>
                <w:vertAlign w:val="superscript"/>
              </w:rPr>
              <w:t>***</w:t>
            </w:r>
          </w:p>
        </w:tc>
      </w:tr>
      <w:tr>
        <w:tblPrEx>
          <w:tblCellMar>
            <w:top w:w="0" w:type="dxa"/>
            <w:left w:w="108" w:type="dxa"/>
            <w:bottom w:w="0" w:type="dxa"/>
            <w:right w:w="108" w:type="dxa"/>
          </w:tblCellMar>
        </w:tblPrEx>
        <w:tc>
          <w:tcPr>
            <w:tcW w:w="2496" w:type="dxa"/>
            <w:tcBorders>
              <w:top w:val="nil"/>
              <w:left w:val="nil"/>
              <w:bottom w:val="single" w:color="auto" w:sz="4" w:space="0"/>
              <w:right w:val="nil"/>
            </w:tcBorders>
          </w:tcPr>
          <w:p>
            <w:pPr>
              <w:rPr>
                <w:rFonts w:ascii="Times New Roman" w:hAnsi="Times New Roman"/>
                <w:sz w:val="18"/>
                <w:szCs w:val="18"/>
              </w:rPr>
            </w:pPr>
          </w:p>
        </w:tc>
        <w:tc>
          <w:tcPr>
            <w:tcW w:w="1617" w:type="dxa"/>
            <w:tcBorders>
              <w:top w:val="nil"/>
              <w:left w:val="nil"/>
              <w:bottom w:val="single" w:color="auto" w:sz="4" w:space="0"/>
              <w:right w:val="nil"/>
            </w:tcBorders>
          </w:tcPr>
          <w:p>
            <w:pPr>
              <w:jc w:val="center"/>
              <w:rPr>
                <w:rFonts w:ascii="Times New Roman" w:hAnsi="Times New Roman"/>
                <w:sz w:val="18"/>
                <w:szCs w:val="18"/>
              </w:rPr>
            </w:pPr>
            <w:r>
              <w:rPr>
                <w:rFonts w:ascii="Times New Roman" w:hAnsi="Times New Roman"/>
                <w:sz w:val="18"/>
                <w:szCs w:val="18"/>
              </w:rPr>
              <w:t>(0.</w:t>
            </w:r>
            <w:r>
              <w:rPr>
                <w:rFonts w:hint="eastAsia" w:ascii="Times New Roman" w:hAnsi="Times New Roman"/>
                <w:sz w:val="18"/>
                <w:szCs w:val="18"/>
              </w:rPr>
              <w:t>2</w:t>
            </w:r>
            <w:r>
              <w:rPr>
                <w:rFonts w:ascii="Times New Roman" w:hAnsi="Times New Roman"/>
                <w:sz w:val="18"/>
                <w:szCs w:val="18"/>
              </w:rPr>
              <w:t>2)</w:t>
            </w:r>
          </w:p>
        </w:tc>
        <w:tc>
          <w:tcPr>
            <w:tcW w:w="1821" w:type="dxa"/>
            <w:tcBorders>
              <w:top w:val="nil"/>
              <w:left w:val="nil"/>
              <w:bottom w:val="single" w:color="auto" w:sz="4" w:space="0"/>
              <w:right w:val="nil"/>
            </w:tcBorders>
          </w:tcPr>
          <w:p>
            <w:pPr>
              <w:jc w:val="center"/>
              <w:rPr>
                <w:rFonts w:ascii="Times New Roman" w:hAnsi="Times New Roman"/>
                <w:sz w:val="18"/>
                <w:szCs w:val="18"/>
              </w:rPr>
            </w:pPr>
            <w:r>
              <w:rPr>
                <w:rFonts w:ascii="Times New Roman" w:hAnsi="Times New Roman"/>
                <w:sz w:val="18"/>
                <w:szCs w:val="18"/>
              </w:rPr>
              <w:t>(0.</w:t>
            </w:r>
            <w:r>
              <w:rPr>
                <w:rFonts w:hint="eastAsia" w:ascii="Times New Roman" w:hAnsi="Times New Roman"/>
                <w:sz w:val="18"/>
                <w:szCs w:val="18"/>
              </w:rPr>
              <w:t>22</w:t>
            </w:r>
            <w:r>
              <w:rPr>
                <w:rFonts w:ascii="Times New Roman" w:hAnsi="Times New Roman"/>
                <w:sz w:val="18"/>
                <w:szCs w:val="18"/>
              </w:rPr>
              <w:t>)</w:t>
            </w:r>
          </w:p>
        </w:tc>
        <w:tc>
          <w:tcPr>
            <w:tcW w:w="1375" w:type="dxa"/>
            <w:tcBorders>
              <w:top w:val="nil"/>
              <w:left w:val="nil"/>
              <w:bottom w:val="single" w:color="auto" w:sz="4" w:space="0"/>
              <w:right w:val="nil"/>
            </w:tcBorders>
          </w:tcPr>
          <w:p>
            <w:pPr>
              <w:jc w:val="center"/>
              <w:rPr>
                <w:rFonts w:ascii="Times New Roman" w:hAnsi="Times New Roman"/>
                <w:sz w:val="18"/>
                <w:szCs w:val="18"/>
              </w:rPr>
            </w:pPr>
            <w:r>
              <w:rPr>
                <w:rFonts w:ascii="Times New Roman" w:hAnsi="Times New Roman"/>
                <w:sz w:val="18"/>
                <w:szCs w:val="18"/>
              </w:rPr>
              <w:t>(0.</w:t>
            </w:r>
            <w:r>
              <w:rPr>
                <w:rFonts w:hint="eastAsia" w:ascii="Times New Roman" w:hAnsi="Times New Roman"/>
                <w:sz w:val="18"/>
                <w:szCs w:val="18"/>
              </w:rPr>
              <w:t>2</w:t>
            </w:r>
            <w:r>
              <w:rPr>
                <w:rFonts w:ascii="Times New Roman" w:hAnsi="Times New Roman"/>
                <w:sz w:val="18"/>
                <w:szCs w:val="18"/>
              </w:rPr>
              <w:t>2)</w:t>
            </w:r>
          </w:p>
        </w:tc>
        <w:tc>
          <w:tcPr>
            <w:tcW w:w="1547" w:type="dxa"/>
            <w:tcBorders>
              <w:top w:val="nil"/>
              <w:left w:val="nil"/>
              <w:bottom w:val="single" w:color="auto" w:sz="4" w:space="0"/>
              <w:right w:val="nil"/>
            </w:tcBorders>
          </w:tcPr>
          <w:p>
            <w:pPr>
              <w:jc w:val="center"/>
              <w:rPr>
                <w:rFonts w:ascii="Times New Roman" w:hAnsi="Times New Roman"/>
                <w:sz w:val="18"/>
                <w:szCs w:val="18"/>
              </w:rPr>
            </w:pPr>
            <w:r>
              <w:rPr>
                <w:rFonts w:ascii="Times New Roman" w:hAnsi="Times New Roman"/>
                <w:sz w:val="18"/>
                <w:szCs w:val="18"/>
              </w:rPr>
              <w:t>(0.</w:t>
            </w:r>
            <w:r>
              <w:rPr>
                <w:rFonts w:hint="eastAsia" w:ascii="Times New Roman" w:hAnsi="Times New Roman"/>
                <w:sz w:val="18"/>
                <w:szCs w:val="18"/>
              </w:rPr>
              <w:t>22</w:t>
            </w:r>
            <w:r>
              <w:rPr>
                <w:rFonts w:ascii="Times New Roman" w:hAnsi="Times New Roman"/>
                <w:sz w:val="18"/>
                <w:szCs w:val="18"/>
              </w:rPr>
              <w:t>)</w:t>
            </w:r>
          </w:p>
        </w:tc>
      </w:tr>
      <w:tr>
        <w:tblPrEx>
          <w:tblCellMar>
            <w:top w:w="0" w:type="dxa"/>
            <w:left w:w="108" w:type="dxa"/>
            <w:bottom w:w="0" w:type="dxa"/>
            <w:right w:w="108" w:type="dxa"/>
          </w:tblCellMar>
        </w:tblPrEx>
        <w:tc>
          <w:tcPr>
            <w:tcW w:w="2496" w:type="dxa"/>
            <w:tcBorders>
              <w:top w:val="single" w:color="auto" w:sz="4" w:space="0"/>
              <w:left w:val="nil"/>
              <w:bottom w:val="nil"/>
              <w:right w:val="nil"/>
            </w:tcBorders>
          </w:tcPr>
          <w:p>
            <w:pPr>
              <w:rPr>
                <w:rFonts w:ascii="Times New Roman" w:hAnsi="Times New Roman"/>
                <w:sz w:val="18"/>
                <w:szCs w:val="18"/>
              </w:rPr>
            </w:pPr>
            <w:r>
              <w:rPr>
                <w:rFonts w:ascii="Times New Roman" w:hAnsi="Times New Roman"/>
                <w:sz w:val="18"/>
                <w:szCs w:val="18"/>
              </w:rPr>
              <w:t>Year*City FE</w:t>
            </w:r>
          </w:p>
        </w:tc>
        <w:tc>
          <w:tcPr>
            <w:tcW w:w="1617" w:type="dxa"/>
            <w:tcBorders>
              <w:top w:val="single" w:color="auto" w:sz="4" w:space="0"/>
              <w:left w:val="nil"/>
              <w:bottom w:val="nil"/>
              <w:right w:val="nil"/>
            </w:tcBorders>
          </w:tcPr>
          <w:p>
            <w:pPr>
              <w:jc w:val="center"/>
              <w:rPr>
                <w:rFonts w:ascii="Times New Roman" w:hAnsi="Times New Roman"/>
                <w:sz w:val="18"/>
                <w:szCs w:val="18"/>
              </w:rPr>
            </w:pPr>
            <w:r>
              <w:rPr>
                <w:rFonts w:ascii="Times New Roman" w:hAnsi="Times New Roman"/>
                <w:sz w:val="18"/>
                <w:szCs w:val="18"/>
              </w:rPr>
              <w:t>YES</w:t>
            </w:r>
          </w:p>
        </w:tc>
        <w:tc>
          <w:tcPr>
            <w:tcW w:w="1821" w:type="dxa"/>
            <w:tcBorders>
              <w:top w:val="single" w:color="auto" w:sz="4" w:space="0"/>
              <w:left w:val="nil"/>
              <w:bottom w:val="nil"/>
              <w:right w:val="nil"/>
            </w:tcBorders>
          </w:tcPr>
          <w:p>
            <w:pPr>
              <w:jc w:val="center"/>
              <w:rPr>
                <w:rFonts w:ascii="Times New Roman" w:hAnsi="Times New Roman"/>
                <w:sz w:val="18"/>
                <w:szCs w:val="18"/>
              </w:rPr>
            </w:pPr>
            <w:r>
              <w:rPr>
                <w:rFonts w:ascii="Times New Roman" w:hAnsi="Times New Roman"/>
                <w:sz w:val="18"/>
                <w:szCs w:val="18"/>
              </w:rPr>
              <w:t>YES</w:t>
            </w:r>
          </w:p>
        </w:tc>
        <w:tc>
          <w:tcPr>
            <w:tcW w:w="1375" w:type="dxa"/>
            <w:tcBorders>
              <w:top w:val="single" w:color="auto" w:sz="4" w:space="0"/>
              <w:left w:val="nil"/>
              <w:bottom w:val="nil"/>
              <w:right w:val="nil"/>
            </w:tcBorders>
          </w:tcPr>
          <w:p>
            <w:pPr>
              <w:jc w:val="center"/>
              <w:rPr>
                <w:rFonts w:ascii="Times New Roman" w:hAnsi="Times New Roman"/>
                <w:sz w:val="18"/>
                <w:szCs w:val="18"/>
              </w:rPr>
            </w:pPr>
            <w:r>
              <w:rPr>
                <w:rFonts w:ascii="Times New Roman" w:hAnsi="Times New Roman"/>
                <w:sz w:val="18"/>
                <w:szCs w:val="18"/>
              </w:rPr>
              <w:t>YES</w:t>
            </w:r>
          </w:p>
        </w:tc>
        <w:tc>
          <w:tcPr>
            <w:tcW w:w="1547" w:type="dxa"/>
            <w:tcBorders>
              <w:top w:val="single" w:color="auto" w:sz="4" w:space="0"/>
              <w:left w:val="nil"/>
              <w:bottom w:val="nil"/>
              <w:right w:val="nil"/>
            </w:tcBorders>
          </w:tcPr>
          <w:p>
            <w:pPr>
              <w:jc w:val="center"/>
              <w:rPr>
                <w:rFonts w:ascii="Times New Roman" w:hAnsi="Times New Roman"/>
                <w:sz w:val="18"/>
                <w:szCs w:val="18"/>
              </w:rPr>
            </w:pPr>
            <w:r>
              <w:rPr>
                <w:rFonts w:ascii="Times New Roman" w:hAnsi="Times New Roman"/>
                <w:sz w:val="18"/>
                <w:szCs w:val="18"/>
              </w:rPr>
              <w:t>YES</w:t>
            </w:r>
          </w:p>
        </w:tc>
      </w:tr>
      <w:tr>
        <w:tblPrEx>
          <w:tblCellMar>
            <w:top w:w="0" w:type="dxa"/>
            <w:left w:w="108" w:type="dxa"/>
            <w:bottom w:w="0" w:type="dxa"/>
            <w:right w:w="108" w:type="dxa"/>
          </w:tblCellMar>
        </w:tblPrEx>
        <w:tc>
          <w:tcPr>
            <w:tcW w:w="2496" w:type="dxa"/>
            <w:tcBorders>
              <w:top w:val="nil"/>
              <w:left w:val="nil"/>
              <w:bottom w:val="nil"/>
              <w:right w:val="nil"/>
            </w:tcBorders>
          </w:tcPr>
          <w:p>
            <w:pPr>
              <w:rPr>
                <w:rFonts w:ascii="Times New Roman" w:hAnsi="Times New Roman"/>
                <w:sz w:val="18"/>
                <w:szCs w:val="18"/>
              </w:rPr>
            </w:pPr>
            <w:r>
              <w:rPr>
                <w:rFonts w:ascii="Times New Roman" w:hAnsi="Times New Roman"/>
                <w:sz w:val="18"/>
                <w:szCs w:val="18"/>
              </w:rPr>
              <w:t>Month*City FE</w:t>
            </w:r>
          </w:p>
        </w:tc>
        <w:tc>
          <w:tcPr>
            <w:tcW w:w="1617" w:type="dxa"/>
            <w:tcBorders>
              <w:top w:val="nil"/>
              <w:left w:val="nil"/>
              <w:bottom w:val="nil"/>
              <w:right w:val="nil"/>
            </w:tcBorders>
          </w:tcPr>
          <w:p>
            <w:pPr>
              <w:jc w:val="center"/>
              <w:rPr>
                <w:rFonts w:ascii="Times New Roman" w:hAnsi="Times New Roman"/>
                <w:sz w:val="18"/>
                <w:szCs w:val="18"/>
              </w:rPr>
            </w:pPr>
            <w:r>
              <w:rPr>
                <w:rFonts w:ascii="Times New Roman" w:hAnsi="Times New Roman"/>
                <w:sz w:val="18"/>
                <w:szCs w:val="18"/>
              </w:rPr>
              <w:t>YES</w:t>
            </w:r>
          </w:p>
        </w:tc>
        <w:tc>
          <w:tcPr>
            <w:tcW w:w="1821" w:type="dxa"/>
            <w:tcBorders>
              <w:top w:val="nil"/>
              <w:left w:val="nil"/>
              <w:bottom w:val="nil"/>
              <w:right w:val="nil"/>
            </w:tcBorders>
          </w:tcPr>
          <w:p>
            <w:pPr>
              <w:jc w:val="center"/>
              <w:rPr>
                <w:rFonts w:ascii="Times New Roman" w:hAnsi="Times New Roman"/>
                <w:sz w:val="18"/>
                <w:szCs w:val="18"/>
              </w:rPr>
            </w:pPr>
            <w:r>
              <w:rPr>
                <w:rFonts w:ascii="Times New Roman" w:hAnsi="Times New Roman"/>
                <w:sz w:val="18"/>
                <w:szCs w:val="18"/>
              </w:rPr>
              <w:t>YES</w:t>
            </w:r>
          </w:p>
        </w:tc>
        <w:tc>
          <w:tcPr>
            <w:tcW w:w="1375" w:type="dxa"/>
            <w:tcBorders>
              <w:top w:val="nil"/>
              <w:left w:val="nil"/>
              <w:bottom w:val="nil"/>
              <w:right w:val="nil"/>
            </w:tcBorders>
          </w:tcPr>
          <w:p>
            <w:pPr>
              <w:jc w:val="center"/>
              <w:rPr>
                <w:rFonts w:ascii="Times New Roman" w:hAnsi="Times New Roman"/>
                <w:sz w:val="18"/>
                <w:szCs w:val="18"/>
              </w:rPr>
            </w:pPr>
            <w:r>
              <w:rPr>
                <w:rFonts w:ascii="Times New Roman" w:hAnsi="Times New Roman"/>
                <w:sz w:val="18"/>
                <w:szCs w:val="18"/>
              </w:rPr>
              <w:t>YES</w:t>
            </w:r>
          </w:p>
        </w:tc>
        <w:tc>
          <w:tcPr>
            <w:tcW w:w="1547" w:type="dxa"/>
            <w:tcBorders>
              <w:top w:val="nil"/>
              <w:left w:val="nil"/>
              <w:bottom w:val="nil"/>
              <w:right w:val="nil"/>
            </w:tcBorders>
          </w:tcPr>
          <w:p>
            <w:pPr>
              <w:jc w:val="center"/>
              <w:rPr>
                <w:rFonts w:ascii="Times New Roman" w:hAnsi="Times New Roman"/>
                <w:sz w:val="18"/>
                <w:szCs w:val="18"/>
              </w:rPr>
            </w:pPr>
            <w:r>
              <w:rPr>
                <w:rFonts w:ascii="Times New Roman" w:hAnsi="Times New Roman"/>
                <w:sz w:val="18"/>
                <w:szCs w:val="18"/>
              </w:rPr>
              <w:t>YES</w:t>
            </w:r>
          </w:p>
        </w:tc>
      </w:tr>
      <w:tr>
        <w:tblPrEx>
          <w:tblCellMar>
            <w:top w:w="0" w:type="dxa"/>
            <w:left w:w="108" w:type="dxa"/>
            <w:bottom w:w="0" w:type="dxa"/>
            <w:right w:w="108" w:type="dxa"/>
          </w:tblCellMar>
        </w:tblPrEx>
        <w:tc>
          <w:tcPr>
            <w:tcW w:w="2496" w:type="dxa"/>
            <w:tcBorders>
              <w:top w:val="nil"/>
              <w:left w:val="nil"/>
              <w:bottom w:val="nil"/>
              <w:right w:val="nil"/>
            </w:tcBorders>
          </w:tcPr>
          <w:p>
            <w:pPr>
              <w:rPr>
                <w:rFonts w:ascii="Times New Roman" w:hAnsi="Times New Roman" w:eastAsia="宋体"/>
                <w:sz w:val="18"/>
                <w:szCs w:val="18"/>
              </w:rPr>
            </w:pPr>
            <w:r>
              <w:rPr>
                <w:rFonts w:ascii="Times New Roman" w:hAnsi="Times New Roman"/>
                <w:sz w:val="18"/>
                <w:szCs w:val="18"/>
              </w:rPr>
              <w:t>Number of observations</w:t>
            </w:r>
          </w:p>
        </w:tc>
        <w:tc>
          <w:tcPr>
            <w:tcW w:w="1617" w:type="dxa"/>
            <w:tcBorders>
              <w:top w:val="nil"/>
              <w:left w:val="nil"/>
              <w:bottom w:val="nil"/>
              <w:right w:val="nil"/>
            </w:tcBorders>
          </w:tcPr>
          <w:p>
            <w:pPr>
              <w:jc w:val="center"/>
              <w:rPr>
                <w:rFonts w:ascii="Times New Roman" w:hAnsi="Times New Roman" w:eastAsia="宋体"/>
                <w:sz w:val="18"/>
                <w:szCs w:val="18"/>
              </w:rPr>
            </w:pPr>
            <w:r>
              <w:rPr>
                <w:rFonts w:ascii="Times New Roman" w:hAnsi="Times New Roman"/>
                <w:sz w:val="18"/>
                <w:szCs w:val="18"/>
              </w:rPr>
              <w:t>4</w:t>
            </w:r>
            <w:r>
              <w:rPr>
                <w:rFonts w:hint="eastAsia" w:ascii="Times New Roman" w:hAnsi="Times New Roman"/>
                <w:sz w:val="18"/>
                <w:szCs w:val="18"/>
              </w:rPr>
              <w:t>700</w:t>
            </w:r>
          </w:p>
        </w:tc>
        <w:tc>
          <w:tcPr>
            <w:tcW w:w="1821" w:type="dxa"/>
            <w:tcBorders>
              <w:top w:val="nil"/>
              <w:left w:val="nil"/>
              <w:bottom w:val="nil"/>
              <w:right w:val="nil"/>
            </w:tcBorders>
          </w:tcPr>
          <w:p>
            <w:pPr>
              <w:jc w:val="center"/>
              <w:rPr>
                <w:rFonts w:ascii="Times New Roman" w:hAnsi="Times New Roman" w:eastAsia="等线"/>
                <w:sz w:val="18"/>
                <w:szCs w:val="18"/>
              </w:rPr>
            </w:pPr>
            <w:r>
              <w:rPr>
                <w:rFonts w:ascii="Times New Roman" w:hAnsi="Times New Roman"/>
                <w:sz w:val="18"/>
                <w:szCs w:val="18"/>
              </w:rPr>
              <w:t>4</w:t>
            </w:r>
            <w:r>
              <w:rPr>
                <w:rFonts w:hint="eastAsia" w:ascii="Times New Roman" w:hAnsi="Times New Roman"/>
                <w:sz w:val="18"/>
                <w:szCs w:val="18"/>
              </w:rPr>
              <w:t>700</w:t>
            </w:r>
          </w:p>
        </w:tc>
        <w:tc>
          <w:tcPr>
            <w:tcW w:w="1375" w:type="dxa"/>
            <w:tcBorders>
              <w:top w:val="nil"/>
              <w:left w:val="nil"/>
              <w:bottom w:val="nil"/>
              <w:right w:val="nil"/>
            </w:tcBorders>
          </w:tcPr>
          <w:p>
            <w:pPr>
              <w:jc w:val="center"/>
              <w:rPr>
                <w:rFonts w:ascii="Times New Roman" w:hAnsi="Times New Roman"/>
                <w:sz w:val="18"/>
                <w:szCs w:val="18"/>
              </w:rPr>
            </w:pPr>
            <w:r>
              <w:rPr>
                <w:rFonts w:ascii="Times New Roman" w:hAnsi="Times New Roman"/>
                <w:sz w:val="18"/>
                <w:szCs w:val="18"/>
              </w:rPr>
              <w:t>4</w:t>
            </w:r>
            <w:r>
              <w:rPr>
                <w:rFonts w:hint="eastAsia" w:ascii="Times New Roman" w:hAnsi="Times New Roman"/>
                <w:sz w:val="18"/>
                <w:szCs w:val="18"/>
              </w:rPr>
              <w:t>700</w:t>
            </w:r>
          </w:p>
        </w:tc>
        <w:tc>
          <w:tcPr>
            <w:tcW w:w="1547" w:type="dxa"/>
            <w:tcBorders>
              <w:top w:val="nil"/>
              <w:left w:val="nil"/>
              <w:bottom w:val="nil"/>
              <w:right w:val="nil"/>
            </w:tcBorders>
          </w:tcPr>
          <w:p>
            <w:pPr>
              <w:jc w:val="center"/>
              <w:rPr>
                <w:rFonts w:ascii="Times New Roman" w:hAnsi="Times New Roman"/>
                <w:sz w:val="18"/>
                <w:szCs w:val="18"/>
              </w:rPr>
            </w:pPr>
            <w:r>
              <w:rPr>
                <w:rFonts w:ascii="Times New Roman" w:hAnsi="Times New Roman"/>
                <w:sz w:val="18"/>
                <w:szCs w:val="18"/>
              </w:rPr>
              <w:t>4</w:t>
            </w:r>
            <w:r>
              <w:rPr>
                <w:rFonts w:hint="eastAsia" w:ascii="Times New Roman" w:hAnsi="Times New Roman"/>
                <w:sz w:val="18"/>
                <w:szCs w:val="18"/>
              </w:rPr>
              <w:t>700</w:t>
            </w:r>
          </w:p>
        </w:tc>
      </w:tr>
      <w:tr>
        <w:tblPrEx>
          <w:tblCellMar>
            <w:top w:w="0" w:type="dxa"/>
            <w:left w:w="108" w:type="dxa"/>
            <w:bottom w:w="0" w:type="dxa"/>
            <w:right w:w="108" w:type="dxa"/>
          </w:tblCellMar>
        </w:tblPrEx>
        <w:tc>
          <w:tcPr>
            <w:tcW w:w="2496" w:type="dxa"/>
            <w:tcBorders>
              <w:top w:val="nil"/>
              <w:left w:val="nil"/>
              <w:bottom w:val="nil"/>
              <w:right w:val="nil"/>
            </w:tcBorders>
          </w:tcPr>
          <w:p>
            <w:pPr>
              <w:rPr>
                <w:rFonts w:ascii="Times New Roman" w:hAnsi="Times New Roman"/>
                <w:sz w:val="18"/>
                <w:szCs w:val="18"/>
              </w:rPr>
            </w:pPr>
            <w:r>
              <w:rPr>
                <w:rFonts w:ascii="Times New Roman" w:hAnsi="Times New Roman"/>
                <w:sz w:val="18"/>
                <w:szCs w:val="18"/>
              </w:rPr>
              <w:t>Number of city</w:t>
            </w:r>
          </w:p>
        </w:tc>
        <w:tc>
          <w:tcPr>
            <w:tcW w:w="1617" w:type="dxa"/>
            <w:tcBorders>
              <w:top w:val="nil"/>
              <w:left w:val="nil"/>
              <w:bottom w:val="nil"/>
              <w:right w:val="nil"/>
            </w:tcBorders>
          </w:tcPr>
          <w:p>
            <w:pPr>
              <w:jc w:val="center"/>
              <w:rPr>
                <w:rFonts w:ascii="Times New Roman" w:hAnsi="Times New Roman"/>
                <w:sz w:val="18"/>
                <w:szCs w:val="18"/>
              </w:rPr>
            </w:pPr>
            <w:r>
              <w:rPr>
                <w:rFonts w:ascii="Times New Roman" w:hAnsi="Times New Roman"/>
                <w:sz w:val="18"/>
                <w:szCs w:val="18"/>
              </w:rPr>
              <w:t>30</w:t>
            </w:r>
            <w:r>
              <w:rPr>
                <w:rFonts w:hint="eastAsia" w:ascii="Times New Roman" w:hAnsi="Times New Roman"/>
                <w:sz w:val="18"/>
                <w:szCs w:val="18"/>
              </w:rPr>
              <w:t>1</w:t>
            </w:r>
          </w:p>
        </w:tc>
        <w:tc>
          <w:tcPr>
            <w:tcW w:w="1821" w:type="dxa"/>
            <w:tcBorders>
              <w:top w:val="nil"/>
              <w:left w:val="nil"/>
              <w:bottom w:val="nil"/>
              <w:right w:val="nil"/>
            </w:tcBorders>
          </w:tcPr>
          <w:p>
            <w:pPr>
              <w:jc w:val="center"/>
              <w:rPr>
                <w:rFonts w:ascii="Times New Roman" w:hAnsi="Times New Roman"/>
                <w:sz w:val="18"/>
                <w:szCs w:val="18"/>
              </w:rPr>
            </w:pPr>
            <w:r>
              <w:rPr>
                <w:rFonts w:ascii="Times New Roman" w:hAnsi="Times New Roman"/>
                <w:sz w:val="18"/>
                <w:szCs w:val="18"/>
              </w:rPr>
              <w:t>30</w:t>
            </w:r>
            <w:r>
              <w:rPr>
                <w:rFonts w:hint="eastAsia" w:ascii="Times New Roman" w:hAnsi="Times New Roman"/>
                <w:sz w:val="18"/>
                <w:szCs w:val="18"/>
              </w:rPr>
              <w:t>1</w:t>
            </w:r>
          </w:p>
        </w:tc>
        <w:tc>
          <w:tcPr>
            <w:tcW w:w="1375" w:type="dxa"/>
            <w:tcBorders>
              <w:top w:val="nil"/>
              <w:left w:val="nil"/>
              <w:bottom w:val="nil"/>
              <w:right w:val="nil"/>
            </w:tcBorders>
          </w:tcPr>
          <w:p>
            <w:pPr>
              <w:jc w:val="center"/>
              <w:rPr>
                <w:rFonts w:ascii="Times New Roman" w:hAnsi="Times New Roman"/>
                <w:sz w:val="18"/>
                <w:szCs w:val="18"/>
              </w:rPr>
            </w:pPr>
            <w:r>
              <w:rPr>
                <w:rFonts w:ascii="Times New Roman" w:hAnsi="Times New Roman"/>
                <w:sz w:val="18"/>
                <w:szCs w:val="18"/>
              </w:rPr>
              <w:t>30</w:t>
            </w:r>
            <w:r>
              <w:rPr>
                <w:rFonts w:hint="eastAsia" w:ascii="Times New Roman" w:hAnsi="Times New Roman"/>
                <w:sz w:val="18"/>
                <w:szCs w:val="18"/>
              </w:rPr>
              <w:t>1</w:t>
            </w:r>
          </w:p>
        </w:tc>
        <w:tc>
          <w:tcPr>
            <w:tcW w:w="1547" w:type="dxa"/>
            <w:tcBorders>
              <w:top w:val="nil"/>
              <w:left w:val="nil"/>
              <w:bottom w:val="nil"/>
              <w:right w:val="nil"/>
            </w:tcBorders>
          </w:tcPr>
          <w:p>
            <w:pPr>
              <w:jc w:val="center"/>
              <w:rPr>
                <w:rFonts w:ascii="Times New Roman" w:hAnsi="Times New Roman"/>
                <w:sz w:val="18"/>
                <w:szCs w:val="18"/>
              </w:rPr>
            </w:pPr>
            <w:r>
              <w:rPr>
                <w:rFonts w:ascii="Times New Roman" w:hAnsi="Times New Roman"/>
                <w:sz w:val="18"/>
                <w:szCs w:val="18"/>
              </w:rPr>
              <w:t>30</w:t>
            </w:r>
            <w:r>
              <w:rPr>
                <w:rFonts w:hint="eastAsia" w:ascii="Times New Roman" w:hAnsi="Times New Roman"/>
                <w:sz w:val="18"/>
                <w:szCs w:val="18"/>
              </w:rPr>
              <w:t>1</w:t>
            </w:r>
          </w:p>
        </w:tc>
      </w:tr>
      <w:tr>
        <w:tblPrEx>
          <w:tblCellMar>
            <w:top w:w="0" w:type="dxa"/>
            <w:left w:w="108" w:type="dxa"/>
            <w:bottom w:w="0" w:type="dxa"/>
            <w:right w:w="108" w:type="dxa"/>
          </w:tblCellMar>
        </w:tblPrEx>
        <w:tc>
          <w:tcPr>
            <w:tcW w:w="2496" w:type="dxa"/>
            <w:tcBorders>
              <w:top w:val="nil"/>
              <w:left w:val="nil"/>
              <w:bottom w:val="single" w:color="auto" w:sz="6" w:space="0"/>
              <w:right w:val="nil"/>
            </w:tcBorders>
          </w:tcPr>
          <w:p>
            <w:pPr>
              <w:rPr>
                <w:rFonts w:ascii="Times New Roman" w:hAnsi="Times New Roman"/>
                <w:sz w:val="18"/>
                <w:szCs w:val="18"/>
              </w:rPr>
            </w:pPr>
            <w:r>
              <w:rPr>
                <w:rFonts w:ascii="Times New Roman" w:hAnsi="Times New Roman"/>
                <w:sz w:val="18"/>
                <w:szCs w:val="18"/>
              </w:rPr>
              <w:t>R-squared</w:t>
            </w:r>
          </w:p>
        </w:tc>
        <w:tc>
          <w:tcPr>
            <w:tcW w:w="1617" w:type="dxa"/>
            <w:tcBorders>
              <w:top w:val="nil"/>
              <w:left w:val="nil"/>
              <w:bottom w:val="single" w:color="auto" w:sz="6" w:space="0"/>
              <w:right w:val="nil"/>
            </w:tcBorders>
          </w:tcPr>
          <w:p>
            <w:pPr>
              <w:jc w:val="center"/>
              <w:rPr>
                <w:rFonts w:ascii="Times New Roman" w:hAnsi="Times New Roman" w:eastAsia="宋体"/>
                <w:sz w:val="18"/>
                <w:szCs w:val="18"/>
              </w:rPr>
            </w:pPr>
            <w:r>
              <w:rPr>
                <w:rFonts w:ascii="Times New Roman" w:hAnsi="Times New Roman"/>
                <w:sz w:val="18"/>
                <w:szCs w:val="18"/>
              </w:rPr>
              <w:t>0.9</w:t>
            </w:r>
            <w:r>
              <w:rPr>
                <w:rFonts w:hint="eastAsia" w:ascii="Times New Roman" w:hAnsi="Times New Roman"/>
                <w:sz w:val="18"/>
                <w:szCs w:val="18"/>
              </w:rPr>
              <w:t>6</w:t>
            </w:r>
          </w:p>
        </w:tc>
        <w:tc>
          <w:tcPr>
            <w:tcW w:w="1821" w:type="dxa"/>
            <w:tcBorders>
              <w:top w:val="nil"/>
              <w:left w:val="nil"/>
              <w:bottom w:val="single" w:color="auto" w:sz="6" w:space="0"/>
              <w:right w:val="nil"/>
            </w:tcBorders>
          </w:tcPr>
          <w:p>
            <w:pPr>
              <w:jc w:val="center"/>
              <w:rPr>
                <w:rFonts w:ascii="Times New Roman" w:hAnsi="Times New Roman" w:eastAsia="宋体"/>
                <w:sz w:val="18"/>
                <w:szCs w:val="18"/>
              </w:rPr>
            </w:pPr>
            <w:r>
              <w:rPr>
                <w:rFonts w:ascii="Times New Roman" w:hAnsi="Times New Roman"/>
                <w:sz w:val="18"/>
                <w:szCs w:val="18"/>
              </w:rPr>
              <w:t>0.98</w:t>
            </w:r>
          </w:p>
        </w:tc>
        <w:tc>
          <w:tcPr>
            <w:tcW w:w="1375" w:type="dxa"/>
            <w:tcBorders>
              <w:top w:val="nil"/>
              <w:left w:val="nil"/>
              <w:bottom w:val="single" w:color="auto" w:sz="6" w:space="0"/>
              <w:right w:val="nil"/>
            </w:tcBorders>
          </w:tcPr>
          <w:p>
            <w:pPr>
              <w:jc w:val="center"/>
              <w:rPr>
                <w:rFonts w:ascii="Times New Roman" w:hAnsi="Times New Roman" w:eastAsia="等线"/>
                <w:sz w:val="18"/>
                <w:szCs w:val="18"/>
              </w:rPr>
            </w:pPr>
            <w:r>
              <w:rPr>
                <w:rFonts w:ascii="Times New Roman" w:hAnsi="Times New Roman"/>
                <w:sz w:val="18"/>
                <w:szCs w:val="18"/>
              </w:rPr>
              <w:t>0.9</w:t>
            </w:r>
            <w:r>
              <w:rPr>
                <w:rFonts w:hint="eastAsia" w:ascii="Times New Roman" w:hAnsi="Times New Roman"/>
                <w:sz w:val="18"/>
                <w:szCs w:val="18"/>
              </w:rPr>
              <w:t>6</w:t>
            </w:r>
          </w:p>
        </w:tc>
        <w:tc>
          <w:tcPr>
            <w:tcW w:w="1547" w:type="dxa"/>
            <w:tcBorders>
              <w:top w:val="nil"/>
              <w:left w:val="nil"/>
              <w:bottom w:val="single" w:color="auto" w:sz="6" w:space="0"/>
              <w:right w:val="nil"/>
            </w:tcBorders>
          </w:tcPr>
          <w:p>
            <w:pPr>
              <w:jc w:val="center"/>
              <w:rPr>
                <w:rFonts w:ascii="Times New Roman" w:hAnsi="Times New Roman"/>
                <w:sz w:val="18"/>
                <w:szCs w:val="18"/>
              </w:rPr>
            </w:pPr>
            <w:r>
              <w:rPr>
                <w:rFonts w:ascii="Times New Roman" w:hAnsi="Times New Roman"/>
                <w:sz w:val="18"/>
                <w:szCs w:val="18"/>
              </w:rPr>
              <w:t>0.9</w:t>
            </w:r>
            <w:r>
              <w:rPr>
                <w:rFonts w:hint="eastAsia" w:ascii="Times New Roman" w:hAnsi="Times New Roman"/>
                <w:sz w:val="18"/>
                <w:szCs w:val="18"/>
              </w:rPr>
              <w:t>6</w:t>
            </w:r>
          </w:p>
        </w:tc>
      </w:tr>
    </w:tbl>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Table S6. Regression results with no lag and a three-month lag of power outages</w:t>
      </w:r>
    </w:p>
    <w:tbl>
      <w:tblPr>
        <w:tblStyle w:val="8"/>
        <w:tblW w:w="0" w:type="auto"/>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2254"/>
        <w:gridCol w:w="1558"/>
        <w:gridCol w:w="1570"/>
        <w:gridCol w:w="1570"/>
        <w:gridCol w:w="1570"/>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c>
          <w:tcPr>
            <w:tcW w:w="2254" w:type="dxa"/>
            <w:tcBorders>
              <w:bottom w:val="nil"/>
            </w:tcBorders>
          </w:tcPr>
          <w:p>
            <w:pPr>
              <w:widowControl w:val="0"/>
              <w:spacing w:after="0" w:line="240" w:lineRule="auto"/>
              <w:jc w:val="both"/>
              <w:rPr>
                <w:rFonts w:ascii="Times New Roman" w:hAnsi="Times New Roman" w:eastAsia="宋体" w:cs="Times New Roman"/>
              </w:rPr>
            </w:pPr>
          </w:p>
        </w:tc>
        <w:tc>
          <w:tcPr>
            <w:tcW w:w="6268" w:type="dxa"/>
            <w:gridSpan w:val="4"/>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ln (BEV+PHEV)</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254" w:type="dxa"/>
            <w:tcBorders>
              <w:top w:val="nil"/>
              <w:bottom w:val="nil"/>
            </w:tcBorders>
          </w:tcPr>
          <w:p>
            <w:pPr>
              <w:widowControl w:val="0"/>
              <w:spacing w:after="0" w:line="240" w:lineRule="auto"/>
              <w:jc w:val="both"/>
              <w:rPr>
                <w:rFonts w:ascii="Times New Roman" w:hAnsi="Times New Roman" w:eastAsia="宋体" w:cs="Times New Roman"/>
              </w:rPr>
            </w:pPr>
          </w:p>
        </w:tc>
        <w:tc>
          <w:tcPr>
            <w:tcW w:w="1558" w:type="dxa"/>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0</w:t>
            </w:r>
            <w:r>
              <w:rPr>
                <w:rFonts w:hint="eastAsia" w:ascii="Times New Roman" w:hAnsi="Times New Roman" w:eastAsia="宋体" w:cs="Times New Roman"/>
              </w:rPr>
              <w:t>-</w:t>
            </w:r>
            <w:r>
              <w:rPr>
                <w:rFonts w:ascii="Times New Roman" w:hAnsi="Times New Roman" w:eastAsia="宋体" w:cs="Times New Roman"/>
              </w:rPr>
              <w:t>month lag</w:t>
            </w:r>
          </w:p>
        </w:tc>
        <w:tc>
          <w:tcPr>
            <w:tcW w:w="1570" w:type="dxa"/>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3</w:t>
            </w:r>
            <w:r>
              <w:rPr>
                <w:rFonts w:hint="eastAsia" w:ascii="Times New Roman" w:hAnsi="Times New Roman" w:eastAsia="宋体" w:cs="Times New Roman"/>
              </w:rPr>
              <w:t>-</w:t>
            </w:r>
            <w:r>
              <w:rPr>
                <w:rFonts w:ascii="Times New Roman" w:hAnsi="Times New Roman" w:eastAsia="宋体" w:cs="Times New Roman"/>
              </w:rPr>
              <w:t>month lag</w:t>
            </w:r>
          </w:p>
        </w:tc>
        <w:tc>
          <w:tcPr>
            <w:tcW w:w="1570" w:type="dxa"/>
          </w:tcPr>
          <w:p>
            <w:pPr>
              <w:widowControl w:val="0"/>
              <w:spacing w:after="0" w:line="240" w:lineRule="auto"/>
              <w:jc w:val="center"/>
              <w:rPr>
                <w:rFonts w:ascii="Times New Roman" w:hAnsi="Times New Roman" w:eastAsia="宋体" w:cs="Times New Roman"/>
                <w:kern w:val="2"/>
              </w:rPr>
            </w:pPr>
            <w:r>
              <w:rPr>
                <w:rFonts w:ascii="Times New Roman" w:hAnsi="Times New Roman" w:eastAsia="宋体" w:cs="Times New Roman"/>
              </w:rPr>
              <w:t>0</w:t>
            </w:r>
            <w:r>
              <w:rPr>
                <w:rFonts w:hint="eastAsia" w:ascii="Times New Roman" w:hAnsi="Times New Roman" w:eastAsia="宋体" w:cs="Times New Roman"/>
              </w:rPr>
              <w:t>-</w:t>
            </w:r>
            <w:r>
              <w:rPr>
                <w:rFonts w:ascii="Times New Roman" w:hAnsi="Times New Roman" w:eastAsia="宋体" w:cs="Times New Roman"/>
              </w:rPr>
              <w:t>month lag</w:t>
            </w:r>
          </w:p>
        </w:tc>
        <w:tc>
          <w:tcPr>
            <w:tcW w:w="1570" w:type="dxa"/>
          </w:tcPr>
          <w:p>
            <w:pPr>
              <w:widowControl w:val="0"/>
              <w:spacing w:after="0" w:line="240" w:lineRule="auto"/>
              <w:jc w:val="center"/>
              <w:rPr>
                <w:rFonts w:ascii="Times New Roman" w:hAnsi="Times New Roman" w:eastAsia="宋体" w:cs="Times New Roman"/>
                <w:kern w:val="2"/>
              </w:rPr>
            </w:pPr>
            <w:r>
              <w:rPr>
                <w:rFonts w:ascii="Times New Roman" w:hAnsi="Times New Roman" w:eastAsia="宋体" w:cs="Times New Roman"/>
              </w:rPr>
              <w:t>3</w:t>
            </w:r>
            <w:r>
              <w:rPr>
                <w:rFonts w:hint="eastAsia" w:ascii="Times New Roman" w:hAnsi="Times New Roman" w:eastAsia="宋体" w:cs="Times New Roman"/>
              </w:rPr>
              <w:t>-</w:t>
            </w:r>
            <w:r>
              <w:rPr>
                <w:rFonts w:ascii="Times New Roman" w:hAnsi="Times New Roman" w:eastAsia="宋体" w:cs="Times New Roman"/>
              </w:rPr>
              <w:t>month lag</w:t>
            </w:r>
          </w:p>
        </w:tc>
      </w:tr>
      <w:tr>
        <w:tblPrEx>
          <w:tblCellMar>
            <w:top w:w="0" w:type="dxa"/>
            <w:left w:w="108" w:type="dxa"/>
            <w:bottom w:w="0" w:type="dxa"/>
            <w:right w:w="108" w:type="dxa"/>
          </w:tblCellMar>
        </w:tblPrEx>
        <w:tc>
          <w:tcPr>
            <w:tcW w:w="2254" w:type="dxa"/>
            <w:tcBorders>
              <w:top w:val="nil"/>
            </w:tcBorders>
          </w:tcPr>
          <w:p>
            <w:pPr>
              <w:widowControl w:val="0"/>
              <w:spacing w:after="0" w:line="240" w:lineRule="auto"/>
              <w:jc w:val="both"/>
              <w:rPr>
                <w:rFonts w:ascii="Times New Roman" w:hAnsi="Times New Roman" w:eastAsia="宋体" w:cs="Times New Roman"/>
              </w:rPr>
            </w:pPr>
          </w:p>
        </w:tc>
        <w:tc>
          <w:tcPr>
            <w:tcW w:w="1558" w:type="dxa"/>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(1)</w:t>
            </w:r>
          </w:p>
        </w:tc>
        <w:tc>
          <w:tcPr>
            <w:tcW w:w="1570" w:type="dxa"/>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(2)</w:t>
            </w:r>
          </w:p>
        </w:tc>
        <w:tc>
          <w:tcPr>
            <w:tcW w:w="1570" w:type="dxa"/>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(3)</w:t>
            </w:r>
          </w:p>
        </w:tc>
        <w:tc>
          <w:tcPr>
            <w:tcW w:w="1570" w:type="dxa"/>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(4)</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254" w:type="dxa"/>
            <w:tcBorders>
              <w:bottom w:val="nil"/>
            </w:tcBorders>
          </w:tcPr>
          <w:p>
            <w:pPr>
              <w:widowControl w:val="0"/>
              <w:spacing w:after="0" w:line="240" w:lineRule="auto"/>
              <w:jc w:val="both"/>
              <w:rPr>
                <w:rFonts w:ascii="Times New Roman" w:hAnsi="Times New Roman" w:eastAsia="Times New Roman" w:cs="Times New Roman"/>
                <w:color w:val="000000"/>
                <w:kern w:val="2"/>
              </w:rPr>
            </w:pPr>
            <w:r>
              <w:rPr>
                <w:rFonts w:ascii="Times New Roman" w:hAnsi="Times New Roman" w:eastAsia="Times New Roman" w:cs="Times New Roman"/>
                <w:color w:val="000000"/>
              </w:rPr>
              <w:t>Outage times</w:t>
            </w:r>
          </w:p>
        </w:tc>
        <w:tc>
          <w:tcPr>
            <w:tcW w:w="1558" w:type="dxa"/>
            <w:tcBorders>
              <w:bottom w:val="nil"/>
            </w:tcBorders>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0.0013</w:t>
            </w:r>
          </w:p>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(0.0012)</w:t>
            </w:r>
          </w:p>
        </w:tc>
        <w:tc>
          <w:tcPr>
            <w:tcW w:w="1570" w:type="dxa"/>
            <w:tcBorders>
              <w:bottom w:val="nil"/>
            </w:tcBorders>
          </w:tcPr>
          <w:p>
            <w:pPr>
              <w:widowControl w:val="0"/>
              <w:spacing w:after="0" w:line="240" w:lineRule="auto"/>
              <w:jc w:val="center"/>
              <w:rPr>
                <w:rFonts w:ascii="Times New Roman" w:hAnsi="Times New Roman" w:eastAsia="宋体" w:cs="Times New Roman"/>
                <w:color w:val="000000"/>
              </w:rPr>
            </w:pPr>
          </w:p>
        </w:tc>
        <w:tc>
          <w:tcPr>
            <w:tcW w:w="1570" w:type="dxa"/>
            <w:tcBorders>
              <w:bottom w:val="nil"/>
            </w:tcBorders>
          </w:tcPr>
          <w:p>
            <w:pPr>
              <w:widowControl w:val="0"/>
              <w:spacing w:after="0" w:line="240" w:lineRule="auto"/>
              <w:jc w:val="center"/>
              <w:rPr>
                <w:rFonts w:ascii="Times New Roman" w:hAnsi="Times New Roman" w:eastAsia="宋体" w:cs="Times New Roman"/>
                <w:color w:val="000000"/>
              </w:rPr>
            </w:pPr>
          </w:p>
        </w:tc>
        <w:tc>
          <w:tcPr>
            <w:tcW w:w="1570" w:type="dxa"/>
            <w:tcBorders>
              <w:bottom w:val="nil"/>
            </w:tcBorders>
          </w:tcPr>
          <w:p>
            <w:pPr>
              <w:widowControl w:val="0"/>
              <w:spacing w:after="0" w:line="240" w:lineRule="auto"/>
              <w:jc w:val="center"/>
              <w:rPr>
                <w:rFonts w:ascii="Times New Roman" w:hAnsi="Times New Roman" w:eastAsia="宋体" w:cs="Times New Roma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c>
          <w:tcPr>
            <w:tcW w:w="2254" w:type="dxa"/>
            <w:tcBorders>
              <w:top w:val="nil"/>
              <w:bottom w:val="nil"/>
            </w:tcBorders>
          </w:tcPr>
          <w:p>
            <w:pPr>
              <w:widowControl w:val="0"/>
              <w:spacing w:after="0" w:line="240" w:lineRule="auto"/>
              <w:jc w:val="both"/>
              <w:rPr>
                <w:rFonts w:ascii="Times New Roman" w:hAnsi="Times New Roman" w:eastAsia="宋体" w:cs="Times New Roman"/>
                <w:color w:val="000000"/>
                <w:kern w:val="2"/>
              </w:rPr>
            </w:pPr>
            <w:r>
              <w:rPr>
                <w:rFonts w:ascii="Times New Roman" w:hAnsi="Times New Roman" w:eastAsia="Times New Roman" w:cs="Times New Roman"/>
                <w:color w:val="000000"/>
              </w:rPr>
              <w:t xml:space="preserve">Outage </w:t>
            </w:r>
            <w:r>
              <w:rPr>
                <w:rFonts w:ascii="Times New Roman" w:hAnsi="Times New Roman" w:eastAsia="宋体" w:cs="Times New Roman"/>
                <w:color w:val="000000"/>
              </w:rPr>
              <w:t>hours</w:t>
            </w:r>
          </w:p>
        </w:tc>
        <w:tc>
          <w:tcPr>
            <w:tcW w:w="1558" w:type="dxa"/>
            <w:tcBorders>
              <w:top w:val="nil"/>
              <w:bottom w:val="nil"/>
            </w:tcBorders>
          </w:tcPr>
          <w:p>
            <w:pPr>
              <w:widowControl w:val="0"/>
              <w:spacing w:after="0" w:line="240" w:lineRule="auto"/>
              <w:jc w:val="center"/>
              <w:rPr>
                <w:rFonts w:ascii="Times New Roman" w:hAnsi="Times New Roman" w:eastAsia="宋体" w:cs="Times New Roman"/>
              </w:rPr>
            </w:pPr>
          </w:p>
        </w:tc>
        <w:tc>
          <w:tcPr>
            <w:tcW w:w="1570" w:type="dxa"/>
            <w:tcBorders>
              <w:top w:val="nil"/>
              <w:bottom w:val="nil"/>
            </w:tcBorders>
          </w:tcPr>
          <w:p>
            <w:pPr>
              <w:widowControl w:val="0"/>
              <w:spacing w:after="0" w:line="240" w:lineRule="auto"/>
              <w:jc w:val="center"/>
              <w:rPr>
                <w:rFonts w:ascii="Times New Roman" w:hAnsi="Times New Roman" w:eastAsia="宋体" w:cs="Times New Roman"/>
              </w:rPr>
            </w:pPr>
          </w:p>
        </w:tc>
        <w:tc>
          <w:tcPr>
            <w:tcW w:w="1570" w:type="dxa"/>
            <w:tcBorders>
              <w:top w:val="nil"/>
              <w:bottom w:val="nil"/>
            </w:tcBorders>
          </w:tcPr>
          <w:p>
            <w:pPr>
              <w:widowControl w:val="0"/>
              <w:spacing w:after="0" w:line="240" w:lineRule="auto"/>
              <w:jc w:val="center"/>
              <w:rPr>
                <w:rFonts w:ascii="Times New Roman" w:hAnsi="Times New Roman" w:eastAsia="宋体" w:cs="Times New Roman"/>
                <w:color w:val="000000"/>
              </w:rPr>
            </w:pPr>
            <w:r>
              <w:rPr>
                <w:rFonts w:ascii="Times New Roman" w:hAnsi="Times New Roman" w:eastAsia="Times New Roman" w:cs="Times New Roman"/>
                <w:color w:val="000000"/>
              </w:rPr>
              <w:t>-0.000</w:t>
            </w:r>
            <w:r>
              <w:rPr>
                <w:rFonts w:ascii="Times New Roman" w:hAnsi="Times New Roman" w:eastAsia="宋体" w:cs="Times New Roman"/>
                <w:color w:val="000000"/>
              </w:rPr>
              <w:t>04</w:t>
            </w:r>
          </w:p>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color w:val="000000"/>
              </w:rPr>
              <w:t>(</w:t>
            </w:r>
            <w:r>
              <w:rPr>
                <w:rFonts w:ascii="Times New Roman" w:hAnsi="Times New Roman" w:eastAsia="Times New Roman" w:cs="Times New Roman"/>
                <w:color w:val="000000"/>
              </w:rPr>
              <w:t>0.000</w:t>
            </w:r>
            <w:r>
              <w:rPr>
                <w:rFonts w:ascii="Times New Roman" w:hAnsi="Times New Roman" w:eastAsia="宋体" w:cs="Times New Roman"/>
                <w:color w:val="000000"/>
              </w:rPr>
              <w:t>05)</w:t>
            </w:r>
          </w:p>
        </w:tc>
        <w:tc>
          <w:tcPr>
            <w:tcW w:w="1570" w:type="dxa"/>
            <w:tcBorders>
              <w:top w:val="nil"/>
              <w:bottom w:val="nil"/>
            </w:tcBorders>
          </w:tcPr>
          <w:p>
            <w:pPr>
              <w:widowControl w:val="0"/>
              <w:spacing w:after="0" w:line="240" w:lineRule="auto"/>
              <w:jc w:val="center"/>
              <w:rPr>
                <w:rFonts w:ascii="Times New Roman" w:hAnsi="Times New Roman" w:eastAsia="宋体" w:cs="Times New Roman"/>
                <w:color w:val="000000"/>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254" w:type="dxa"/>
            <w:tcBorders>
              <w:top w:val="nil"/>
              <w:bottom w:val="nil"/>
            </w:tcBorders>
          </w:tcPr>
          <w:p>
            <w:pPr>
              <w:widowControl w:val="0"/>
              <w:spacing w:after="0" w:line="24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L1.Outage times</w:t>
            </w:r>
          </w:p>
        </w:tc>
        <w:tc>
          <w:tcPr>
            <w:tcW w:w="1558" w:type="dxa"/>
            <w:tcBorders>
              <w:top w:val="nil"/>
              <w:bottom w:val="nil"/>
            </w:tcBorders>
          </w:tcPr>
          <w:p>
            <w:pPr>
              <w:widowControl w:val="0"/>
              <w:spacing w:after="0" w:line="240" w:lineRule="auto"/>
              <w:jc w:val="center"/>
              <w:rPr>
                <w:rFonts w:ascii="Times New Roman" w:hAnsi="Times New Roman" w:eastAsia="Times New Roman" w:cs="Times New Roman"/>
                <w:color w:val="000000"/>
              </w:rPr>
            </w:pPr>
          </w:p>
        </w:tc>
        <w:tc>
          <w:tcPr>
            <w:tcW w:w="1570" w:type="dxa"/>
            <w:tcBorders>
              <w:top w:val="nil"/>
              <w:bottom w:val="nil"/>
            </w:tcBorders>
          </w:tcPr>
          <w:p>
            <w:pPr>
              <w:widowControl w:val="0"/>
              <w:spacing w:after="0" w:line="240" w:lineRule="auto"/>
              <w:jc w:val="center"/>
              <w:rPr>
                <w:rFonts w:ascii="Times New Roman" w:hAnsi="Times New Roman" w:eastAsia="宋体" w:cs="Times New Roman"/>
                <w:color w:val="000000"/>
              </w:rPr>
            </w:pPr>
            <w:r>
              <w:rPr>
                <w:rFonts w:ascii="Times New Roman" w:hAnsi="Times New Roman" w:eastAsia="宋体" w:cs="Times New Roman"/>
                <w:color w:val="000000"/>
              </w:rPr>
              <w:t>-0.0057</w:t>
            </w:r>
            <w:r>
              <w:rPr>
                <w:rFonts w:ascii="Times New Roman" w:hAnsi="Times New Roman" w:eastAsia="宋体" w:cs="Times New Roman"/>
                <w:color w:val="000000"/>
                <w:vertAlign w:val="superscript"/>
              </w:rPr>
              <w:t>***</w:t>
            </w:r>
          </w:p>
          <w:p>
            <w:pPr>
              <w:widowControl w:val="0"/>
              <w:spacing w:after="0" w:line="240" w:lineRule="auto"/>
              <w:jc w:val="center"/>
              <w:rPr>
                <w:rFonts w:ascii="Times New Roman" w:hAnsi="Times New Roman" w:eastAsia="Times New Roman" w:cs="Times New Roman"/>
                <w:color w:val="000000"/>
              </w:rPr>
            </w:pPr>
            <w:r>
              <w:rPr>
                <w:rFonts w:ascii="Times New Roman" w:hAnsi="Times New Roman" w:eastAsia="宋体" w:cs="Times New Roman"/>
                <w:color w:val="000000"/>
              </w:rPr>
              <w:t>(0.001)</w:t>
            </w:r>
          </w:p>
        </w:tc>
        <w:tc>
          <w:tcPr>
            <w:tcW w:w="1570" w:type="dxa"/>
            <w:tcBorders>
              <w:top w:val="nil"/>
              <w:bottom w:val="nil"/>
            </w:tcBorders>
          </w:tcPr>
          <w:p>
            <w:pPr>
              <w:widowControl w:val="0"/>
              <w:spacing w:after="0" w:line="240" w:lineRule="auto"/>
              <w:jc w:val="center"/>
              <w:rPr>
                <w:rFonts w:ascii="Times New Roman" w:hAnsi="Times New Roman" w:eastAsia="Times New Roman" w:cs="Times New Roman"/>
                <w:color w:val="000000"/>
              </w:rPr>
            </w:pPr>
          </w:p>
        </w:tc>
        <w:tc>
          <w:tcPr>
            <w:tcW w:w="1570" w:type="dxa"/>
            <w:tcBorders>
              <w:top w:val="nil"/>
              <w:bottom w:val="nil"/>
            </w:tcBorders>
          </w:tcPr>
          <w:p>
            <w:pPr>
              <w:widowControl w:val="0"/>
              <w:spacing w:after="0" w:line="240" w:lineRule="auto"/>
              <w:jc w:val="center"/>
              <w:rPr>
                <w:rFonts w:ascii="Times New Roman" w:hAnsi="Times New Roman" w:eastAsia="Times New Roman" w:cs="Times New Roman"/>
                <w:color w:val="000000"/>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c>
          <w:tcPr>
            <w:tcW w:w="2254" w:type="dxa"/>
            <w:tcBorders>
              <w:top w:val="nil"/>
              <w:bottom w:val="nil"/>
            </w:tcBorders>
          </w:tcPr>
          <w:p>
            <w:pPr>
              <w:widowControl w:val="0"/>
              <w:spacing w:after="0" w:line="24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L1.Outage hours</w:t>
            </w:r>
          </w:p>
        </w:tc>
        <w:tc>
          <w:tcPr>
            <w:tcW w:w="1558" w:type="dxa"/>
            <w:tcBorders>
              <w:top w:val="nil"/>
              <w:bottom w:val="nil"/>
            </w:tcBorders>
          </w:tcPr>
          <w:p>
            <w:pPr>
              <w:widowControl w:val="0"/>
              <w:spacing w:after="0" w:line="240" w:lineRule="auto"/>
              <w:jc w:val="center"/>
              <w:rPr>
                <w:rFonts w:ascii="Times New Roman" w:hAnsi="Times New Roman" w:eastAsia="Times New Roman" w:cs="Times New Roman"/>
                <w:color w:val="000000"/>
              </w:rPr>
            </w:pPr>
          </w:p>
        </w:tc>
        <w:tc>
          <w:tcPr>
            <w:tcW w:w="1570" w:type="dxa"/>
            <w:tcBorders>
              <w:top w:val="nil"/>
              <w:bottom w:val="nil"/>
            </w:tcBorders>
          </w:tcPr>
          <w:p>
            <w:pPr>
              <w:widowControl w:val="0"/>
              <w:spacing w:after="0" w:line="240" w:lineRule="auto"/>
              <w:jc w:val="center"/>
              <w:rPr>
                <w:rFonts w:ascii="Times New Roman" w:hAnsi="Times New Roman" w:eastAsia="Times New Roman" w:cs="Times New Roman"/>
                <w:color w:val="000000"/>
              </w:rPr>
            </w:pPr>
          </w:p>
        </w:tc>
        <w:tc>
          <w:tcPr>
            <w:tcW w:w="1570" w:type="dxa"/>
            <w:tcBorders>
              <w:top w:val="nil"/>
              <w:bottom w:val="nil"/>
            </w:tcBorders>
          </w:tcPr>
          <w:p>
            <w:pPr>
              <w:widowControl w:val="0"/>
              <w:spacing w:after="0" w:line="240" w:lineRule="auto"/>
              <w:jc w:val="center"/>
              <w:rPr>
                <w:rFonts w:ascii="Times New Roman" w:hAnsi="Times New Roman" w:eastAsia="Times New Roman" w:cs="Times New Roman"/>
                <w:color w:val="000000"/>
              </w:rPr>
            </w:pPr>
          </w:p>
        </w:tc>
        <w:tc>
          <w:tcPr>
            <w:tcW w:w="1570" w:type="dxa"/>
            <w:tcBorders>
              <w:top w:val="nil"/>
              <w:bottom w:val="nil"/>
            </w:tcBorders>
          </w:tcPr>
          <w:p>
            <w:pPr>
              <w:widowControl w:val="0"/>
              <w:spacing w:after="0" w:line="240" w:lineRule="auto"/>
              <w:jc w:val="center"/>
              <w:rPr>
                <w:rFonts w:ascii="Times New Roman" w:hAnsi="Times New Roman" w:eastAsia="宋体" w:cs="Times New Roman"/>
                <w:color w:val="000000"/>
              </w:rPr>
            </w:pPr>
            <w:r>
              <w:rPr>
                <w:rFonts w:ascii="Times New Roman" w:hAnsi="Times New Roman" w:eastAsia="宋体" w:cs="Times New Roman"/>
                <w:color w:val="000000"/>
              </w:rPr>
              <w:t>-0.0002</w:t>
            </w:r>
            <w:r>
              <w:rPr>
                <w:rFonts w:ascii="Times New Roman" w:hAnsi="Times New Roman" w:eastAsia="宋体" w:cs="Times New Roman"/>
                <w:color w:val="000000"/>
                <w:vertAlign w:val="superscript"/>
              </w:rPr>
              <w:t>**</w:t>
            </w:r>
          </w:p>
          <w:p>
            <w:pPr>
              <w:widowControl w:val="0"/>
              <w:spacing w:after="0" w:line="240" w:lineRule="auto"/>
              <w:jc w:val="center"/>
              <w:rPr>
                <w:rFonts w:ascii="Times New Roman" w:hAnsi="Times New Roman" w:eastAsia="Times New Roman" w:cs="Times New Roman"/>
                <w:color w:val="000000"/>
              </w:rPr>
            </w:pPr>
            <w:r>
              <w:rPr>
                <w:rFonts w:ascii="Times New Roman" w:hAnsi="Times New Roman" w:eastAsia="宋体" w:cs="Times New Roman"/>
                <w:color w:val="000000"/>
              </w:rPr>
              <w:t>(0.00008)</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254" w:type="dxa"/>
            <w:tcBorders>
              <w:top w:val="nil"/>
              <w:bottom w:val="nil"/>
            </w:tcBorders>
          </w:tcPr>
          <w:p>
            <w:pPr>
              <w:widowControl w:val="0"/>
              <w:spacing w:after="0" w:line="24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L2.Outage times</w:t>
            </w:r>
          </w:p>
        </w:tc>
        <w:tc>
          <w:tcPr>
            <w:tcW w:w="1558" w:type="dxa"/>
            <w:tcBorders>
              <w:top w:val="nil"/>
              <w:bottom w:val="nil"/>
            </w:tcBorders>
          </w:tcPr>
          <w:p>
            <w:pPr>
              <w:widowControl w:val="0"/>
              <w:spacing w:after="0" w:line="240" w:lineRule="auto"/>
              <w:jc w:val="center"/>
              <w:rPr>
                <w:rFonts w:ascii="Times New Roman" w:hAnsi="Times New Roman" w:eastAsia="Times New Roman" w:cs="Times New Roman"/>
                <w:color w:val="000000"/>
              </w:rPr>
            </w:pPr>
          </w:p>
        </w:tc>
        <w:tc>
          <w:tcPr>
            <w:tcW w:w="1570" w:type="dxa"/>
            <w:tcBorders>
              <w:top w:val="nil"/>
              <w:bottom w:val="nil"/>
            </w:tcBorders>
          </w:tcPr>
          <w:p>
            <w:pPr>
              <w:widowControl w:val="0"/>
              <w:spacing w:after="0" w:line="240" w:lineRule="auto"/>
              <w:jc w:val="center"/>
              <w:rPr>
                <w:rFonts w:ascii="Times New Roman" w:hAnsi="Times New Roman" w:eastAsia="宋体" w:cs="Times New Roman"/>
                <w:color w:val="000000"/>
              </w:rPr>
            </w:pPr>
            <w:r>
              <w:rPr>
                <w:rFonts w:ascii="Times New Roman" w:hAnsi="Times New Roman" w:eastAsia="宋体" w:cs="Times New Roman"/>
                <w:color w:val="000000"/>
              </w:rPr>
              <w:t>-0.0080</w:t>
            </w:r>
            <w:r>
              <w:rPr>
                <w:rFonts w:ascii="Times New Roman" w:hAnsi="Times New Roman" w:eastAsia="宋体" w:cs="Times New Roman"/>
                <w:color w:val="000000"/>
                <w:vertAlign w:val="superscript"/>
              </w:rPr>
              <w:t>***</w:t>
            </w:r>
          </w:p>
          <w:p>
            <w:pPr>
              <w:widowControl w:val="0"/>
              <w:spacing w:after="0" w:line="240" w:lineRule="auto"/>
              <w:jc w:val="center"/>
              <w:rPr>
                <w:rFonts w:ascii="Times New Roman" w:hAnsi="Times New Roman" w:eastAsia="Times New Roman" w:cs="Times New Roman"/>
                <w:color w:val="000000"/>
              </w:rPr>
            </w:pPr>
            <w:r>
              <w:rPr>
                <w:rFonts w:ascii="Times New Roman" w:hAnsi="Times New Roman" w:eastAsia="宋体" w:cs="Times New Roman"/>
                <w:color w:val="000000"/>
              </w:rPr>
              <w:t>(0.001)</w:t>
            </w:r>
          </w:p>
        </w:tc>
        <w:tc>
          <w:tcPr>
            <w:tcW w:w="1570" w:type="dxa"/>
            <w:tcBorders>
              <w:top w:val="nil"/>
              <w:bottom w:val="nil"/>
            </w:tcBorders>
          </w:tcPr>
          <w:p>
            <w:pPr>
              <w:widowControl w:val="0"/>
              <w:spacing w:after="0" w:line="240" w:lineRule="auto"/>
              <w:jc w:val="center"/>
              <w:rPr>
                <w:rFonts w:ascii="Times New Roman" w:hAnsi="Times New Roman" w:eastAsia="Times New Roman" w:cs="Times New Roman"/>
                <w:color w:val="000000"/>
              </w:rPr>
            </w:pPr>
          </w:p>
        </w:tc>
        <w:tc>
          <w:tcPr>
            <w:tcW w:w="1570" w:type="dxa"/>
            <w:tcBorders>
              <w:top w:val="nil"/>
              <w:bottom w:val="nil"/>
            </w:tcBorders>
          </w:tcPr>
          <w:p>
            <w:pPr>
              <w:widowControl w:val="0"/>
              <w:spacing w:after="0" w:line="240" w:lineRule="auto"/>
              <w:jc w:val="center"/>
              <w:rPr>
                <w:rFonts w:ascii="Times New Roman" w:hAnsi="Times New Roman" w:eastAsia="Times New Roman" w:cs="Times New Roman"/>
                <w:color w:val="000000"/>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254" w:type="dxa"/>
            <w:tcBorders>
              <w:top w:val="nil"/>
              <w:bottom w:val="nil"/>
            </w:tcBorders>
          </w:tcPr>
          <w:p>
            <w:pPr>
              <w:widowControl w:val="0"/>
              <w:spacing w:after="0" w:line="24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L2.Outage hours</w:t>
            </w:r>
          </w:p>
        </w:tc>
        <w:tc>
          <w:tcPr>
            <w:tcW w:w="1558" w:type="dxa"/>
            <w:tcBorders>
              <w:top w:val="nil"/>
              <w:bottom w:val="nil"/>
            </w:tcBorders>
          </w:tcPr>
          <w:p>
            <w:pPr>
              <w:widowControl w:val="0"/>
              <w:spacing w:after="0" w:line="240" w:lineRule="auto"/>
              <w:jc w:val="center"/>
              <w:rPr>
                <w:rFonts w:ascii="Times New Roman" w:hAnsi="Times New Roman" w:eastAsia="Times New Roman" w:cs="Times New Roman"/>
                <w:color w:val="000000"/>
              </w:rPr>
            </w:pPr>
          </w:p>
        </w:tc>
        <w:tc>
          <w:tcPr>
            <w:tcW w:w="1570" w:type="dxa"/>
            <w:tcBorders>
              <w:top w:val="nil"/>
              <w:bottom w:val="nil"/>
            </w:tcBorders>
          </w:tcPr>
          <w:p>
            <w:pPr>
              <w:widowControl w:val="0"/>
              <w:spacing w:after="0" w:line="240" w:lineRule="auto"/>
              <w:jc w:val="center"/>
              <w:rPr>
                <w:rFonts w:ascii="Times New Roman" w:hAnsi="Times New Roman" w:eastAsia="宋体" w:cs="Times New Roman"/>
                <w:color w:val="000000"/>
              </w:rPr>
            </w:pPr>
          </w:p>
        </w:tc>
        <w:tc>
          <w:tcPr>
            <w:tcW w:w="1570" w:type="dxa"/>
            <w:tcBorders>
              <w:top w:val="nil"/>
              <w:bottom w:val="nil"/>
            </w:tcBorders>
          </w:tcPr>
          <w:p>
            <w:pPr>
              <w:widowControl w:val="0"/>
              <w:spacing w:after="0" w:line="240" w:lineRule="auto"/>
              <w:jc w:val="center"/>
              <w:rPr>
                <w:rFonts w:ascii="Times New Roman" w:hAnsi="Times New Roman" w:eastAsia="Times New Roman" w:cs="Times New Roman"/>
                <w:color w:val="000000"/>
              </w:rPr>
            </w:pPr>
          </w:p>
        </w:tc>
        <w:tc>
          <w:tcPr>
            <w:tcW w:w="1570" w:type="dxa"/>
            <w:tcBorders>
              <w:top w:val="nil"/>
              <w:bottom w:val="nil"/>
            </w:tcBorders>
          </w:tcPr>
          <w:p>
            <w:pPr>
              <w:widowControl w:val="0"/>
              <w:spacing w:after="0" w:line="240" w:lineRule="auto"/>
              <w:jc w:val="center"/>
              <w:rPr>
                <w:rFonts w:ascii="Times New Roman" w:hAnsi="Times New Roman" w:eastAsia="宋体" w:cs="Times New Roman"/>
                <w:color w:val="000000"/>
              </w:rPr>
            </w:pPr>
            <w:r>
              <w:rPr>
                <w:rFonts w:ascii="Times New Roman" w:hAnsi="Times New Roman" w:eastAsia="宋体" w:cs="Times New Roman"/>
                <w:color w:val="000000"/>
              </w:rPr>
              <w:t>-0.0002</w:t>
            </w:r>
            <w:r>
              <w:rPr>
                <w:rFonts w:ascii="Times New Roman" w:hAnsi="Times New Roman" w:eastAsia="宋体" w:cs="Times New Roman"/>
                <w:color w:val="000000"/>
                <w:vertAlign w:val="superscript"/>
              </w:rPr>
              <w:t>***</w:t>
            </w:r>
          </w:p>
          <w:p>
            <w:pPr>
              <w:widowControl w:val="0"/>
              <w:spacing w:after="0" w:line="240" w:lineRule="auto"/>
              <w:jc w:val="center"/>
              <w:rPr>
                <w:rFonts w:ascii="Times New Roman" w:hAnsi="Times New Roman" w:eastAsia="Times New Roman" w:cs="Times New Roman"/>
                <w:color w:val="000000"/>
              </w:rPr>
            </w:pPr>
            <w:r>
              <w:rPr>
                <w:rFonts w:ascii="Times New Roman" w:hAnsi="Times New Roman" w:eastAsia="宋体" w:cs="Times New Roman"/>
                <w:color w:val="000000"/>
              </w:rPr>
              <w:t>(0.00007)</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254" w:type="dxa"/>
            <w:tcBorders>
              <w:top w:val="nil"/>
              <w:bottom w:val="nil"/>
            </w:tcBorders>
          </w:tcPr>
          <w:p>
            <w:pPr>
              <w:widowControl w:val="0"/>
              <w:spacing w:after="0" w:line="24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L3.Outage times</w:t>
            </w:r>
          </w:p>
        </w:tc>
        <w:tc>
          <w:tcPr>
            <w:tcW w:w="1558" w:type="dxa"/>
            <w:tcBorders>
              <w:top w:val="nil"/>
              <w:bottom w:val="nil"/>
            </w:tcBorders>
          </w:tcPr>
          <w:p>
            <w:pPr>
              <w:widowControl w:val="0"/>
              <w:spacing w:after="0" w:line="240" w:lineRule="auto"/>
              <w:jc w:val="center"/>
              <w:rPr>
                <w:rFonts w:ascii="Times New Roman" w:hAnsi="Times New Roman" w:eastAsia="Times New Roman" w:cs="Times New Roman"/>
                <w:color w:val="000000"/>
              </w:rPr>
            </w:pPr>
          </w:p>
        </w:tc>
        <w:tc>
          <w:tcPr>
            <w:tcW w:w="1570" w:type="dxa"/>
            <w:tcBorders>
              <w:top w:val="nil"/>
              <w:bottom w:val="nil"/>
            </w:tcBorders>
          </w:tcPr>
          <w:p>
            <w:pPr>
              <w:widowControl w:val="0"/>
              <w:spacing w:after="0" w:line="240" w:lineRule="auto"/>
              <w:jc w:val="center"/>
              <w:rPr>
                <w:rFonts w:ascii="Times New Roman" w:hAnsi="Times New Roman" w:eastAsia="宋体" w:cs="Times New Roman"/>
                <w:color w:val="000000"/>
              </w:rPr>
            </w:pPr>
            <w:r>
              <w:rPr>
                <w:rFonts w:ascii="Times New Roman" w:hAnsi="Times New Roman" w:eastAsia="宋体" w:cs="Times New Roman"/>
                <w:color w:val="000000"/>
              </w:rPr>
              <w:t>-0.0004</w:t>
            </w:r>
          </w:p>
          <w:p>
            <w:pPr>
              <w:widowControl w:val="0"/>
              <w:spacing w:after="0" w:line="240" w:lineRule="auto"/>
              <w:jc w:val="center"/>
              <w:rPr>
                <w:rFonts w:ascii="Times New Roman" w:hAnsi="Times New Roman" w:eastAsia="宋体" w:cs="Times New Roman"/>
                <w:color w:val="000000"/>
              </w:rPr>
            </w:pPr>
            <w:r>
              <w:rPr>
                <w:rFonts w:ascii="Times New Roman" w:hAnsi="Times New Roman" w:eastAsia="宋体" w:cs="Times New Roman"/>
                <w:color w:val="000000"/>
              </w:rPr>
              <w:t>(0.001)</w:t>
            </w:r>
          </w:p>
        </w:tc>
        <w:tc>
          <w:tcPr>
            <w:tcW w:w="1570" w:type="dxa"/>
            <w:tcBorders>
              <w:top w:val="nil"/>
              <w:bottom w:val="nil"/>
            </w:tcBorders>
          </w:tcPr>
          <w:p>
            <w:pPr>
              <w:widowControl w:val="0"/>
              <w:spacing w:after="0" w:line="240" w:lineRule="auto"/>
              <w:jc w:val="center"/>
              <w:rPr>
                <w:rFonts w:ascii="Times New Roman" w:hAnsi="Times New Roman" w:eastAsia="Times New Roman" w:cs="Times New Roman"/>
                <w:color w:val="000000"/>
              </w:rPr>
            </w:pPr>
          </w:p>
        </w:tc>
        <w:tc>
          <w:tcPr>
            <w:tcW w:w="1570" w:type="dxa"/>
            <w:tcBorders>
              <w:top w:val="nil"/>
              <w:bottom w:val="nil"/>
            </w:tcBorders>
          </w:tcPr>
          <w:p>
            <w:pPr>
              <w:widowControl w:val="0"/>
              <w:spacing w:after="0" w:line="240" w:lineRule="auto"/>
              <w:jc w:val="center"/>
              <w:rPr>
                <w:rFonts w:ascii="Times New Roman" w:hAnsi="Times New Roman" w:eastAsia="Times New Roman" w:cs="Times New Roman"/>
                <w:color w:val="000000"/>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254" w:type="dxa"/>
            <w:tcBorders>
              <w:top w:val="nil"/>
              <w:bottom w:val="nil"/>
            </w:tcBorders>
          </w:tcPr>
          <w:p>
            <w:pPr>
              <w:widowControl w:val="0"/>
              <w:spacing w:after="0" w:line="240" w:lineRule="auto"/>
              <w:jc w:val="both"/>
              <w:rPr>
                <w:rFonts w:ascii="Times New Roman" w:hAnsi="Times New Roman" w:eastAsia="Times New Roman" w:cs="Times New Roman"/>
                <w:color w:val="000000"/>
              </w:rPr>
            </w:pPr>
            <w:r>
              <w:rPr>
                <w:rFonts w:ascii="Times New Roman" w:hAnsi="Times New Roman" w:eastAsia="Times New Roman" w:cs="Times New Roman"/>
                <w:color w:val="000000"/>
              </w:rPr>
              <w:t>L3.Outage hours</w:t>
            </w:r>
          </w:p>
        </w:tc>
        <w:tc>
          <w:tcPr>
            <w:tcW w:w="1558" w:type="dxa"/>
            <w:tcBorders>
              <w:top w:val="nil"/>
              <w:bottom w:val="nil"/>
            </w:tcBorders>
          </w:tcPr>
          <w:p>
            <w:pPr>
              <w:widowControl w:val="0"/>
              <w:spacing w:after="0" w:line="240" w:lineRule="auto"/>
              <w:jc w:val="center"/>
              <w:rPr>
                <w:rFonts w:ascii="Times New Roman" w:hAnsi="Times New Roman" w:eastAsia="Times New Roman" w:cs="Times New Roman"/>
                <w:color w:val="000000"/>
              </w:rPr>
            </w:pPr>
          </w:p>
        </w:tc>
        <w:tc>
          <w:tcPr>
            <w:tcW w:w="1570" w:type="dxa"/>
            <w:tcBorders>
              <w:top w:val="nil"/>
              <w:bottom w:val="nil"/>
            </w:tcBorders>
          </w:tcPr>
          <w:p>
            <w:pPr>
              <w:widowControl w:val="0"/>
              <w:spacing w:after="0" w:line="240" w:lineRule="auto"/>
              <w:jc w:val="center"/>
              <w:rPr>
                <w:rFonts w:ascii="Times New Roman" w:hAnsi="Times New Roman" w:eastAsia="宋体" w:cs="Times New Roman"/>
                <w:color w:val="000000"/>
              </w:rPr>
            </w:pPr>
          </w:p>
        </w:tc>
        <w:tc>
          <w:tcPr>
            <w:tcW w:w="1570" w:type="dxa"/>
            <w:tcBorders>
              <w:top w:val="nil"/>
              <w:bottom w:val="nil"/>
            </w:tcBorders>
          </w:tcPr>
          <w:p>
            <w:pPr>
              <w:widowControl w:val="0"/>
              <w:spacing w:after="0" w:line="240" w:lineRule="auto"/>
              <w:jc w:val="center"/>
              <w:rPr>
                <w:rFonts w:ascii="Times New Roman" w:hAnsi="Times New Roman" w:eastAsia="Times New Roman" w:cs="Times New Roman"/>
                <w:color w:val="000000"/>
              </w:rPr>
            </w:pPr>
          </w:p>
        </w:tc>
        <w:tc>
          <w:tcPr>
            <w:tcW w:w="1570" w:type="dxa"/>
            <w:tcBorders>
              <w:top w:val="nil"/>
              <w:bottom w:val="nil"/>
            </w:tcBorders>
          </w:tcPr>
          <w:p>
            <w:pPr>
              <w:widowControl w:val="0"/>
              <w:spacing w:after="0" w:line="240" w:lineRule="auto"/>
              <w:jc w:val="center"/>
              <w:rPr>
                <w:rFonts w:ascii="Times New Roman" w:hAnsi="Times New Roman" w:eastAsia="宋体" w:cs="Times New Roman"/>
                <w:color w:val="000000"/>
              </w:rPr>
            </w:pPr>
            <w:r>
              <w:rPr>
                <w:rFonts w:ascii="Times New Roman" w:hAnsi="Times New Roman" w:eastAsia="宋体" w:cs="Times New Roman"/>
                <w:color w:val="000000"/>
              </w:rPr>
              <w:t>0.000006</w:t>
            </w:r>
          </w:p>
          <w:p>
            <w:pPr>
              <w:widowControl w:val="0"/>
              <w:spacing w:after="0" w:line="240" w:lineRule="auto"/>
              <w:jc w:val="center"/>
              <w:rPr>
                <w:rFonts w:ascii="Times New Roman" w:hAnsi="Times New Roman" w:eastAsia="Times New Roman" w:cs="Times New Roman"/>
                <w:color w:val="000000"/>
              </w:rPr>
            </w:pPr>
            <w:r>
              <w:rPr>
                <w:rFonts w:ascii="Times New Roman" w:hAnsi="Times New Roman" w:eastAsia="宋体" w:cs="Times New Roman"/>
                <w:color w:val="000000"/>
              </w:rPr>
              <w:t>(0.0001)</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254" w:type="dxa"/>
            <w:tcBorders>
              <w:top w:val="nil"/>
              <w:bottom w:val="nil"/>
            </w:tcBorders>
          </w:tcPr>
          <w:p>
            <w:pPr>
              <w:widowControl w:val="0"/>
              <w:spacing w:after="0" w:line="240" w:lineRule="auto"/>
              <w:jc w:val="both"/>
              <w:rPr>
                <w:rFonts w:ascii="Times New Roman" w:hAnsi="Times New Roman" w:eastAsia="Times New Roman" w:cs="Times New Roman"/>
                <w:color w:val="000000"/>
                <w:kern w:val="2"/>
              </w:rPr>
            </w:pPr>
            <w:r>
              <w:rPr>
                <w:rFonts w:ascii="Times New Roman" w:hAnsi="Times New Roman" w:eastAsia="Times New Roman" w:cs="Times New Roman"/>
                <w:color w:val="000000"/>
              </w:rPr>
              <w:t>ln(GDP)</w:t>
            </w:r>
          </w:p>
        </w:tc>
        <w:tc>
          <w:tcPr>
            <w:tcW w:w="1558" w:type="dxa"/>
            <w:tcBorders>
              <w:top w:val="nil"/>
              <w:bottom w:val="nil"/>
            </w:tcBorders>
          </w:tcPr>
          <w:p>
            <w:pPr>
              <w:widowControl w:val="0"/>
              <w:spacing w:after="0" w:line="240" w:lineRule="auto"/>
              <w:jc w:val="center"/>
              <w:rPr>
                <w:rFonts w:ascii="Times New Roman" w:hAnsi="Times New Roman" w:eastAsia="宋体" w:cs="Times New Roman"/>
                <w:color w:val="000000"/>
                <w:vertAlign w:val="superscript"/>
              </w:rPr>
            </w:pPr>
            <w:r>
              <w:rPr>
                <w:rFonts w:ascii="Times New Roman" w:hAnsi="Times New Roman" w:eastAsia="Times New Roman" w:cs="Times New Roman"/>
                <w:color w:val="000000"/>
              </w:rPr>
              <w:t>-0.04</w:t>
            </w:r>
            <w:r>
              <w:rPr>
                <w:rFonts w:ascii="Times New Roman" w:hAnsi="Times New Roman" w:eastAsia="宋体" w:cs="Times New Roman"/>
                <w:color w:val="000000"/>
              </w:rPr>
              <w:t>3</w:t>
            </w:r>
            <w:r>
              <w:rPr>
                <w:rFonts w:ascii="Times New Roman" w:hAnsi="Times New Roman" w:eastAsia="宋体" w:cs="Times New Roman"/>
                <w:color w:val="000000"/>
                <w:vertAlign w:val="superscript"/>
              </w:rPr>
              <w:t>*</w:t>
            </w:r>
          </w:p>
          <w:p>
            <w:pPr>
              <w:widowControl w:val="0"/>
              <w:spacing w:after="0" w:line="240" w:lineRule="auto"/>
              <w:jc w:val="center"/>
              <w:rPr>
                <w:rFonts w:ascii="Times New Roman" w:hAnsi="Times New Roman" w:eastAsia="宋体" w:cs="Times New Roman"/>
                <w:color w:val="000000"/>
                <w:vertAlign w:val="superscript"/>
              </w:rPr>
            </w:pPr>
            <w:r>
              <w:rPr>
                <w:rFonts w:ascii="Times New Roman" w:hAnsi="Times New Roman" w:eastAsia="宋体" w:cs="Times New Roman"/>
                <w:color w:val="000000"/>
              </w:rPr>
              <w:t>(</w:t>
            </w:r>
            <w:r>
              <w:rPr>
                <w:rFonts w:ascii="Times New Roman" w:hAnsi="Times New Roman" w:eastAsia="Times New Roman" w:cs="Times New Roman"/>
                <w:color w:val="000000"/>
              </w:rPr>
              <w:t>0.02</w:t>
            </w:r>
            <w:r>
              <w:rPr>
                <w:rFonts w:ascii="Times New Roman" w:hAnsi="Times New Roman" w:eastAsia="宋体" w:cs="Times New Roman"/>
                <w:color w:val="000000"/>
              </w:rPr>
              <w:t>3)</w:t>
            </w:r>
          </w:p>
        </w:tc>
        <w:tc>
          <w:tcPr>
            <w:tcW w:w="1570" w:type="dxa"/>
            <w:tcBorders>
              <w:top w:val="nil"/>
              <w:bottom w:val="nil"/>
            </w:tcBorders>
          </w:tcPr>
          <w:p>
            <w:pPr>
              <w:widowControl w:val="0"/>
              <w:spacing w:after="0" w:line="240" w:lineRule="auto"/>
              <w:jc w:val="center"/>
              <w:rPr>
                <w:rFonts w:ascii="Times New Roman" w:hAnsi="Times New Roman" w:eastAsia="Times New Roman" w:cs="Times New Roman"/>
                <w:color w:val="000000"/>
                <w:vertAlign w:val="superscript"/>
              </w:rPr>
            </w:pPr>
            <w:r>
              <w:rPr>
                <w:rFonts w:ascii="Times New Roman" w:hAnsi="Times New Roman" w:eastAsia="Times New Roman" w:cs="Times New Roman"/>
                <w:color w:val="000000"/>
              </w:rPr>
              <w:t>-0.0</w:t>
            </w:r>
            <w:r>
              <w:rPr>
                <w:rFonts w:ascii="Times New Roman" w:hAnsi="Times New Roman" w:eastAsia="宋体" w:cs="Times New Roman"/>
                <w:color w:val="000000"/>
              </w:rPr>
              <w:t>49</w:t>
            </w:r>
            <w:r>
              <w:rPr>
                <w:rFonts w:ascii="Times New Roman" w:hAnsi="Times New Roman" w:eastAsia="Times New Roman" w:cs="Times New Roman"/>
                <w:color w:val="000000"/>
                <w:vertAlign w:val="superscript"/>
              </w:rPr>
              <w:t>**</w:t>
            </w:r>
          </w:p>
          <w:p>
            <w:pPr>
              <w:widowControl w:val="0"/>
              <w:spacing w:after="0" w:line="240" w:lineRule="auto"/>
              <w:jc w:val="center"/>
              <w:rPr>
                <w:rFonts w:ascii="Times New Roman" w:hAnsi="Times New Roman" w:eastAsia="Times New Roman" w:cs="Times New Roman"/>
                <w:color w:val="000000"/>
                <w:vertAlign w:val="superscript"/>
              </w:rPr>
            </w:pPr>
            <w:r>
              <w:rPr>
                <w:rFonts w:ascii="Times New Roman" w:hAnsi="Times New Roman" w:eastAsia="宋体" w:cs="Times New Roman"/>
                <w:color w:val="000000"/>
              </w:rPr>
              <w:t>(</w:t>
            </w:r>
            <w:r>
              <w:rPr>
                <w:rFonts w:ascii="Times New Roman" w:hAnsi="Times New Roman" w:eastAsia="Times New Roman" w:cs="Times New Roman"/>
                <w:color w:val="000000"/>
              </w:rPr>
              <w:t>0.022</w:t>
            </w:r>
            <w:r>
              <w:rPr>
                <w:rFonts w:ascii="Times New Roman" w:hAnsi="Times New Roman" w:eastAsia="宋体" w:cs="Times New Roman"/>
                <w:color w:val="000000"/>
              </w:rPr>
              <w:t>)</w:t>
            </w:r>
          </w:p>
        </w:tc>
        <w:tc>
          <w:tcPr>
            <w:tcW w:w="1570" w:type="dxa"/>
            <w:tcBorders>
              <w:top w:val="nil"/>
              <w:bottom w:val="nil"/>
            </w:tcBorders>
          </w:tcPr>
          <w:p>
            <w:pPr>
              <w:widowControl w:val="0"/>
              <w:spacing w:after="0" w:line="240" w:lineRule="auto"/>
              <w:jc w:val="center"/>
              <w:rPr>
                <w:rFonts w:ascii="Times New Roman" w:hAnsi="Times New Roman" w:eastAsia="宋体" w:cs="Times New Roman"/>
                <w:color w:val="000000"/>
                <w:vertAlign w:val="superscript"/>
              </w:rPr>
            </w:pPr>
            <w:r>
              <w:rPr>
                <w:rFonts w:ascii="Times New Roman" w:hAnsi="Times New Roman" w:eastAsia="Times New Roman" w:cs="Times New Roman"/>
                <w:color w:val="000000"/>
              </w:rPr>
              <w:t>-0.04</w:t>
            </w:r>
            <w:r>
              <w:rPr>
                <w:rFonts w:ascii="Times New Roman" w:hAnsi="Times New Roman" w:eastAsia="宋体" w:cs="Times New Roman"/>
                <w:color w:val="000000"/>
              </w:rPr>
              <w:t>4</w:t>
            </w:r>
            <w:r>
              <w:rPr>
                <w:rFonts w:ascii="Times New Roman" w:hAnsi="Times New Roman" w:eastAsia="宋体" w:cs="Times New Roman"/>
                <w:color w:val="000000"/>
                <w:vertAlign w:val="superscript"/>
              </w:rPr>
              <w:t>*</w:t>
            </w:r>
          </w:p>
          <w:p>
            <w:pPr>
              <w:widowControl w:val="0"/>
              <w:spacing w:after="0" w:line="240" w:lineRule="auto"/>
              <w:jc w:val="center"/>
              <w:rPr>
                <w:rFonts w:ascii="Times New Roman" w:hAnsi="Times New Roman" w:eastAsia="宋体" w:cs="Times New Roman"/>
                <w:color w:val="000000"/>
              </w:rPr>
            </w:pPr>
            <w:r>
              <w:rPr>
                <w:rFonts w:ascii="Times New Roman" w:hAnsi="Times New Roman" w:eastAsia="宋体" w:cs="Times New Roman"/>
                <w:color w:val="000000"/>
              </w:rPr>
              <w:t>(</w:t>
            </w:r>
            <w:r>
              <w:rPr>
                <w:rFonts w:ascii="Times New Roman" w:hAnsi="Times New Roman" w:eastAsia="Times New Roman" w:cs="Times New Roman"/>
                <w:color w:val="000000"/>
              </w:rPr>
              <w:t>0.02</w:t>
            </w:r>
            <w:r>
              <w:rPr>
                <w:rFonts w:ascii="Times New Roman" w:hAnsi="Times New Roman" w:eastAsia="宋体" w:cs="Times New Roman"/>
                <w:color w:val="000000"/>
              </w:rPr>
              <w:t>3)</w:t>
            </w:r>
          </w:p>
        </w:tc>
        <w:tc>
          <w:tcPr>
            <w:tcW w:w="1570" w:type="dxa"/>
            <w:tcBorders>
              <w:top w:val="nil"/>
              <w:bottom w:val="nil"/>
            </w:tcBorders>
          </w:tcPr>
          <w:p>
            <w:pPr>
              <w:widowControl w:val="0"/>
              <w:spacing w:after="0" w:line="240" w:lineRule="auto"/>
              <w:jc w:val="center"/>
              <w:rPr>
                <w:rFonts w:ascii="Times New Roman" w:hAnsi="Times New Roman" w:eastAsia="Times New Roman" w:cs="Times New Roman"/>
                <w:color w:val="000000"/>
                <w:vertAlign w:val="superscript"/>
              </w:rPr>
            </w:pPr>
            <w:r>
              <w:rPr>
                <w:rFonts w:ascii="Times New Roman" w:hAnsi="Times New Roman" w:eastAsia="Times New Roman" w:cs="Times New Roman"/>
                <w:color w:val="000000"/>
              </w:rPr>
              <w:t>-0.0</w:t>
            </w:r>
            <w:r>
              <w:rPr>
                <w:rFonts w:ascii="Times New Roman" w:hAnsi="Times New Roman" w:eastAsia="宋体" w:cs="Times New Roman"/>
                <w:color w:val="000000"/>
              </w:rPr>
              <w:t>49</w:t>
            </w:r>
            <w:r>
              <w:rPr>
                <w:rFonts w:ascii="Times New Roman" w:hAnsi="Times New Roman" w:eastAsia="Times New Roman" w:cs="Times New Roman"/>
                <w:color w:val="000000"/>
                <w:vertAlign w:val="superscript"/>
              </w:rPr>
              <w:t>**</w:t>
            </w:r>
          </w:p>
          <w:p>
            <w:pPr>
              <w:widowControl w:val="0"/>
              <w:spacing w:after="0" w:line="240" w:lineRule="auto"/>
              <w:jc w:val="center"/>
              <w:rPr>
                <w:rFonts w:ascii="Times New Roman" w:hAnsi="Times New Roman" w:eastAsia="Times New Roman" w:cs="Times New Roman"/>
                <w:color w:val="000000"/>
                <w:vertAlign w:val="superscript"/>
              </w:rPr>
            </w:pPr>
            <w:r>
              <w:rPr>
                <w:rFonts w:ascii="Times New Roman" w:hAnsi="Times New Roman" w:eastAsia="宋体" w:cs="Times New Roman"/>
                <w:color w:val="000000"/>
              </w:rPr>
              <w:t>(</w:t>
            </w:r>
            <w:r>
              <w:rPr>
                <w:rFonts w:ascii="Times New Roman" w:hAnsi="Times New Roman" w:eastAsia="Times New Roman" w:cs="Times New Roman"/>
                <w:color w:val="000000"/>
              </w:rPr>
              <w:t>0.022</w:t>
            </w:r>
            <w:r>
              <w:rPr>
                <w:rFonts w:ascii="Times New Roman" w:hAnsi="Times New Roman" w:eastAsia="宋体" w:cs="Times New Roman"/>
                <w:color w:val="000000"/>
              </w:rPr>
              <w: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254" w:type="dxa"/>
            <w:tcBorders>
              <w:top w:val="nil"/>
              <w:bottom w:val="nil"/>
            </w:tcBorders>
          </w:tcPr>
          <w:p>
            <w:pPr>
              <w:widowControl w:val="0"/>
              <w:spacing w:after="0" w:line="240" w:lineRule="auto"/>
              <w:jc w:val="both"/>
              <w:rPr>
                <w:rFonts w:ascii="Times New Roman" w:hAnsi="Times New Roman" w:eastAsia="宋体" w:cs="Times New Roman"/>
                <w:color w:val="000000"/>
                <w:kern w:val="2"/>
              </w:rPr>
            </w:pPr>
            <w:r>
              <w:rPr>
                <w:rFonts w:ascii="Times New Roman" w:hAnsi="Times New Roman" w:eastAsia="宋体" w:cs="Times New Roman"/>
                <w:color w:val="000000"/>
              </w:rPr>
              <w:t>ln (charging station)</w:t>
            </w:r>
          </w:p>
        </w:tc>
        <w:tc>
          <w:tcPr>
            <w:tcW w:w="1558" w:type="dxa"/>
            <w:tcBorders>
              <w:top w:val="nil"/>
              <w:bottom w:val="nil"/>
            </w:tcBorders>
          </w:tcPr>
          <w:p>
            <w:pPr>
              <w:widowControl w:val="0"/>
              <w:spacing w:after="0" w:line="240" w:lineRule="auto"/>
              <w:jc w:val="center"/>
              <w:rPr>
                <w:rFonts w:ascii="Times New Roman" w:hAnsi="Times New Roman" w:eastAsia="宋体" w:cs="Times New Roman"/>
                <w:color w:val="000000"/>
                <w:vertAlign w:val="superscript"/>
              </w:rPr>
            </w:pPr>
            <w:r>
              <w:rPr>
                <w:rFonts w:ascii="Times New Roman" w:hAnsi="Times New Roman" w:eastAsia="宋体" w:cs="Times New Roman"/>
                <w:color w:val="000000"/>
              </w:rPr>
              <w:t>-0.99</w:t>
            </w:r>
            <w:r>
              <w:rPr>
                <w:rFonts w:ascii="Times New Roman" w:hAnsi="Times New Roman" w:eastAsia="宋体" w:cs="Times New Roman"/>
                <w:color w:val="000000"/>
                <w:vertAlign w:val="superscript"/>
              </w:rPr>
              <w:t>**</w:t>
            </w:r>
          </w:p>
          <w:p>
            <w:pPr>
              <w:widowControl w:val="0"/>
              <w:spacing w:after="0" w:line="240" w:lineRule="auto"/>
              <w:jc w:val="center"/>
              <w:rPr>
                <w:rFonts w:ascii="Times New Roman" w:hAnsi="Times New Roman" w:eastAsia="宋体" w:cs="Times New Roman"/>
                <w:color w:val="000000"/>
                <w:vertAlign w:val="superscript"/>
              </w:rPr>
            </w:pPr>
            <w:r>
              <w:rPr>
                <w:rFonts w:ascii="Times New Roman" w:hAnsi="Times New Roman" w:eastAsia="宋体" w:cs="Times New Roman"/>
                <w:color w:val="000000"/>
              </w:rPr>
              <w:t>(0.40)</w:t>
            </w:r>
          </w:p>
        </w:tc>
        <w:tc>
          <w:tcPr>
            <w:tcW w:w="1570" w:type="dxa"/>
            <w:tcBorders>
              <w:top w:val="nil"/>
              <w:bottom w:val="nil"/>
            </w:tcBorders>
          </w:tcPr>
          <w:p>
            <w:pPr>
              <w:widowControl w:val="0"/>
              <w:spacing w:after="0" w:line="240" w:lineRule="auto"/>
              <w:jc w:val="center"/>
              <w:rPr>
                <w:rFonts w:ascii="Times New Roman" w:hAnsi="Times New Roman" w:eastAsia="宋体" w:cs="Times New Roman"/>
                <w:color w:val="000000"/>
              </w:rPr>
            </w:pPr>
            <w:r>
              <w:rPr>
                <w:rFonts w:ascii="Times New Roman" w:hAnsi="Times New Roman" w:eastAsia="宋体" w:cs="Times New Roman"/>
                <w:color w:val="000000"/>
              </w:rPr>
              <w:t>-0.22</w:t>
            </w:r>
          </w:p>
          <w:p>
            <w:pPr>
              <w:widowControl w:val="0"/>
              <w:spacing w:after="0" w:line="240" w:lineRule="auto"/>
              <w:jc w:val="center"/>
              <w:rPr>
                <w:rFonts w:ascii="Times New Roman" w:hAnsi="Times New Roman" w:eastAsia="宋体" w:cs="Times New Roman"/>
                <w:color w:val="000000"/>
              </w:rPr>
            </w:pPr>
            <w:r>
              <w:rPr>
                <w:rFonts w:ascii="Times New Roman" w:hAnsi="Times New Roman" w:eastAsia="宋体" w:cs="Times New Roman"/>
                <w:color w:val="000000"/>
              </w:rPr>
              <w:t>(0.51)</w:t>
            </w:r>
          </w:p>
        </w:tc>
        <w:tc>
          <w:tcPr>
            <w:tcW w:w="1570" w:type="dxa"/>
            <w:tcBorders>
              <w:top w:val="nil"/>
              <w:bottom w:val="nil"/>
            </w:tcBorders>
          </w:tcPr>
          <w:p>
            <w:pPr>
              <w:widowControl w:val="0"/>
              <w:spacing w:after="0" w:line="240" w:lineRule="auto"/>
              <w:jc w:val="center"/>
              <w:rPr>
                <w:rFonts w:ascii="Times New Roman" w:hAnsi="Times New Roman" w:eastAsia="宋体" w:cs="Times New Roman"/>
                <w:color w:val="000000"/>
                <w:vertAlign w:val="superscript"/>
              </w:rPr>
            </w:pPr>
            <w:r>
              <w:rPr>
                <w:rFonts w:ascii="Times New Roman" w:hAnsi="Times New Roman" w:eastAsia="宋体" w:cs="Times New Roman"/>
                <w:color w:val="000000"/>
              </w:rPr>
              <w:t>-0.99</w:t>
            </w:r>
            <w:r>
              <w:rPr>
                <w:rFonts w:ascii="Times New Roman" w:hAnsi="Times New Roman" w:eastAsia="宋体" w:cs="Times New Roman"/>
                <w:color w:val="000000"/>
                <w:vertAlign w:val="superscript"/>
              </w:rPr>
              <w:t>**</w:t>
            </w:r>
          </w:p>
          <w:p>
            <w:pPr>
              <w:widowControl w:val="0"/>
              <w:spacing w:after="0" w:line="240" w:lineRule="auto"/>
              <w:jc w:val="center"/>
              <w:rPr>
                <w:rFonts w:ascii="Times New Roman" w:hAnsi="Times New Roman" w:eastAsia="宋体" w:cs="Times New Roman"/>
                <w:color w:val="000000"/>
                <w:vertAlign w:val="superscript"/>
              </w:rPr>
            </w:pPr>
            <w:r>
              <w:rPr>
                <w:rFonts w:ascii="Times New Roman" w:hAnsi="Times New Roman" w:eastAsia="宋体" w:cs="Times New Roman"/>
                <w:color w:val="000000"/>
              </w:rPr>
              <w:t>(0.41)</w:t>
            </w:r>
          </w:p>
        </w:tc>
        <w:tc>
          <w:tcPr>
            <w:tcW w:w="1570" w:type="dxa"/>
            <w:tcBorders>
              <w:top w:val="nil"/>
              <w:bottom w:val="nil"/>
            </w:tcBorders>
          </w:tcPr>
          <w:p>
            <w:pPr>
              <w:widowControl w:val="0"/>
              <w:spacing w:after="0" w:line="240" w:lineRule="auto"/>
              <w:jc w:val="center"/>
              <w:rPr>
                <w:rFonts w:ascii="Times New Roman" w:hAnsi="Times New Roman" w:eastAsia="宋体" w:cs="Times New Roman"/>
                <w:color w:val="000000"/>
              </w:rPr>
            </w:pPr>
            <w:r>
              <w:rPr>
                <w:rFonts w:ascii="Times New Roman" w:hAnsi="Times New Roman" w:eastAsia="宋体" w:cs="Times New Roman"/>
                <w:color w:val="000000"/>
              </w:rPr>
              <w:t>-0.30</w:t>
            </w:r>
          </w:p>
          <w:p>
            <w:pPr>
              <w:widowControl w:val="0"/>
              <w:spacing w:after="0" w:line="240" w:lineRule="auto"/>
              <w:jc w:val="center"/>
              <w:rPr>
                <w:rFonts w:ascii="Times New Roman" w:hAnsi="Times New Roman" w:eastAsia="宋体" w:cs="Times New Roman"/>
                <w:color w:val="000000"/>
              </w:rPr>
            </w:pPr>
            <w:r>
              <w:rPr>
                <w:rFonts w:ascii="Times New Roman" w:hAnsi="Times New Roman" w:eastAsia="宋体" w:cs="Times New Roman"/>
                <w:color w:val="000000"/>
              </w:rPr>
              <w:t>(0.52)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254" w:type="dxa"/>
            <w:tcBorders>
              <w:top w:val="nil"/>
            </w:tcBorders>
          </w:tcPr>
          <w:p>
            <w:pPr>
              <w:widowControl w:val="0"/>
              <w:spacing w:after="0" w:line="240" w:lineRule="auto"/>
              <w:jc w:val="both"/>
              <w:rPr>
                <w:rFonts w:ascii="Times New Roman" w:hAnsi="Times New Roman" w:eastAsia="Times New Roman" w:cs="Times New Roman"/>
                <w:color w:val="000000"/>
                <w:kern w:val="2"/>
              </w:rPr>
            </w:pPr>
            <w:r>
              <w:rPr>
                <w:rFonts w:ascii="Times New Roman" w:hAnsi="Times New Roman" w:eastAsia="Times New Roman" w:cs="Times New Roman"/>
                <w:color w:val="000000"/>
              </w:rPr>
              <w:t>Constant</w:t>
            </w:r>
          </w:p>
        </w:tc>
        <w:tc>
          <w:tcPr>
            <w:tcW w:w="1558" w:type="dxa"/>
            <w:tcBorders>
              <w:top w:val="nil"/>
            </w:tcBorders>
          </w:tcPr>
          <w:p>
            <w:pPr>
              <w:widowControl w:val="0"/>
              <w:spacing w:after="0" w:line="240" w:lineRule="auto"/>
              <w:jc w:val="center"/>
              <w:rPr>
                <w:rFonts w:ascii="Times New Roman" w:hAnsi="Times New Roman" w:eastAsia="Times New Roman" w:cs="Times New Roman"/>
                <w:color w:val="000000"/>
                <w:vertAlign w:val="superscript"/>
              </w:rPr>
            </w:pPr>
            <w:r>
              <w:rPr>
                <w:rFonts w:ascii="Times New Roman" w:hAnsi="Times New Roman" w:eastAsia="宋体" w:cs="Times New Roman"/>
                <w:color w:val="000000"/>
              </w:rPr>
              <w:t>13.85</w:t>
            </w:r>
            <w:r>
              <w:rPr>
                <w:rFonts w:ascii="Times New Roman" w:hAnsi="Times New Roman" w:eastAsia="Times New Roman" w:cs="Times New Roman"/>
                <w:color w:val="000000"/>
                <w:vertAlign w:val="superscript"/>
              </w:rPr>
              <w:t>***</w:t>
            </w:r>
          </w:p>
          <w:p>
            <w:pPr>
              <w:widowControl w:val="0"/>
              <w:spacing w:after="0" w:line="240" w:lineRule="auto"/>
              <w:jc w:val="center"/>
              <w:rPr>
                <w:rFonts w:ascii="Times New Roman" w:hAnsi="Times New Roman" w:eastAsia="Times New Roman" w:cs="Times New Roman"/>
                <w:color w:val="000000"/>
                <w:vertAlign w:val="superscript"/>
              </w:rPr>
            </w:pPr>
            <w:r>
              <w:rPr>
                <w:rFonts w:ascii="Times New Roman" w:hAnsi="Times New Roman" w:eastAsia="宋体" w:cs="Times New Roman"/>
                <w:color w:val="000000"/>
              </w:rPr>
              <w:t>(3.85)</w:t>
            </w:r>
          </w:p>
        </w:tc>
        <w:tc>
          <w:tcPr>
            <w:tcW w:w="1570" w:type="dxa"/>
            <w:tcBorders>
              <w:top w:val="nil"/>
            </w:tcBorders>
          </w:tcPr>
          <w:p>
            <w:pPr>
              <w:widowControl w:val="0"/>
              <w:spacing w:after="0" w:line="240" w:lineRule="auto"/>
              <w:jc w:val="center"/>
              <w:rPr>
                <w:rFonts w:ascii="Times New Roman" w:hAnsi="Times New Roman" w:eastAsia="宋体" w:cs="Times New Roman"/>
                <w:color w:val="000000"/>
              </w:rPr>
            </w:pPr>
            <w:r>
              <w:rPr>
                <w:rFonts w:ascii="Times New Roman" w:hAnsi="Times New Roman" w:eastAsia="宋体" w:cs="Times New Roman"/>
                <w:color w:val="000000"/>
              </w:rPr>
              <w:t>7.19</w:t>
            </w:r>
          </w:p>
          <w:p>
            <w:pPr>
              <w:widowControl w:val="0"/>
              <w:spacing w:after="0" w:line="240" w:lineRule="auto"/>
              <w:jc w:val="center"/>
              <w:rPr>
                <w:rFonts w:ascii="Times New Roman" w:hAnsi="Times New Roman" w:eastAsia="宋体" w:cs="Times New Roman"/>
                <w:color w:val="000000"/>
              </w:rPr>
            </w:pPr>
            <w:r>
              <w:rPr>
                <w:rFonts w:ascii="Times New Roman" w:hAnsi="Times New Roman" w:eastAsia="宋体" w:cs="Times New Roman"/>
                <w:color w:val="000000"/>
              </w:rPr>
              <w:t>(4.87)</w:t>
            </w:r>
          </w:p>
        </w:tc>
        <w:tc>
          <w:tcPr>
            <w:tcW w:w="1570" w:type="dxa"/>
            <w:tcBorders>
              <w:top w:val="nil"/>
            </w:tcBorders>
          </w:tcPr>
          <w:p>
            <w:pPr>
              <w:widowControl w:val="0"/>
              <w:spacing w:after="0" w:line="240" w:lineRule="auto"/>
              <w:jc w:val="center"/>
              <w:rPr>
                <w:rFonts w:ascii="Times New Roman" w:hAnsi="Times New Roman" w:eastAsia="Times New Roman" w:cs="Times New Roman"/>
                <w:color w:val="000000"/>
                <w:vertAlign w:val="superscript"/>
              </w:rPr>
            </w:pPr>
            <w:r>
              <w:rPr>
                <w:rFonts w:ascii="Times New Roman" w:hAnsi="Times New Roman" w:eastAsia="宋体" w:cs="Times New Roman"/>
                <w:color w:val="000000"/>
              </w:rPr>
              <w:t>13.96</w:t>
            </w:r>
            <w:r>
              <w:rPr>
                <w:rFonts w:ascii="Times New Roman" w:hAnsi="Times New Roman" w:eastAsia="Times New Roman" w:cs="Times New Roman"/>
                <w:color w:val="000000"/>
                <w:vertAlign w:val="superscript"/>
              </w:rPr>
              <w:t>***</w:t>
            </w:r>
          </w:p>
          <w:p>
            <w:pPr>
              <w:widowControl w:val="0"/>
              <w:spacing w:after="0" w:line="240" w:lineRule="auto"/>
              <w:jc w:val="center"/>
              <w:rPr>
                <w:rFonts w:ascii="Times New Roman" w:hAnsi="Times New Roman" w:eastAsia="Times New Roman" w:cs="Times New Roman"/>
                <w:color w:val="000000"/>
                <w:vertAlign w:val="superscript"/>
              </w:rPr>
            </w:pPr>
            <w:r>
              <w:rPr>
                <w:rFonts w:ascii="Times New Roman" w:hAnsi="Times New Roman" w:eastAsia="宋体" w:cs="Times New Roman"/>
                <w:color w:val="000000"/>
              </w:rPr>
              <w:t>(3.86)</w:t>
            </w:r>
          </w:p>
        </w:tc>
        <w:tc>
          <w:tcPr>
            <w:tcW w:w="1570" w:type="dxa"/>
            <w:tcBorders>
              <w:top w:val="nil"/>
            </w:tcBorders>
          </w:tcPr>
          <w:p>
            <w:pPr>
              <w:widowControl w:val="0"/>
              <w:spacing w:after="0" w:line="240" w:lineRule="auto"/>
              <w:jc w:val="center"/>
              <w:rPr>
                <w:rFonts w:ascii="Times New Roman" w:hAnsi="Times New Roman" w:eastAsia="宋体" w:cs="Times New Roman"/>
                <w:color w:val="000000"/>
              </w:rPr>
            </w:pPr>
            <w:r>
              <w:rPr>
                <w:rFonts w:ascii="Times New Roman" w:hAnsi="Times New Roman" w:eastAsia="宋体" w:cs="Times New Roman"/>
                <w:color w:val="000000"/>
              </w:rPr>
              <w:t>7.82</w:t>
            </w:r>
          </w:p>
          <w:p>
            <w:pPr>
              <w:widowControl w:val="0"/>
              <w:spacing w:after="0" w:line="240" w:lineRule="auto"/>
              <w:jc w:val="center"/>
              <w:rPr>
                <w:rFonts w:ascii="Times New Roman" w:hAnsi="Times New Roman" w:eastAsia="宋体" w:cs="Times New Roman"/>
                <w:color w:val="000000"/>
              </w:rPr>
            </w:pPr>
            <w:r>
              <w:rPr>
                <w:rFonts w:ascii="Times New Roman" w:hAnsi="Times New Roman" w:eastAsia="宋体" w:cs="Times New Roman"/>
                <w:color w:val="000000"/>
              </w:rPr>
              <w:t>(5.03)</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254" w:type="dxa"/>
            <w:tcBorders>
              <w:bottom w:val="nil"/>
            </w:tcBorders>
          </w:tcPr>
          <w:p>
            <w:pPr>
              <w:widowControl w:val="0"/>
              <w:spacing w:after="0" w:line="240" w:lineRule="auto"/>
              <w:jc w:val="both"/>
              <w:rPr>
                <w:rFonts w:ascii="Times New Roman" w:hAnsi="Times New Roman" w:eastAsia="Times New Roman" w:cs="Times New Roman"/>
                <w:color w:val="000000"/>
                <w:kern w:val="2"/>
              </w:rPr>
            </w:pPr>
            <w:r>
              <w:rPr>
                <w:rFonts w:ascii="Times New Roman" w:hAnsi="Times New Roman" w:eastAsia="Times New Roman" w:cs="Times New Roman"/>
                <w:color w:val="000000"/>
              </w:rPr>
              <w:t>R-squared</w:t>
            </w:r>
          </w:p>
        </w:tc>
        <w:tc>
          <w:tcPr>
            <w:tcW w:w="1558" w:type="dxa"/>
            <w:tcBorders>
              <w:bottom w:val="nil"/>
            </w:tcBorders>
          </w:tcPr>
          <w:p>
            <w:pPr>
              <w:widowControl w:val="0"/>
              <w:spacing w:after="0" w:line="240" w:lineRule="auto"/>
              <w:jc w:val="center"/>
              <w:rPr>
                <w:rFonts w:ascii="Times New Roman" w:hAnsi="Times New Roman" w:eastAsia="宋体" w:cs="Times New Roman"/>
              </w:rPr>
            </w:pPr>
            <w:r>
              <w:rPr>
                <w:rFonts w:ascii="Times New Roman" w:hAnsi="Times New Roman" w:eastAsia="Times New Roman" w:cs="Times New Roman"/>
                <w:color w:val="000000"/>
              </w:rPr>
              <w:t>0.9</w:t>
            </w:r>
            <w:r>
              <w:rPr>
                <w:rFonts w:ascii="Times New Roman" w:hAnsi="Times New Roman" w:eastAsia="宋体" w:cs="Times New Roman"/>
                <w:color w:val="000000"/>
              </w:rPr>
              <w:t>7</w:t>
            </w:r>
          </w:p>
        </w:tc>
        <w:tc>
          <w:tcPr>
            <w:tcW w:w="1570" w:type="dxa"/>
            <w:tcBorders>
              <w:bottom w:val="nil"/>
            </w:tcBorders>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0.98</w:t>
            </w:r>
          </w:p>
        </w:tc>
        <w:tc>
          <w:tcPr>
            <w:tcW w:w="1570" w:type="dxa"/>
            <w:tcBorders>
              <w:bottom w:val="nil"/>
            </w:tcBorders>
          </w:tcPr>
          <w:p>
            <w:pPr>
              <w:widowControl w:val="0"/>
              <w:spacing w:after="0" w:line="240" w:lineRule="auto"/>
              <w:jc w:val="center"/>
              <w:rPr>
                <w:rFonts w:ascii="Times New Roman" w:hAnsi="Times New Roman" w:eastAsia="宋体" w:cs="Times New Roman"/>
                <w:color w:val="000000"/>
                <w:kern w:val="2"/>
              </w:rPr>
            </w:pPr>
            <w:r>
              <w:rPr>
                <w:rFonts w:ascii="Times New Roman" w:hAnsi="Times New Roman" w:eastAsia="Times New Roman" w:cs="Times New Roman"/>
                <w:color w:val="000000"/>
              </w:rPr>
              <w:t>0.9</w:t>
            </w:r>
            <w:r>
              <w:rPr>
                <w:rFonts w:ascii="Times New Roman" w:hAnsi="Times New Roman" w:eastAsia="宋体" w:cs="Times New Roman"/>
                <w:color w:val="000000"/>
              </w:rPr>
              <w:t>7</w:t>
            </w:r>
          </w:p>
        </w:tc>
        <w:tc>
          <w:tcPr>
            <w:tcW w:w="1570" w:type="dxa"/>
            <w:tcBorders>
              <w:bottom w:val="nil"/>
            </w:tcBorders>
          </w:tcPr>
          <w:p>
            <w:pPr>
              <w:widowControl w:val="0"/>
              <w:spacing w:after="0" w:line="240" w:lineRule="auto"/>
              <w:jc w:val="center"/>
              <w:rPr>
                <w:rFonts w:ascii="Times New Roman" w:hAnsi="Times New Roman" w:eastAsia="宋体" w:cs="Times New Roman"/>
                <w:color w:val="000000"/>
                <w:kern w:val="2"/>
              </w:rPr>
            </w:pPr>
            <w:r>
              <w:rPr>
                <w:rFonts w:ascii="Times New Roman" w:hAnsi="Times New Roman" w:eastAsia="Times New Roman" w:cs="Times New Roman"/>
                <w:color w:val="000000"/>
              </w:rPr>
              <w:t>0.9</w:t>
            </w:r>
            <w:r>
              <w:rPr>
                <w:rFonts w:ascii="Times New Roman" w:hAnsi="Times New Roman" w:eastAsia="宋体" w:cs="Times New Roman"/>
                <w:color w:val="000000"/>
              </w:rPr>
              <w:t>8</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254" w:type="dxa"/>
            <w:tcBorders>
              <w:top w:val="nil"/>
              <w:bottom w:val="nil"/>
            </w:tcBorders>
          </w:tcPr>
          <w:p>
            <w:pPr>
              <w:widowControl w:val="0"/>
              <w:spacing w:after="0" w:line="240" w:lineRule="auto"/>
              <w:jc w:val="left"/>
              <w:rPr>
                <w:rFonts w:ascii="Times New Roman" w:hAnsi="Times New Roman" w:eastAsia="Times New Roman" w:cs="Times New Roman"/>
                <w:color w:val="000000"/>
              </w:rPr>
            </w:pPr>
            <w:r>
              <w:rPr>
                <w:rFonts w:ascii="Times New Roman" w:hAnsi="Times New Roman" w:eastAsia="宋体" w:cs="Times New Roman"/>
              </w:rPr>
              <w:t>Year*City FE</w:t>
            </w:r>
          </w:p>
        </w:tc>
        <w:tc>
          <w:tcPr>
            <w:tcW w:w="1558" w:type="dxa"/>
            <w:tcBorders>
              <w:top w:val="nil"/>
              <w:bottom w:val="nil"/>
            </w:tcBorders>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YES</w:t>
            </w:r>
          </w:p>
        </w:tc>
        <w:tc>
          <w:tcPr>
            <w:tcW w:w="1570" w:type="dxa"/>
            <w:tcBorders>
              <w:top w:val="nil"/>
              <w:bottom w:val="nil"/>
            </w:tcBorders>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YES</w:t>
            </w:r>
          </w:p>
        </w:tc>
        <w:tc>
          <w:tcPr>
            <w:tcW w:w="1570" w:type="dxa"/>
            <w:tcBorders>
              <w:top w:val="nil"/>
              <w:bottom w:val="nil"/>
            </w:tcBorders>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YES</w:t>
            </w:r>
          </w:p>
        </w:tc>
        <w:tc>
          <w:tcPr>
            <w:tcW w:w="1570" w:type="dxa"/>
            <w:tcBorders>
              <w:top w:val="nil"/>
              <w:bottom w:val="nil"/>
            </w:tcBorders>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YES</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254" w:type="dxa"/>
            <w:tcBorders>
              <w:top w:val="nil"/>
              <w:bottom w:val="nil"/>
            </w:tcBorders>
          </w:tcPr>
          <w:p>
            <w:pPr>
              <w:widowControl w:val="0"/>
              <w:spacing w:after="0" w:line="240" w:lineRule="auto"/>
              <w:jc w:val="left"/>
              <w:rPr>
                <w:rFonts w:ascii="Times New Roman" w:hAnsi="Times New Roman" w:eastAsia="Times New Roman" w:cs="Times New Roman"/>
                <w:color w:val="000000"/>
              </w:rPr>
            </w:pPr>
            <w:r>
              <w:rPr>
                <w:rFonts w:ascii="Times New Roman" w:hAnsi="Times New Roman" w:eastAsia="宋体" w:cs="Times New Roman"/>
              </w:rPr>
              <w:t>Month*City FE</w:t>
            </w:r>
          </w:p>
        </w:tc>
        <w:tc>
          <w:tcPr>
            <w:tcW w:w="1558" w:type="dxa"/>
            <w:tcBorders>
              <w:top w:val="nil"/>
              <w:bottom w:val="nil"/>
            </w:tcBorders>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YES</w:t>
            </w:r>
          </w:p>
        </w:tc>
        <w:tc>
          <w:tcPr>
            <w:tcW w:w="1570" w:type="dxa"/>
            <w:tcBorders>
              <w:top w:val="nil"/>
              <w:bottom w:val="nil"/>
            </w:tcBorders>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YES</w:t>
            </w:r>
          </w:p>
        </w:tc>
        <w:tc>
          <w:tcPr>
            <w:tcW w:w="1570" w:type="dxa"/>
            <w:tcBorders>
              <w:top w:val="nil"/>
              <w:bottom w:val="nil"/>
            </w:tcBorders>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YES</w:t>
            </w:r>
          </w:p>
        </w:tc>
        <w:tc>
          <w:tcPr>
            <w:tcW w:w="1570" w:type="dxa"/>
            <w:tcBorders>
              <w:top w:val="nil"/>
              <w:bottom w:val="nil"/>
            </w:tcBorders>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YES</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254" w:type="dxa"/>
            <w:tcBorders>
              <w:top w:val="nil"/>
              <w:bottom w:val="nil"/>
            </w:tcBorders>
          </w:tcPr>
          <w:p>
            <w:pPr>
              <w:widowControl w:val="0"/>
              <w:spacing w:after="0" w:line="240" w:lineRule="auto"/>
              <w:jc w:val="left"/>
              <w:rPr>
                <w:rFonts w:ascii="Times New Roman" w:hAnsi="Times New Roman" w:eastAsia="Times New Roman" w:cs="Times New Roman"/>
                <w:color w:val="000000"/>
              </w:rPr>
            </w:pPr>
            <w:r>
              <w:rPr>
                <w:rFonts w:ascii="Times New Roman" w:hAnsi="Times New Roman" w:eastAsia="Times New Roman" w:cs="Times New Roman"/>
                <w:color w:val="000000"/>
              </w:rPr>
              <w:t>Number of</w:t>
            </w:r>
            <w:r>
              <w:rPr>
                <w:rFonts w:ascii="Times New Roman" w:hAnsi="Times New Roman" w:eastAsia="宋体" w:cs="Times New Roman"/>
                <w:color w:val="000000"/>
              </w:rPr>
              <w:t xml:space="preserve"> </w:t>
            </w:r>
            <w:r>
              <w:rPr>
                <w:rFonts w:ascii="Times New Roman" w:hAnsi="Times New Roman" w:eastAsia="Times New Roman" w:cs="Times New Roman"/>
                <w:color w:val="000000"/>
              </w:rPr>
              <w:t>observations</w:t>
            </w:r>
          </w:p>
        </w:tc>
        <w:tc>
          <w:tcPr>
            <w:tcW w:w="1558" w:type="dxa"/>
            <w:tcBorders>
              <w:top w:val="nil"/>
              <w:bottom w:val="nil"/>
            </w:tcBorders>
          </w:tcPr>
          <w:p>
            <w:pPr>
              <w:widowControl w:val="0"/>
              <w:spacing w:after="0" w:line="240" w:lineRule="auto"/>
              <w:jc w:val="center"/>
              <w:rPr>
                <w:rFonts w:ascii="Times New Roman" w:hAnsi="Times New Roman" w:eastAsia="宋体" w:cs="Times New Roman"/>
                <w:color w:val="000000"/>
                <w:kern w:val="2"/>
                <w:highlight w:val="yellow"/>
              </w:rPr>
            </w:pPr>
            <w:r>
              <w:rPr>
                <w:rFonts w:ascii="Times New Roman" w:hAnsi="Times New Roman" w:eastAsia="宋体" w:cs="Times New Roman"/>
                <w:color w:val="000000"/>
              </w:rPr>
              <w:t>6304</w:t>
            </w:r>
          </w:p>
        </w:tc>
        <w:tc>
          <w:tcPr>
            <w:tcW w:w="1570" w:type="dxa"/>
            <w:tcBorders>
              <w:top w:val="nil"/>
              <w:bottom w:val="nil"/>
            </w:tcBorders>
          </w:tcPr>
          <w:p>
            <w:pPr>
              <w:widowControl w:val="0"/>
              <w:spacing w:after="0" w:line="240" w:lineRule="auto"/>
              <w:jc w:val="center"/>
              <w:rPr>
                <w:rFonts w:ascii="Times New Roman" w:hAnsi="Times New Roman" w:eastAsia="宋体" w:cs="Times New Roman"/>
                <w:color w:val="000000"/>
                <w:kern w:val="2"/>
                <w:highlight w:val="yellow"/>
              </w:rPr>
            </w:pPr>
            <w:r>
              <w:rPr>
                <w:rFonts w:ascii="Times New Roman" w:hAnsi="Times New Roman" w:eastAsia="宋体" w:cs="Times New Roman"/>
                <w:color w:val="000000"/>
              </w:rPr>
              <w:t>3492</w:t>
            </w:r>
          </w:p>
        </w:tc>
        <w:tc>
          <w:tcPr>
            <w:tcW w:w="1570" w:type="dxa"/>
            <w:tcBorders>
              <w:top w:val="nil"/>
              <w:bottom w:val="nil"/>
            </w:tcBorders>
          </w:tcPr>
          <w:p>
            <w:pPr>
              <w:widowControl w:val="0"/>
              <w:spacing w:after="0" w:line="240" w:lineRule="auto"/>
              <w:jc w:val="center"/>
              <w:rPr>
                <w:rFonts w:ascii="Times New Roman" w:hAnsi="Times New Roman" w:eastAsia="宋体" w:cs="Times New Roman"/>
                <w:color w:val="000000"/>
                <w:kern w:val="2"/>
                <w:highlight w:val="yellow"/>
              </w:rPr>
            </w:pPr>
            <w:r>
              <w:rPr>
                <w:rFonts w:ascii="Times New Roman" w:hAnsi="Times New Roman" w:eastAsia="宋体" w:cs="Times New Roman"/>
                <w:color w:val="000000"/>
              </w:rPr>
              <w:t>6304</w:t>
            </w:r>
          </w:p>
        </w:tc>
        <w:tc>
          <w:tcPr>
            <w:tcW w:w="1570" w:type="dxa"/>
            <w:tcBorders>
              <w:top w:val="nil"/>
              <w:bottom w:val="nil"/>
            </w:tcBorders>
          </w:tcPr>
          <w:p>
            <w:pPr>
              <w:widowControl w:val="0"/>
              <w:spacing w:after="0" w:line="240" w:lineRule="auto"/>
              <w:jc w:val="center"/>
              <w:rPr>
                <w:rFonts w:ascii="Times New Roman" w:hAnsi="Times New Roman" w:eastAsia="宋体" w:cs="Times New Roman"/>
                <w:color w:val="000000"/>
                <w:kern w:val="2"/>
                <w:highlight w:val="yellow"/>
              </w:rPr>
            </w:pPr>
            <w:r>
              <w:rPr>
                <w:rFonts w:ascii="Times New Roman" w:hAnsi="Times New Roman" w:eastAsia="宋体" w:cs="Times New Roman"/>
                <w:color w:val="000000"/>
              </w:rPr>
              <w:t>3492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254" w:type="dxa"/>
            <w:tcBorders>
              <w:top w:val="nil"/>
            </w:tcBorders>
          </w:tcPr>
          <w:p>
            <w:pPr>
              <w:widowControl w:val="0"/>
              <w:spacing w:after="0" w:line="240" w:lineRule="auto"/>
              <w:jc w:val="left"/>
              <w:rPr>
                <w:rFonts w:ascii="Times New Roman" w:hAnsi="Times New Roman" w:eastAsia="Times New Roman" w:cs="Times New Roman"/>
                <w:color w:val="000000"/>
              </w:rPr>
            </w:pPr>
            <w:r>
              <w:rPr>
                <w:rFonts w:ascii="Times New Roman" w:hAnsi="Times New Roman" w:eastAsia="Times New Roman" w:cs="Times New Roman"/>
                <w:color w:val="000000"/>
              </w:rPr>
              <w:t>Number of city</w:t>
            </w:r>
          </w:p>
        </w:tc>
        <w:tc>
          <w:tcPr>
            <w:tcW w:w="1558" w:type="dxa"/>
            <w:tcBorders>
              <w:top w:val="nil"/>
            </w:tcBorders>
          </w:tcPr>
          <w:p>
            <w:pPr>
              <w:widowControl w:val="0"/>
              <w:spacing w:after="0" w:line="240" w:lineRule="auto"/>
              <w:jc w:val="center"/>
              <w:rPr>
                <w:rFonts w:ascii="Times New Roman" w:hAnsi="Times New Roman" w:eastAsia="宋体" w:cs="Times New Roman"/>
                <w:color w:val="000000"/>
                <w:kern w:val="2"/>
              </w:rPr>
            </w:pPr>
            <w:r>
              <w:rPr>
                <w:rFonts w:ascii="Times New Roman" w:hAnsi="Times New Roman" w:eastAsia="Times New Roman" w:cs="Times New Roman"/>
                <w:color w:val="000000"/>
              </w:rPr>
              <w:t>30</w:t>
            </w:r>
            <w:r>
              <w:rPr>
                <w:rFonts w:ascii="Times New Roman" w:hAnsi="Times New Roman" w:eastAsia="宋体" w:cs="Times New Roman"/>
                <w:color w:val="000000"/>
              </w:rPr>
              <w:t>4</w:t>
            </w:r>
          </w:p>
        </w:tc>
        <w:tc>
          <w:tcPr>
            <w:tcW w:w="1570" w:type="dxa"/>
            <w:tcBorders>
              <w:top w:val="nil"/>
            </w:tcBorders>
          </w:tcPr>
          <w:p>
            <w:pPr>
              <w:widowControl w:val="0"/>
              <w:spacing w:after="0" w:line="240" w:lineRule="auto"/>
              <w:jc w:val="center"/>
              <w:rPr>
                <w:rFonts w:ascii="Times New Roman" w:hAnsi="Times New Roman" w:eastAsia="Times New Roman" w:cs="Times New Roman"/>
                <w:color w:val="000000"/>
                <w:kern w:val="2"/>
              </w:rPr>
            </w:pPr>
            <w:r>
              <w:rPr>
                <w:rFonts w:ascii="Times New Roman" w:hAnsi="Times New Roman" w:eastAsia="Times New Roman" w:cs="Times New Roman"/>
                <w:color w:val="000000"/>
              </w:rPr>
              <w:t>297</w:t>
            </w:r>
          </w:p>
        </w:tc>
        <w:tc>
          <w:tcPr>
            <w:tcW w:w="1570" w:type="dxa"/>
            <w:tcBorders>
              <w:top w:val="nil"/>
            </w:tcBorders>
          </w:tcPr>
          <w:p>
            <w:pPr>
              <w:widowControl w:val="0"/>
              <w:spacing w:after="0" w:line="240" w:lineRule="auto"/>
              <w:jc w:val="center"/>
              <w:rPr>
                <w:rFonts w:ascii="Times New Roman" w:hAnsi="Times New Roman" w:eastAsia="宋体" w:cs="Times New Roman"/>
                <w:color w:val="000000"/>
                <w:kern w:val="2"/>
              </w:rPr>
            </w:pPr>
            <w:r>
              <w:rPr>
                <w:rFonts w:ascii="Times New Roman" w:hAnsi="Times New Roman" w:eastAsia="Times New Roman" w:cs="Times New Roman"/>
                <w:color w:val="000000"/>
              </w:rPr>
              <w:t>30</w:t>
            </w:r>
            <w:r>
              <w:rPr>
                <w:rFonts w:ascii="Times New Roman" w:hAnsi="Times New Roman" w:eastAsia="宋体" w:cs="Times New Roman"/>
                <w:color w:val="000000"/>
              </w:rPr>
              <w:t>4</w:t>
            </w:r>
          </w:p>
        </w:tc>
        <w:tc>
          <w:tcPr>
            <w:tcW w:w="1570" w:type="dxa"/>
            <w:tcBorders>
              <w:top w:val="nil"/>
            </w:tcBorders>
          </w:tcPr>
          <w:p>
            <w:pPr>
              <w:widowControl w:val="0"/>
              <w:spacing w:after="0" w:line="240" w:lineRule="auto"/>
              <w:jc w:val="center"/>
              <w:rPr>
                <w:rFonts w:ascii="Times New Roman" w:hAnsi="Times New Roman" w:eastAsia="Times New Roman" w:cs="Times New Roman"/>
                <w:color w:val="000000"/>
                <w:kern w:val="2"/>
              </w:rPr>
            </w:pPr>
            <w:r>
              <w:rPr>
                <w:rFonts w:ascii="Times New Roman" w:hAnsi="Times New Roman" w:eastAsia="Times New Roman" w:cs="Times New Roman"/>
                <w:color w:val="000000"/>
              </w:rPr>
              <w:t>297</w:t>
            </w:r>
          </w:p>
        </w:tc>
      </w:tr>
    </w:tbl>
    <w:p>
      <w:pPr>
        <w:ind w:firstLine="220"/>
        <w:rPr>
          <w:rFonts w:ascii="Times New Roman" w:hAnsi="Times New Roman" w:cs="Times New Roman"/>
        </w:rPr>
      </w:pPr>
    </w:p>
    <w:p>
      <w:pPr>
        <w:rPr>
          <w:rFonts w:ascii="Times New Roman" w:hAnsi="Times New Roman" w:cs="Times New Roman"/>
        </w:rPr>
        <w:sectPr>
          <w:pgSz w:w="12240" w:h="15840"/>
          <w:pgMar w:top="1440" w:right="1440" w:bottom="1440" w:left="1440" w:header="720" w:footer="720" w:gutter="0"/>
          <w:cols w:space="720" w:num="1"/>
          <w:docGrid w:linePitch="360" w:charSpace="0"/>
        </w:sectPr>
      </w:pPr>
    </w:p>
    <w:p>
      <w:pPr>
        <w:spacing w:line="240" w:lineRule="auto"/>
        <w:jc w:val="both"/>
        <w:rPr>
          <w:rFonts w:ascii="Times New Roman" w:hAnsi="Times New Roman" w:cs="Times New Roman"/>
        </w:rPr>
      </w:pPr>
      <w:r>
        <w:rPr>
          <w:rFonts w:ascii="Times New Roman" w:hAnsi="Times New Roman" w:cs="Times New Roman"/>
        </w:rPr>
        <w:t>Table S7. Regression results of f</w:t>
      </w:r>
      <w:r>
        <w:rPr>
          <w:rFonts w:ascii="Times New Roman" w:hAnsi="Times New Roman" w:cs="Times New Roman"/>
          <w:shd w:val="clear" w:color="auto" w:fill="FFFFFF"/>
        </w:rPr>
        <w:t>our model specifications</w:t>
      </w:r>
    </w:p>
    <w:tbl>
      <w:tblPr>
        <w:tblStyle w:val="7"/>
        <w:tblW w:w="8856" w:type="dxa"/>
        <w:jc w:val="center"/>
        <w:tblLayout w:type="fixed"/>
        <w:tblCellMar>
          <w:top w:w="0" w:type="dxa"/>
          <w:left w:w="108" w:type="dxa"/>
          <w:bottom w:w="0" w:type="dxa"/>
          <w:right w:w="108" w:type="dxa"/>
        </w:tblCellMar>
      </w:tblPr>
      <w:tblGrid>
        <w:gridCol w:w="2127"/>
        <w:gridCol w:w="2088"/>
        <w:gridCol w:w="38"/>
        <w:gridCol w:w="1417"/>
        <w:gridCol w:w="6"/>
        <w:gridCol w:w="1590"/>
        <w:gridCol w:w="43"/>
        <w:gridCol w:w="86"/>
        <w:gridCol w:w="1461"/>
      </w:tblGrid>
      <w:tr>
        <w:tblPrEx>
          <w:tblCellMar>
            <w:top w:w="0" w:type="dxa"/>
            <w:left w:w="108" w:type="dxa"/>
            <w:bottom w:w="0" w:type="dxa"/>
            <w:right w:w="108" w:type="dxa"/>
          </w:tblCellMar>
        </w:tblPrEx>
        <w:trPr>
          <w:jc w:val="center"/>
        </w:trPr>
        <w:tc>
          <w:tcPr>
            <w:tcW w:w="2127" w:type="dxa"/>
            <w:tcBorders>
              <w:top w:val="single" w:color="auto" w:sz="6" w:space="0"/>
              <w:left w:val="nil"/>
              <w:bottom w:val="nil"/>
              <w:right w:val="nil"/>
            </w:tcBorders>
          </w:tcPr>
          <w:p>
            <w:pPr>
              <w:spacing w:line="240" w:lineRule="auto"/>
              <w:jc w:val="center"/>
              <w:rPr>
                <w:rFonts w:ascii="Times New Roman" w:hAnsi="Times New Roman" w:cs="Times New Roman"/>
              </w:rPr>
            </w:pPr>
          </w:p>
        </w:tc>
        <w:tc>
          <w:tcPr>
            <w:tcW w:w="2126" w:type="dxa"/>
            <w:gridSpan w:val="2"/>
            <w:tcBorders>
              <w:top w:val="single" w:color="auto" w:sz="6" w:space="0"/>
              <w:left w:val="nil"/>
              <w:bottom w:val="single" w:color="auto" w:sz="4" w:space="0"/>
              <w:right w:val="nil"/>
            </w:tcBorders>
          </w:tcPr>
          <w:p>
            <w:pPr>
              <w:spacing w:line="240" w:lineRule="auto"/>
              <w:jc w:val="both"/>
              <w:rPr>
                <w:rFonts w:ascii="Times New Roman" w:hAnsi="Times New Roman" w:cs="Times New Roman"/>
              </w:rPr>
            </w:pPr>
            <w:r>
              <w:rPr>
                <w:rFonts w:ascii="Times New Roman" w:hAnsi="Times New Roman" w:cs="Times New Roman"/>
              </w:rPr>
              <w:t>Line</w:t>
            </w:r>
            <w:r>
              <w:rPr>
                <w:rFonts w:hint="eastAsia" w:ascii="Times New Roman" w:hAnsi="Times New Roman" w:cs="Times New Roman"/>
              </w:rPr>
              <w:t>a</w:t>
            </w:r>
            <w:r>
              <w:rPr>
                <w:rFonts w:ascii="Times New Roman" w:hAnsi="Times New Roman" w:cs="Times New Roman"/>
              </w:rPr>
              <w:t>r</w:t>
            </w:r>
          </w:p>
        </w:tc>
        <w:tc>
          <w:tcPr>
            <w:tcW w:w="1423" w:type="dxa"/>
            <w:gridSpan w:val="2"/>
            <w:tcBorders>
              <w:top w:val="single" w:color="auto" w:sz="6" w:space="0"/>
              <w:left w:val="nil"/>
              <w:bottom w:val="single" w:color="auto" w:sz="4" w:space="0"/>
              <w:right w:val="nil"/>
            </w:tcBorders>
          </w:tcPr>
          <w:p>
            <w:pPr>
              <w:spacing w:line="240" w:lineRule="auto"/>
              <w:jc w:val="both"/>
              <w:rPr>
                <w:rFonts w:ascii="Times New Roman" w:hAnsi="Times New Roman" w:cs="Times New Roman"/>
              </w:rPr>
            </w:pPr>
            <w:r>
              <w:rPr>
                <w:rFonts w:ascii="Times New Roman" w:hAnsi="Times New Roman" w:cs="Times New Roman"/>
              </w:rPr>
              <w:t>Semi-log</w:t>
            </w:r>
          </w:p>
        </w:tc>
        <w:tc>
          <w:tcPr>
            <w:tcW w:w="1590" w:type="dxa"/>
            <w:tcBorders>
              <w:top w:val="single" w:color="auto" w:sz="6" w:space="0"/>
              <w:left w:val="nil"/>
              <w:bottom w:val="single" w:color="auto" w:sz="4" w:space="0"/>
              <w:right w:val="nil"/>
            </w:tcBorders>
          </w:tcPr>
          <w:p>
            <w:pPr>
              <w:spacing w:line="240" w:lineRule="auto"/>
              <w:jc w:val="both"/>
              <w:rPr>
                <w:rFonts w:ascii="Times New Roman" w:hAnsi="Times New Roman" w:cs="Times New Roman"/>
              </w:rPr>
            </w:pPr>
            <w:r>
              <w:rPr>
                <w:rFonts w:ascii="Times New Roman" w:hAnsi="Times New Roman" w:cs="Times New Roman"/>
              </w:rPr>
              <w:t>Double-log</w:t>
            </w:r>
          </w:p>
        </w:tc>
        <w:tc>
          <w:tcPr>
            <w:tcW w:w="1590" w:type="dxa"/>
            <w:gridSpan w:val="3"/>
            <w:tcBorders>
              <w:top w:val="single" w:color="auto" w:sz="6" w:space="0"/>
              <w:left w:val="nil"/>
              <w:bottom w:val="single" w:color="auto" w:sz="4" w:space="0"/>
              <w:right w:val="nil"/>
            </w:tcBorders>
          </w:tcPr>
          <w:p>
            <w:pPr>
              <w:spacing w:line="240" w:lineRule="auto"/>
              <w:jc w:val="both"/>
              <w:rPr>
                <w:rFonts w:ascii="Times New Roman" w:hAnsi="Times New Roman" w:cs="Times New Roman"/>
              </w:rPr>
            </w:pPr>
            <w:r>
              <w:rPr>
                <w:rFonts w:ascii="Times New Roman" w:hAnsi="Times New Roman" w:cs="Times New Roman"/>
              </w:rPr>
              <w:t>Exponential</w:t>
            </w:r>
          </w:p>
        </w:tc>
      </w:tr>
      <w:tr>
        <w:tblPrEx>
          <w:tblCellMar>
            <w:top w:w="0" w:type="dxa"/>
            <w:left w:w="108" w:type="dxa"/>
            <w:bottom w:w="0" w:type="dxa"/>
            <w:right w:w="108" w:type="dxa"/>
          </w:tblCellMar>
        </w:tblPrEx>
        <w:trPr>
          <w:jc w:val="center"/>
        </w:trPr>
        <w:tc>
          <w:tcPr>
            <w:tcW w:w="2127" w:type="dxa"/>
            <w:tcBorders>
              <w:top w:val="nil"/>
              <w:left w:val="nil"/>
              <w:bottom w:val="nil"/>
              <w:right w:val="nil"/>
            </w:tcBorders>
          </w:tcPr>
          <w:p>
            <w:pPr>
              <w:spacing w:line="240" w:lineRule="auto"/>
              <w:jc w:val="center"/>
              <w:rPr>
                <w:rFonts w:ascii="Times New Roman" w:hAnsi="Times New Roman" w:cs="Times New Roman"/>
              </w:rPr>
            </w:pPr>
          </w:p>
        </w:tc>
        <w:tc>
          <w:tcPr>
            <w:tcW w:w="2088" w:type="dxa"/>
            <w:tcBorders>
              <w:top w:val="single" w:color="auto" w:sz="4" w:space="0"/>
              <w:left w:val="nil"/>
              <w:bottom w:val="nil"/>
              <w:right w:val="nil"/>
            </w:tcBorders>
          </w:tcPr>
          <w:p>
            <w:pPr>
              <w:spacing w:line="240" w:lineRule="auto"/>
              <w:jc w:val="both"/>
              <w:rPr>
                <w:rFonts w:ascii="Times New Roman" w:hAnsi="Times New Roman" w:cs="Times New Roman"/>
              </w:rPr>
            </w:pPr>
            <w:r>
              <w:rPr>
                <w:rFonts w:ascii="Times New Roman" w:hAnsi="Times New Roman" w:cs="Times New Roman"/>
              </w:rPr>
              <w:t>NEV</w:t>
            </w:r>
          </w:p>
        </w:tc>
        <w:tc>
          <w:tcPr>
            <w:tcW w:w="1455" w:type="dxa"/>
            <w:gridSpan w:val="2"/>
            <w:tcBorders>
              <w:top w:val="single" w:color="auto" w:sz="4" w:space="0"/>
              <w:left w:val="nil"/>
              <w:bottom w:val="nil"/>
              <w:right w:val="nil"/>
            </w:tcBorders>
          </w:tcPr>
          <w:p>
            <w:pPr>
              <w:spacing w:line="240" w:lineRule="auto"/>
              <w:jc w:val="both"/>
              <w:rPr>
                <w:rFonts w:ascii="Times New Roman" w:hAnsi="Times New Roman" w:cs="Times New Roman"/>
              </w:rPr>
            </w:pPr>
            <w:r>
              <w:rPr>
                <w:rFonts w:ascii="Times New Roman" w:hAnsi="Times New Roman" w:cs="Times New Roman"/>
              </w:rPr>
              <w:t>lnNEV</w:t>
            </w:r>
          </w:p>
        </w:tc>
        <w:tc>
          <w:tcPr>
            <w:tcW w:w="1725" w:type="dxa"/>
            <w:gridSpan w:val="4"/>
            <w:tcBorders>
              <w:top w:val="single" w:color="auto" w:sz="4" w:space="0"/>
              <w:left w:val="nil"/>
              <w:bottom w:val="nil"/>
              <w:right w:val="nil"/>
            </w:tcBorders>
          </w:tcPr>
          <w:p>
            <w:pPr>
              <w:spacing w:line="240" w:lineRule="auto"/>
              <w:jc w:val="both"/>
              <w:rPr>
                <w:rFonts w:ascii="Times New Roman" w:hAnsi="Times New Roman" w:cs="Times New Roman"/>
              </w:rPr>
            </w:pPr>
            <w:r>
              <w:rPr>
                <w:rFonts w:ascii="Times New Roman" w:hAnsi="Times New Roman" w:cs="Times New Roman"/>
              </w:rPr>
              <w:t>lnNEV</w:t>
            </w:r>
          </w:p>
        </w:tc>
        <w:tc>
          <w:tcPr>
            <w:tcW w:w="1461" w:type="dxa"/>
            <w:tcBorders>
              <w:top w:val="single" w:color="auto" w:sz="4" w:space="0"/>
              <w:left w:val="nil"/>
              <w:bottom w:val="nil"/>
              <w:right w:val="nil"/>
            </w:tcBorders>
          </w:tcPr>
          <w:p>
            <w:pPr>
              <w:spacing w:line="240" w:lineRule="auto"/>
              <w:jc w:val="both"/>
              <w:rPr>
                <w:rFonts w:ascii="Times New Roman" w:hAnsi="Times New Roman" w:cs="Times New Roman"/>
              </w:rPr>
            </w:pPr>
            <w:r>
              <w:rPr>
                <w:rFonts w:ascii="Times New Roman" w:hAnsi="Times New Roman" w:cs="Times New Roman"/>
              </w:rPr>
              <w:t>NEV</w:t>
            </w:r>
          </w:p>
        </w:tc>
      </w:tr>
      <w:tr>
        <w:tblPrEx>
          <w:tblCellMar>
            <w:top w:w="0" w:type="dxa"/>
            <w:left w:w="108" w:type="dxa"/>
            <w:bottom w:w="0" w:type="dxa"/>
            <w:right w:w="108" w:type="dxa"/>
          </w:tblCellMar>
        </w:tblPrEx>
        <w:trPr>
          <w:jc w:val="center"/>
        </w:trPr>
        <w:tc>
          <w:tcPr>
            <w:tcW w:w="2127" w:type="dxa"/>
            <w:tcBorders>
              <w:top w:val="nil"/>
              <w:left w:val="nil"/>
              <w:bottom w:val="single" w:color="auto" w:sz="4" w:space="0"/>
              <w:right w:val="nil"/>
            </w:tcBorders>
          </w:tcPr>
          <w:p>
            <w:pPr>
              <w:spacing w:line="240" w:lineRule="auto"/>
              <w:jc w:val="center"/>
              <w:rPr>
                <w:rFonts w:ascii="Times New Roman" w:hAnsi="Times New Roman" w:cs="Times New Roman"/>
              </w:rPr>
            </w:pPr>
          </w:p>
        </w:tc>
        <w:tc>
          <w:tcPr>
            <w:tcW w:w="2088" w:type="dxa"/>
            <w:tcBorders>
              <w:top w:val="nil"/>
              <w:left w:val="nil"/>
              <w:bottom w:val="single" w:color="auto" w:sz="4" w:space="0"/>
              <w:right w:val="nil"/>
            </w:tcBorders>
          </w:tcPr>
          <w:p>
            <w:pPr>
              <w:spacing w:line="240" w:lineRule="auto"/>
              <w:jc w:val="both"/>
              <w:rPr>
                <w:rFonts w:ascii="Times New Roman" w:hAnsi="Times New Roman" w:cs="Times New Roman"/>
              </w:rPr>
            </w:pPr>
            <w:r>
              <w:rPr>
                <w:rFonts w:ascii="Times New Roman" w:hAnsi="Times New Roman" w:cs="Times New Roman"/>
              </w:rPr>
              <w:t>(1)</w:t>
            </w:r>
          </w:p>
        </w:tc>
        <w:tc>
          <w:tcPr>
            <w:tcW w:w="1455" w:type="dxa"/>
            <w:gridSpan w:val="2"/>
            <w:tcBorders>
              <w:top w:val="nil"/>
              <w:left w:val="nil"/>
              <w:bottom w:val="single" w:color="auto" w:sz="4" w:space="0"/>
              <w:right w:val="nil"/>
            </w:tcBorders>
          </w:tcPr>
          <w:p>
            <w:pPr>
              <w:spacing w:line="240" w:lineRule="auto"/>
              <w:jc w:val="both"/>
              <w:rPr>
                <w:rFonts w:ascii="Times New Roman" w:hAnsi="Times New Roman" w:cs="Times New Roman"/>
              </w:rPr>
            </w:pPr>
            <w:r>
              <w:rPr>
                <w:rFonts w:ascii="Times New Roman" w:hAnsi="Times New Roman" w:cs="Times New Roman"/>
              </w:rPr>
              <w:t>(2)</w:t>
            </w:r>
          </w:p>
        </w:tc>
        <w:tc>
          <w:tcPr>
            <w:tcW w:w="1639" w:type="dxa"/>
            <w:gridSpan w:val="3"/>
            <w:tcBorders>
              <w:top w:val="nil"/>
              <w:left w:val="nil"/>
              <w:bottom w:val="single" w:color="auto" w:sz="4" w:space="0"/>
              <w:right w:val="nil"/>
            </w:tcBorders>
          </w:tcPr>
          <w:p>
            <w:pPr>
              <w:spacing w:line="240" w:lineRule="auto"/>
              <w:jc w:val="both"/>
              <w:rPr>
                <w:rFonts w:ascii="Times New Roman" w:hAnsi="Times New Roman" w:cs="Times New Roman"/>
              </w:rPr>
            </w:pPr>
            <w:r>
              <w:rPr>
                <w:rFonts w:ascii="Times New Roman" w:hAnsi="Times New Roman" w:cs="Times New Roman"/>
              </w:rPr>
              <w:t>(3)</w:t>
            </w:r>
          </w:p>
        </w:tc>
        <w:tc>
          <w:tcPr>
            <w:tcW w:w="1547" w:type="dxa"/>
            <w:gridSpan w:val="2"/>
            <w:tcBorders>
              <w:top w:val="nil"/>
              <w:left w:val="nil"/>
              <w:bottom w:val="single" w:color="auto" w:sz="4" w:space="0"/>
              <w:right w:val="nil"/>
            </w:tcBorders>
          </w:tcPr>
          <w:p>
            <w:pPr>
              <w:spacing w:line="240" w:lineRule="auto"/>
              <w:jc w:val="both"/>
              <w:rPr>
                <w:rFonts w:ascii="Times New Roman" w:hAnsi="Times New Roman" w:cs="Times New Roman"/>
              </w:rPr>
            </w:pPr>
            <w:r>
              <w:rPr>
                <w:rFonts w:ascii="Times New Roman" w:hAnsi="Times New Roman" w:cs="Times New Roman"/>
              </w:rPr>
              <w:t>(4)</w:t>
            </w:r>
          </w:p>
        </w:tc>
      </w:tr>
      <w:tr>
        <w:tblPrEx>
          <w:tblCellMar>
            <w:top w:w="0" w:type="dxa"/>
            <w:left w:w="108" w:type="dxa"/>
            <w:bottom w:w="0" w:type="dxa"/>
            <w:right w:w="108" w:type="dxa"/>
          </w:tblCellMar>
        </w:tblPrEx>
        <w:trPr>
          <w:jc w:val="center"/>
        </w:trPr>
        <w:tc>
          <w:tcPr>
            <w:tcW w:w="2127" w:type="dxa"/>
            <w:tcBorders>
              <w:top w:val="nil"/>
              <w:left w:val="nil"/>
              <w:bottom w:val="nil"/>
              <w:right w:val="nil"/>
            </w:tcBorders>
          </w:tcPr>
          <w:p>
            <w:pPr>
              <w:spacing w:line="240" w:lineRule="auto"/>
              <w:jc w:val="center"/>
              <w:rPr>
                <w:rFonts w:ascii="Times New Roman" w:hAnsi="Times New Roman" w:cs="Times New Roman"/>
              </w:rPr>
            </w:pPr>
            <w:r>
              <w:rPr>
                <w:rFonts w:ascii="Times New Roman" w:hAnsi="Times New Roman" w:cs="Times New Roman"/>
              </w:rPr>
              <w:t>L1.Outage times</w:t>
            </w:r>
          </w:p>
        </w:tc>
        <w:tc>
          <w:tcPr>
            <w:tcW w:w="2088" w:type="dxa"/>
            <w:tcBorders>
              <w:top w:val="nil"/>
              <w:left w:val="nil"/>
              <w:bottom w:val="nil"/>
              <w:right w:val="nil"/>
            </w:tcBorders>
          </w:tcPr>
          <w:p>
            <w:pPr>
              <w:spacing w:line="240" w:lineRule="auto"/>
              <w:jc w:val="both"/>
              <w:rPr>
                <w:rFonts w:ascii="Times New Roman" w:hAnsi="Times New Roman" w:cs="Times New Roman"/>
              </w:rPr>
            </w:pPr>
            <w:r>
              <w:rPr>
                <w:rFonts w:ascii="Times New Roman" w:hAnsi="Times New Roman" w:eastAsia="Times New Roman" w:cs="Times New Roman"/>
              </w:rPr>
              <w:t>0.88</w:t>
            </w:r>
          </w:p>
        </w:tc>
        <w:tc>
          <w:tcPr>
            <w:tcW w:w="1455" w:type="dxa"/>
            <w:gridSpan w:val="2"/>
            <w:tcBorders>
              <w:top w:val="nil"/>
              <w:left w:val="nil"/>
              <w:bottom w:val="nil"/>
              <w:right w:val="nil"/>
            </w:tcBorders>
          </w:tcPr>
          <w:p>
            <w:pPr>
              <w:spacing w:line="240" w:lineRule="auto"/>
              <w:jc w:val="both"/>
              <w:rPr>
                <w:rFonts w:ascii="Times New Roman" w:hAnsi="Times New Roman" w:cs="Times New Roman"/>
              </w:rPr>
            </w:pPr>
            <w:r>
              <w:rPr>
                <w:rFonts w:ascii="Times New Roman" w:hAnsi="Times New Roman" w:eastAsia="Times New Roman" w:cs="Times New Roman"/>
              </w:rPr>
              <w:t>-0.0088</w:t>
            </w:r>
            <w:r>
              <w:rPr>
                <w:rFonts w:ascii="Times New Roman" w:hAnsi="Times New Roman" w:eastAsia="Times New Roman" w:cs="Times New Roman"/>
                <w:vertAlign w:val="superscript"/>
              </w:rPr>
              <w:t>***</w:t>
            </w:r>
          </w:p>
        </w:tc>
        <w:tc>
          <w:tcPr>
            <w:tcW w:w="1639" w:type="dxa"/>
            <w:gridSpan w:val="3"/>
            <w:tcBorders>
              <w:top w:val="nil"/>
              <w:left w:val="nil"/>
              <w:bottom w:val="nil"/>
              <w:right w:val="nil"/>
            </w:tcBorders>
          </w:tcPr>
          <w:p>
            <w:pPr>
              <w:spacing w:line="240" w:lineRule="auto"/>
              <w:jc w:val="both"/>
              <w:rPr>
                <w:rFonts w:ascii="Times New Roman" w:hAnsi="Times New Roman" w:cs="Times New Roman"/>
              </w:rPr>
            </w:pPr>
          </w:p>
        </w:tc>
        <w:tc>
          <w:tcPr>
            <w:tcW w:w="1547" w:type="dxa"/>
            <w:gridSpan w:val="2"/>
            <w:tcBorders>
              <w:top w:val="nil"/>
              <w:left w:val="nil"/>
              <w:bottom w:val="nil"/>
              <w:right w:val="nil"/>
            </w:tcBorders>
          </w:tcPr>
          <w:p>
            <w:pPr>
              <w:spacing w:line="240" w:lineRule="auto"/>
              <w:jc w:val="both"/>
              <w:rPr>
                <w:rFonts w:ascii="Times New Roman" w:hAnsi="Times New Roman" w:cs="Times New Roman"/>
              </w:rPr>
            </w:pPr>
          </w:p>
        </w:tc>
      </w:tr>
      <w:tr>
        <w:tblPrEx>
          <w:tblCellMar>
            <w:top w:w="0" w:type="dxa"/>
            <w:left w:w="108" w:type="dxa"/>
            <w:bottom w:w="0" w:type="dxa"/>
            <w:right w:w="108" w:type="dxa"/>
          </w:tblCellMar>
        </w:tblPrEx>
        <w:trPr>
          <w:jc w:val="center"/>
        </w:trPr>
        <w:tc>
          <w:tcPr>
            <w:tcW w:w="2127" w:type="dxa"/>
            <w:tcBorders>
              <w:top w:val="nil"/>
              <w:left w:val="nil"/>
              <w:bottom w:val="nil"/>
              <w:right w:val="nil"/>
            </w:tcBorders>
          </w:tcPr>
          <w:p>
            <w:pPr>
              <w:spacing w:line="240" w:lineRule="auto"/>
              <w:jc w:val="center"/>
              <w:rPr>
                <w:rFonts w:ascii="Times New Roman" w:hAnsi="Times New Roman" w:cs="Times New Roman"/>
              </w:rPr>
            </w:pPr>
          </w:p>
        </w:tc>
        <w:tc>
          <w:tcPr>
            <w:tcW w:w="2088" w:type="dxa"/>
            <w:tcBorders>
              <w:top w:val="nil"/>
              <w:left w:val="nil"/>
              <w:bottom w:val="nil"/>
              <w:right w:val="nil"/>
            </w:tcBorders>
          </w:tcPr>
          <w:p>
            <w:pPr>
              <w:spacing w:line="240" w:lineRule="auto"/>
              <w:jc w:val="both"/>
              <w:rPr>
                <w:rFonts w:ascii="Times New Roman" w:hAnsi="Times New Roman" w:cs="Times New Roman"/>
              </w:rPr>
            </w:pPr>
            <w:r>
              <w:rPr>
                <w:rFonts w:ascii="Times New Roman" w:hAnsi="Times New Roman" w:eastAsia="Times New Roman" w:cs="Times New Roman"/>
              </w:rPr>
              <w:t>(0.67)</w:t>
            </w:r>
          </w:p>
        </w:tc>
        <w:tc>
          <w:tcPr>
            <w:tcW w:w="1455" w:type="dxa"/>
            <w:gridSpan w:val="2"/>
            <w:tcBorders>
              <w:top w:val="nil"/>
              <w:left w:val="nil"/>
              <w:bottom w:val="nil"/>
              <w:right w:val="nil"/>
            </w:tcBorders>
          </w:tcPr>
          <w:p>
            <w:pPr>
              <w:spacing w:line="240" w:lineRule="auto"/>
              <w:jc w:val="both"/>
              <w:rPr>
                <w:rFonts w:ascii="Times New Roman" w:hAnsi="Times New Roman" w:cs="Times New Roman"/>
              </w:rPr>
            </w:pPr>
            <w:r>
              <w:rPr>
                <w:rFonts w:ascii="Times New Roman" w:hAnsi="Times New Roman" w:eastAsia="Times New Roman" w:cs="Times New Roman"/>
              </w:rPr>
              <w:t>(0.001)</w:t>
            </w:r>
          </w:p>
        </w:tc>
        <w:tc>
          <w:tcPr>
            <w:tcW w:w="1639" w:type="dxa"/>
            <w:gridSpan w:val="3"/>
            <w:tcBorders>
              <w:top w:val="nil"/>
              <w:left w:val="nil"/>
              <w:bottom w:val="nil"/>
              <w:right w:val="nil"/>
            </w:tcBorders>
          </w:tcPr>
          <w:p>
            <w:pPr>
              <w:spacing w:line="240" w:lineRule="auto"/>
              <w:jc w:val="both"/>
              <w:rPr>
                <w:rFonts w:ascii="Times New Roman" w:hAnsi="Times New Roman" w:cs="Times New Roman"/>
              </w:rPr>
            </w:pPr>
          </w:p>
        </w:tc>
        <w:tc>
          <w:tcPr>
            <w:tcW w:w="1547" w:type="dxa"/>
            <w:gridSpan w:val="2"/>
            <w:tcBorders>
              <w:top w:val="nil"/>
              <w:left w:val="nil"/>
              <w:bottom w:val="nil"/>
              <w:right w:val="nil"/>
            </w:tcBorders>
          </w:tcPr>
          <w:p>
            <w:pPr>
              <w:spacing w:line="240" w:lineRule="auto"/>
              <w:jc w:val="both"/>
              <w:rPr>
                <w:rFonts w:ascii="Times New Roman" w:hAnsi="Times New Roman" w:cs="Times New Roman"/>
              </w:rPr>
            </w:pPr>
          </w:p>
        </w:tc>
      </w:tr>
      <w:tr>
        <w:tblPrEx>
          <w:tblCellMar>
            <w:top w:w="0" w:type="dxa"/>
            <w:left w:w="108" w:type="dxa"/>
            <w:bottom w:w="0" w:type="dxa"/>
            <w:right w:w="108" w:type="dxa"/>
          </w:tblCellMar>
        </w:tblPrEx>
        <w:trPr>
          <w:jc w:val="center"/>
        </w:trPr>
        <w:tc>
          <w:tcPr>
            <w:tcW w:w="2127" w:type="dxa"/>
            <w:tcBorders>
              <w:top w:val="nil"/>
              <w:left w:val="nil"/>
              <w:bottom w:val="nil"/>
              <w:right w:val="nil"/>
            </w:tcBorders>
          </w:tcPr>
          <w:p>
            <w:pPr>
              <w:spacing w:line="240" w:lineRule="auto"/>
              <w:jc w:val="center"/>
              <w:rPr>
                <w:rFonts w:ascii="Times New Roman" w:hAnsi="Times New Roman" w:cs="Times New Roman"/>
              </w:rPr>
            </w:pPr>
            <w:r>
              <w:rPr>
                <w:rFonts w:ascii="Times New Roman" w:hAnsi="Times New Roman" w:cs="Times New Roman"/>
              </w:rPr>
              <w:t>ln(L1.Outage times)</w:t>
            </w:r>
          </w:p>
        </w:tc>
        <w:tc>
          <w:tcPr>
            <w:tcW w:w="2088" w:type="dxa"/>
            <w:tcBorders>
              <w:top w:val="nil"/>
              <w:left w:val="nil"/>
              <w:bottom w:val="nil"/>
              <w:right w:val="nil"/>
            </w:tcBorders>
          </w:tcPr>
          <w:p>
            <w:pPr>
              <w:spacing w:line="240" w:lineRule="auto"/>
              <w:jc w:val="both"/>
              <w:rPr>
                <w:rFonts w:ascii="Times New Roman" w:hAnsi="Times New Roman" w:eastAsia="Times New Roman" w:cs="Times New Roman"/>
              </w:rPr>
            </w:pPr>
          </w:p>
        </w:tc>
        <w:tc>
          <w:tcPr>
            <w:tcW w:w="1455" w:type="dxa"/>
            <w:gridSpan w:val="2"/>
            <w:tcBorders>
              <w:top w:val="nil"/>
              <w:left w:val="nil"/>
              <w:bottom w:val="nil"/>
              <w:right w:val="nil"/>
            </w:tcBorders>
          </w:tcPr>
          <w:p>
            <w:pPr>
              <w:spacing w:line="240" w:lineRule="auto"/>
              <w:jc w:val="both"/>
              <w:rPr>
                <w:rFonts w:ascii="Times New Roman" w:hAnsi="Times New Roman" w:eastAsia="Times New Roman" w:cs="Times New Roman"/>
              </w:rPr>
            </w:pPr>
          </w:p>
        </w:tc>
        <w:tc>
          <w:tcPr>
            <w:tcW w:w="1639" w:type="dxa"/>
            <w:gridSpan w:val="3"/>
            <w:tcBorders>
              <w:top w:val="nil"/>
              <w:left w:val="nil"/>
              <w:bottom w:val="nil"/>
              <w:right w:val="nil"/>
            </w:tcBorders>
          </w:tcPr>
          <w:p>
            <w:pPr>
              <w:spacing w:line="240" w:lineRule="auto"/>
              <w:jc w:val="both"/>
              <w:rPr>
                <w:rFonts w:ascii="Times New Roman" w:hAnsi="Times New Roman" w:cs="Times New Roman"/>
              </w:rPr>
            </w:pPr>
            <w:r>
              <w:rPr>
                <w:rFonts w:ascii="Times New Roman" w:hAnsi="Times New Roman" w:cs="Times New Roman"/>
              </w:rPr>
              <w:t>-0.071</w:t>
            </w:r>
            <w:r>
              <w:rPr>
                <w:rFonts w:ascii="Times New Roman" w:hAnsi="Times New Roman" w:cs="Times New Roman"/>
                <w:vertAlign w:val="superscript"/>
              </w:rPr>
              <w:t>***</w:t>
            </w:r>
          </w:p>
        </w:tc>
        <w:tc>
          <w:tcPr>
            <w:tcW w:w="1547" w:type="dxa"/>
            <w:gridSpan w:val="2"/>
            <w:tcBorders>
              <w:top w:val="nil"/>
              <w:left w:val="nil"/>
              <w:bottom w:val="nil"/>
              <w:right w:val="nil"/>
            </w:tcBorders>
          </w:tcPr>
          <w:p>
            <w:pPr>
              <w:spacing w:line="240" w:lineRule="auto"/>
              <w:jc w:val="both"/>
              <w:rPr>
                <w:rFonts w:ascii="Times New Roman" w:hAnsi="Times New Roman" w:eastAsia="Times New Roman" w:cs="Times New Roman"/>
              </w:rPr>
            </w:pPr>
          </w:p>
        </w:tc>
      </w:tr>
      <w:tr>
        <w:tblPrEx>
          <w:tblCellMar>
            <w:top w:w="0" w:type="dxa"/>
            <w:left w:w="108" w:type="dxa"/>
            <w:bottom w:w="0" w:type="dxa"/>
            <w:right w:w="108" w:type="dxa"/>
          </w:tblCellMar>
        </w:tblPrEx>
        <w:trPr>
          <w:jc w:val="center"/>
        </w:trPr>
        <w:tc>
          <w:tcPr>
            <w:tcW w:w="2127" w:type="dxa"/>
            <w:tcBorders>
              <w:top w:val="nil"/>
              <w:left w:val="nil"/>
              <w:bottom w:val="nil"/>
              <w:right w:val="nil"/>
            </w:tcBorders>
          </w:tcPr>
          <w:p>
            <w:pPr>
              <w:spacing w:line="240" w:lineRule="auto"/>
              <w:jc w:val="center"/>
              <w:rPr>
                <w:rFonts w:ascii="Times New Roman" w:hAnsi="Times New Roman" w:cs="Times New Roman"/>
              </w:rPr>
            </w:pPr>
          </w:p>
        </w:tc>
        <w:tc>
          <w:tcPr>
            <w:tcW w:w="2088" w:type="dxa"/>
            <w:tcBorders>
              <w:top w:val="nil"/>
              <w:left w:val="nil"/>
              <w:bottom w:val="nil"/>
              <w:right w:val="nil"/>
            </w:tcBorders>
          </w:tcPr>
          <w:p>
            <w:pPr>
              <w:spacing w:line="240" w:lineRule="auto"/>
              <w:jc w:val="both"/>
              <w:rPr>
                <w:rFonts w:ascii="Times New Roman" w:hAnsi="Times New Roman" w:eastAsia="Times New Roman" w:cs="Times New Roman"/>
              </w:rPr>
            </w:pPr>
          </w:p>
        </w:tc>
        <w:tc>
          <w:tcPr>
            <w:tcW w:w="1455" w:type="dxa"/>
            <w:gridSpan w:val="2"/>
            <w:tcBorders>
              <w:top w:val="nil"/>
              <w:left w:val="nil"/>
              <w:bottom w:val="nil"/>
              <w:right w:val="nil"/>
            </w:tcBorders>
          </w:tcPr>
          <w:p>
            <w:pPr>
              <w:spacing w:line="240" w:lineRule="auto"/>
              <w:jc w:val="both"/>
              <w:rPr>
                <w:rFonts w:ascii="Times New Roman" w:hAnsi="Times New Roman" w:eastAsia="Times New Roman" w:cs="Times New Roman"/>
              </w:rPr>
            </w:pPr>
          </w:p>
        </w:tc>
        <w:tc>
          <w:tcPr>
            <w:tcW w:w="1639" w:type="dxa"/>
            <w:gridSpan w:val="3"/>
            <w:tcBorders>
              <w:top w:val="nil"/>
              <w:left w:val="nil"/>
              <w:bottom w:val="nil"/>
              <w:right w:val="nil"/>
            </w:tcBorders>
          </w:tcPr>
          <w:p>
            <w:pPr>
              <w:spacing w:line="240" w:lineRule="auto"/>
              <w:jc w:val="both"/>
              <w:rPr>
                <w:rFonts w:ascii="Times New Roman" w:hAnsi="Times New Roman" w:cs="Times New Roman"/>
              </w:rPr>
            </w:pPr>
            <w:r>
              <w:rPr>
                <w:rFonts w:ascii="Times New Roman" w:hAnsi="Times New Roman" w:cs="Times New Roman"/>
              </w:rPr>
              <w:t>(0.017)</w:t>
            </w:r>
          </w:p>
        </w:tc>
        <w:tc>
          <w:tcPr>
            <w:tcW w:w="1547" w:type="dxa"/>
            <w:gridSpan w:val="2"/>
            <w:tcBorders>
              <w:top w:val="nil"/>
              <w:left w:val="nil"/>
              <w:bottom w:val="nil"/>
              <w:right w:val="nil"/>
            </w:tcBorders>
          </w:tcPr>
          <w:p>
            <w:pPr>
              <w:spacing w:line="240" w:lineRule="auto"/>
              <w:jc w:val="both"/>
              <w:rPr>
                <w:rFonts w:ascii="Times New Roman" w:hAnsi="Times New Roman" w:eastAsia="Times New Roman" w:cs="Times New Roman"/>
              </w:rPr>
            </w:pPr>
          </w:p>
        </w:tc>
      </w:tr>
      <w:tr>
        <w:tblPrEx>
          <w:tblCellMar>
            <w:top w:w="0" w:type="dxa"/>
            <w:left w:w="108" w:type="dxa"/>
            <w:bottom w:w="0" w:type="dxa"/>
            <w:right w:w="108" w:type="dxa"/>
          </w:tblCellMar>
        </w:tblPrEx>
        <w:trPr>
          <w:jc w:val="center"/>
        </w:trPr>
        <w:tc>
          <w:tcPr>
            <w:tcW w:w="2127" w:type="dxa"/>
            <w:tcBorders>
              <w:top w:val="nil"/>
              <w:left w:val="nil"/>
              <w:bottom w:val="nil"/>
              <w:right w:val="nil"/>
            </w:tcBorders>
          </w:tcPr>
          <w:p>
            <w:pPr>
              <w:spacing w:line="240" w:lineRule="auto"/>
              <w:jc w:val="center"/>
              <w:rPr>
                <w:rFonts w:ascii="Times New Roman" w:hAnsi="Times New Roman" w:cs="Times New Roman"/>
              </w:rPr>
            </w:pPr>
            <m:oMathPara>
              <m:oMathParaPr>
                <m:jc m:val="left"/>
              </m:oMathParaPr>
              <m:oMath>
                <m:sSup>
                  <m:sSupPr>
                    <m:ctrlPr>
                      <w:rPr>
                        <w:rFonts w:ascii="Cambria Math" w:hAnsi="Cambria Math" w:cs="Times New Roman"/>
                        <w:i/>
                      </w:rPr>
                    </m:ctrlPr>
                  </m:sSupPr>
                  <m:e>
                    <m:r>
                      <m:rPr/>
                      <w:rPr>
                        <w:rFonts w:ascii="Cambria Math" w:hAnsi="Cambria Math" w:cs="Times New Roman"/>
                      </w:rPr>
                      <m:t>e</m:t>
                    </m:r>
                    <m:ctrlPr>
                      <w:rPr>
                        <w:rFonts w:ascii="Cambria Math" w:hAnsi="Cambria Math" w:cs="Times New Roman"/>
                        <w:i/>
                      </w:rPr>
                    </m:ctrlPr>
                  </m:e>
                  <m:sup>
                    <m:r>
                      <m:rPr/>
                      <w:rPr>
                        <w:rFonts w:ascii="Cambria Math" w:hAnsi="Cambria Math" w:cs="Times New Roman"/>
                      </w:rPr>
                      <m:t>l1.Outage times</m:t>
                    </m:r>
                    <m:ctrlPr>
                      <w:rPr>
                        <w:rFonts w:ascii="Cambria Math" w:hAnsi="Cambria Math" w:cs="Times New Roman"/>
                        <w:i/>
                      </w:rPr>
                    </m:ctrlPr>
                  </m:sup>
                </m:sSup>
              </m:oMath>
            </m:oMathPara>
          </w:p>
        </w:tc>
        <w:tc>
          <w:tcPr>
            <w:tcW w:w="2088" w:type="dxa"/>
            <w:tcBorders>
              <w:top w:val="nil"/>
              <w:left w:val="nil"/>
              <w:bottom w:val="nil"/>
              <w:right w:val="nil"/>
            </w:tcBorders>
          </w:tcPr>
          <w:p>
            <w:pPr>
              <w:spacing w:line="240" w:lineRule="auto"/>
              <w:jc w:val="both"/>
              <w:rPr>
                <w:rFonts w:ascii="Times New Roman" w:hAnsi="Times New Roman" w:eastAsia="Times New Roman" w:cs="Times New Roman"/>
              </w:rPr>
            </w:pPr>
          </w:p>
        </w:tc>
        <w:tc>
          <w:tcPr>
            <w:tcW w:w="1455" w:type="dxa"/>
            <w:gridSpan w:val="2"/>
            <w:tcBorders>
              <w:top w:val="nil"/>
              <w:left w:val="nil"/>
              <w:bottom w:val="nil"/>
              <w:right w:val="nil"/>
            </w:tcBorders>
          </w:tcPr>
          <w:p>
            <w:pPr>
              <w:spacing w:line="240" w:lineRule="auto"/>
              <w:jc w:val="both"/>
              <w:rPr>
                <w:rFonts w:ascii="Times New Roman" w:hAnsi="Times New Roman" w:eastAsia="Times New Roman" w:cs="Times New Roman"/>
              </w:rPr>
            </w:pPr>
          </w:p>
        </w:tc>
        <w:tc>
          <w:tcPr>
            <w:tcW w:w="1639" w:type="dxa"/>
            <w:gridSpan w:val="3"/>
            <w:tcBorders>
              <w:top w:val="nil"/>
              <w:left w:val="nil"/>
              <w:bottom w:val="nil"/>
              <w:right w:val="nil"/>
            </w:tcBorders>
          </w:tcPr>
          <w:p>
            <w:pPr>
              <w:spacing w:line="240" w:lineRule="auto"/>
              <w:jc w:val="both"/>
              <w:rPr>
                <w:rFonts w:ascii="Times New Roman" w:hAnsi="Times New Roman" w:cs="Times New Roman"/>
              </w:rPr>
            </w:pPr>
          </w:p>
        </w:tc>
        <w:tc>
          <w:tcPr>
            <w:tcW w:w="1547" w:type="dxa"/>
            <w:gridSpan w:val="2"/>
            <w:tcBorders>
              <w:top w:val="nil"/>
              <w:left w:val="nil"/>
              <w:bottom w:val="nil"/>
              <w:right w:val="nil"/>
            </w:tcBorders>
          </w:tcPr>
          <w:p>
            <w:pPr>
              <w:spacing w:line="240" w:lineRule="auto"/>
              <w:jc w:val="both"/>
              <w:rPr>
                <w:rFonts w:ascii="Times New Roman" w:hAnsi="Times New Roman" w:cs="Times New Roman"/>
              </w:rPr>
            </w:pPr>
            <w:r>
              <w:rPr>
                <w:rFonts w:ascii="Times New Roman" w:hAnsi="Times New Roman" w:cs="Times New Roman"/>
              </w:rPr>
              <w:t>-2.49e-65</w:t>
            </w:r>
            <w:r>
              <w:rPr>
                <w:rFonts w:ascii="Times New Roman" w:hAnsi="Times New Roman" w:cs="Times New Roman"/>
                <w:vertAlign w:val="superscript"/>
              </w:rPr>
              <w:t>***</w:t>
            </w:r>
          </w:p>
        </w:tc>
      </w:tr>
      <w:tr>
        <w:tblPrEx>
          <w:tblCellMar>
            <w:top w:w="0" w:type="dxa"/>
            <w:left w:w="108" w:type="dxa"/>
            <w:bottom w:w="0" w:type="dxa"/>
            <w:right w:w="108" w:type="dxa"/>
          </w:tblCellMar>
        </w:tblPrEx>
        <w:trPr>
          <w:jc w:val="center"/>
        </w:trPr>
        <w:tc>
          <w:tcPr>
            <w:tcW w:w="2127" w:type="dxa"/>
            <w:tcBorders>
              <w:top w:val="nil"/>
              <w:left w:val="nil"/>
              <w:bottom w:val="nil"/>
              <w:right w:val="nil"/>
            </w:tcBorders>
          </w:tcPr>
          <w:p>
            <w:pPr>
              <w:spacing w:line="240" w:lineRule="auto"/>
              <w:jc w:val="center"/>
              <w:rPr>
                <w:rFonts w:ascii="Times New Roman" w:hAnsi="Times New Roman" w:cs="Times New Roman"/>
              </w:rPr>
            </w:pPr>
          </w:p>
        </w:tc>
        <w:tc>
          <w:tcPr>
            <w:tcW w:w="2088" w:type="dxa"/>
            <w:tcBorders>
              <w:top w:val="nil"/>
              <w:left w:val="nil"/>
              <w:bottom w:val="nil"/>
              <w:right w:val="nil"/>
            </w:tcBorders>
          </w:tcPr>
          <w:p>
            <w:pPr>
              <w:spacing w:line="240" w:lineRule="auto"/>
              <w:jc w:val="both"/>
              <w:rPr>
                <w:rFonts w:ascii="Times New Roman" w:hAnsi="Times New Roman" w:eastAsia="Times New Roman" w:cs="Times New Roman"/>
              </w:rPr>
            </w:pPr>
          </w:p>
        </w:tc>
        <w:tc>
          <w:tcPr>
            <w:tcW w:w="1455" w:type="dxa"/>
            <w:gridSpan w:val="2"/>
            <w:tcBorders>
              <w:top w:val="nil"/>
              <w:left w:val="nil"/>
              <w:bottom w:val="nil"/>
              <w:right w:val="nil"/>
            </w:tcBorders>
          </w:tcPr>
          <w:p>
            <w:pPr>
              <w:spacing w:line="240" w:lineRule="auto"/>
              <w:jc w:val="both"/>
              <w:rPr>
                <w:rFonts w:ascii="Times New Roman" w:hAnsi="Times New Roman" w:eastAsia="Times New Roman" w:cs="Times New Roman"/>
              </w:rPr>
            </w:pPr>
          </w:p>
        </w:tc>
        <w:tc>
          <w:tcPr>
            <w:tcW w:w="1639" w:type="dxa"/>
            <w:gridSpan w:val="3"/>
            <w:tcBorders>
              <w:top w:val="nil"/>
              <w:left w:val="nil"/>
              <w:bottom w:val="nil"/>
              <w:right w:val="nil"/>
            </w:tcBorders>
          </w:tcPr>
          <w:p>
            <w:pPr>
              <w:spacing w:line="240" w:lineRule="auto"/>
              <w:jc w:val="both"/>
              <w:rPr>
                <w:rFonts w:ascii="Times New Roman" w:hAnsi="Times New Roman" w:cs="Times New Roman"/>
              </w:rPr>
            </w:pPr>
          </w:p>
        </w:tc>
        <w:tc>
          <w:tcPr>
            <w:tcW w:w="1547" w:type="dxa"/>
            <w:gridSpan w:val="2"/>
            <w:tcBorders>
              <w:top w:val="nil"/>
              <w:left w:val="nil"/>
              <w:bottom w:val="nil"/>
              <w:right w:val="nil"/>
            </w:tcBorders>
          </w:tcPr>
          <w:p>
            <w:pPr>
              <w:spacing w:line="240" w:lineRule="auto"/>
              <w:jc w:val="both"/>
              <w:rPr>
                <w:rFonts w:ascii="Times New Roman" w:hAnsi="Times New Roman" w:cs="Times New Roman"/>
              </w:rPr>
            </w:pPr>
            <w:r>
              <w:rPr>
                <w:rFonts w:ascii="Times New Roman" w:hAnsi="Times New Roman" w:cs="Times New Roman"/>
              </w:rPr>
              <w:t>(3.19e-67)</w:t>
            </w:r>
          </w:p>
        </w:tc>
      </w:tr>
      <w:tr>
        <w:tblPrEx>
          <w:tblCellMar>
            <w:top w:w="0" w:type="dxa"/>
            <w:left w:w="108" w:type="dxa"/>
            <w:bottom w:w="0" w:type="dxa"/>
            <w:right w:w="108" w:type="dxa"/>
          </w:tblCellMar>
        </w:tblPrEx>
        <w:trPr>
          <w:jc w:val="center"/>
        </w:trPr>
        <w:tc>
          <w:tcPr>
            <w:tcW w:w="2127" w:type="dxa"/>
            <w:tcBorders>
              <w:top w:val="nil"/>
              <w:left w:val="nil"/>
              <w:bottom w:val="nil"/>
              <w:right w:val="nil"/>
            </w:tcBorders>
          </w:tcPr>
          <w:p>
            <w:pPr>
              <w:spacing w:line="240" w:lineRule="auto"/>
              <w:jc w:val="center"/>
              <w:rPr>
                <w:rFonts w:ascii="Times New Roman" w:hAnsi="Times New Roman" w:cs="Times New Roman"/>
              </w:rPr>
            </w:pPr>
            <w:r>
              <w:rPr>
                <w:rFonts w:ascii="Times New Roman" w:hAnsi="Times New Roman" w:cs="Times New Roman"/>
              </w:rPr>
              <w:t>lnGDP</w:t>
            </w:r>
          </w:p>
        </w:tc>
        <w:tc>
          <w:tcPr>
            <w:tcW w:w="2088" w:type="dxa"/>
            <w:tcBorders>
              <w:top w:val="nil"/>
              <w:left w:val="nil"/>
              <w:bottom w:val="nil"/>
              <w:right w:val="nil"/>
            </w:tcBorders>
          </w:tcPr>
          <w:p>
            <w:pPr>
              <w:spacing w:line="240" w:lineRule="auto"/>
              <w:jc w:val="both"/>
              <w:rPr>
                <w:rFonts w:ascii="Times New Roman" w:hAnsi="Times New Roman" w:cs="Times New Roman"/>
              </w:rPr>
            </w:pPr>
            <w:r>
              <w:rPr>
                <w:rFonts w:ascii="Times New Roman" w:hAnsi="Times New Roman" w:eastAsia="Times New Roman" w:cs="Times New Roman"/>
              </w:rPr>
              <w:t>9.75</w:t>
            </w:r>
          </w:p>
        </w:tc>
        <w:tc>
          <w:tcPr>
            <w:tcW w:w="1455" w:type="dxa"/>
            <w:gridSpan w:val="2"/>
            <w:tcBorders>
              <w:top w:val="nil"/>
              <w:left w:val="nil"/>
              <w:bottom w:val="nil"/>
              <w:right w:val="nil"/>
            </w:tcBorders>
          </w:tcPr>
          <w:p>
            <w:pPr>
              <w:spacing w:line="240" w:lineRule="auto"/>
              <w:jc w:val="both"/>
              <w:rPr>
                <w:rFonts w:ascii="Times New Roman" w:hAnsi="Times New Roman" w:cs="Times New Roman"/>
              </w:rPr>
            </w:pPr>
            <w:r>
              <w:rPr>
                <w:rFonts w:ascii="Times New Roman" w:hAnsi="Times New Roman" w:eastAsia="Times New Roman" w:cs="Times New Roman"/>
              </w:rPr>
              <w:t>-0.047</w:t>
            </w:r>
            <w:r>
              <w:rPr>
                <w:rFonts w:ascii="Times New Roman" w:hAnsi="Times New Roman" w:eastAsia="Times New Roman" w:cs="Times New Roman"/>
                <w:vertAlign w:val="superscript"/>
              </w:rPr>
              <w:t>**</w:t>
            </w:r>
          </w:p>
        </w:tc>
        <w:tc>
          <w:tcPr>
            <w:tcW w:w="1639" w:type="dxa"/>
            <w:gridSpan w:val="3"/>
            <w:tcBorders>
              <w:top w:val="nil"/>
              <w:left w:val="nil"/>
              <w:bottom w:val="nil"/>
              <w:right w:val="nil"/>
            </w:tcBorders>
          </w:tcPr>
          <w:p>
            <w:pPr>
              <w:spacing w:line="240" w:lineRule="auto"/>
              <w:jc w:val="both"/>
              <w:rPr>
                <w:rFonts w:ascii="Times New Roman" w:hAnsi="Times New Roman" w:cs="Times New Roman"/>
              </w:rPr>
            </w:pPr>
            <w:r>
              <w:rPr>
                <w:rFonts w:ascii="Times New Roman" w:hAnsi="Times New Roman" w:cs="Times New Roman"/>
              </w:rPr>
              <w:t>-0.047</w:t>
            </w:r>
            <w:r>
              <w:rPr>
                <w:rFonts w:hint="eastAsia" w:ascii="Times New Roman" w:hAnsi="Times New Roman" w:cs="Times New Roman"/>
                <w:vertAlign w:val="superscript"/>
              </w:rPr>
              <w:t>*</w:t>
            </w:r>
          </w:p>
        </w:tc>
        <w:tc>
          <w:tcPr>
            <w:tcW w:w="1547" w:type="dxa"/>
            <w:gridSpan w:val="2"/>
            <w:tcBorders>
              <w:top w:val="nil"/>
              <w:left w:val="nil"/>
              <w:bottom w:val="nil"/>
              <w:right w:val="nil"/>
            </w:tcBorders>
          </w:tcPr>
          <w:p>
            <w:pPr>
              <w:spacing w:line="240" w:lineRule="auto"/>
              <w:jc w:val="both"/>
              <w:rPr>
                <w:rFonts w:ascii="Times New Roman" w:hAnsi="Times New Roman" w:cs="Times New Roman"/>
              </w:rPr>
            </w:pPr>
            <w:r>
              <w:rPr>
                <w:rFonts w:ascii="Times New Roman" w:hAnsi="Times New Roman" w:eastAsia="Times New Roman" w:cs="Times New Roman"/>
              </w:rPr>
              <w:t>9.41</w:t>
            </w:r>
          </w:p>
        </w:tc>
      </w:tr>
      <w:tr>
        <w:tblPrEx>
          <w:tblCellMar>
            <w:top w:w="0" w:type="dxa"/>
            <w:left w:w="108" w:type="dxa"/>
            <w:bottom w:w="0" w:type="dxa"/>
            <w:right w:w="108" w:type="dxa"/>
          </w:tblCellMar>
        </w:tblPrEx>
        <w:trPr>
          <w:jc w:val="center"/>
        </w:trPr>
        <w:tc>
          <w:tcPr>
            <w:tcW w:w="2127" w:type="dxa"/>
            <w:tcBorders>
              <w:top w:val="nil"/>
              <w:left w:val="nil"/>
              <w:bottom w:val="nil"/>
              <w:right w:val="nil"/>
            </w:tcBorders>
          </w:tcPr>
          <w:p>
            <w:pPr>
              <w:spacing w:line="240" w:lineRule="auto"/>
              <w:jc w:val="center"/>
              <w:rPr>
                <w:rFonts w:ascii="Times New Roman" w:hAnsi="Times New Roman" w:cs="Times New Roman"/>
              </w:rPr>
            </w:pPr>
          </w:p>
        </w:tc>
        <w:tc>
          <w:tcPr>
            <w:tcW w:w="2088" w:type="dxa"/>
            <w:tcBorders>
              <w:top w:val="nil"/>
              <w:left w:val="nil"/>
              <w:bottom w:val="nil"/>
              <w:right w:val="nil"/>
            </w:tcBorders>
          </w:tcPr>
          <w:p>
            <w:pPr>
              <w:spacing w:line="240" w:lineRule="auto"/>
              <w:jc w:val="both"/>
              <w:rPr>
                <w:rFonts w:ascii="Times New Roman" w:hAnsi="Times New Roman" w:cs="Times New Roman"/>
              </w:rPr>
            </w:pPr>
            <w:r>
              <w:rPr>
                <w:rFonts w:ascii="Times New Roman" w:hAnsi="Times New Roman" w:eastAsia="Times New Roman" w:cs="Times New Roman"/>
              </w:rPr>
              <w:t>(19.26)</w:t>
            </w:r>
          </w:p>
        </w:tc>
        <w:tc>
          <w:tcPr>
            <w:tcW w:w="1455" w:type="dxa"/>
            <w:gridSpan w:val="2"/>
            <w:tcBorders>
              <w:top w:val="nil"/>
              <w:left w:val="nil"/>
              <w:bottom w:val="nil"/>
              <w:right w:val="nil"/>
            </w:tcBorders>
          </w:tcPr>
          <w:p>
            <w:pPr>
              <w:spacing w:line="240" w:lineRule="auto"/>
              <w:jc w:val="both"/>
              <w:rPr>
                <w:rFonts w:ascii="Times New Roman" w:hAnsi="Times New Roman" w:cs="Times New Roman"/>
              </w:rPr>
            </w:pPr>
            <w:r>
              <w:rPr>
                <w:rFonts w:ascii="Times New Roman" w:hAnsi="Times New Roman" w:eastAsia="Times New Roman" w:cs="Times New Roman"/>
              </w:rPr>
              <w:t>(0.023)</w:t>
            </w:r>
          </w:p>
        </w:tc>
        <w:tc>
          <w:tcPr>
            <w:tcW w:w="1639" w:type="dxa"/>
            <w:gridSpan w:val="3"/>
            <w:tcBorders>
              <w:top w:val="nil"/>
              <w:left w:val="nil"/>
              <w:bottom w:val="nil"/>
              <w:right w:val="nil"/>
            </w:tcBorders>
          </w:tcPr>
          <w:p>
            <w:pPr>
              <w:spacing w:line="240" w:lineRule="auto"/>
              <w:jc w:val="both"/>
              <w:rPr>
                <w:rFonts w:ascii="Times New Roman" w:hAnsi="Times New Roman" w:cs="Times New Roman"/>
              </w:rPr>
            </w:pPr>
            <w:r>
              <w:rPr>
                <w:rFonts w:ascii="Times New Roman" w:hAnsi="Times New Roman" w:cs="Times New Roman"/>
              </w:rPr>
              <w:t>(0.025)</w:t>
            </w:r>
          </w:p>
        </w:tc>
        <w:tc>
          <w:tcPr>
            <w:tcW w:w="1547" w:type="dxa"/>
            <w:gridSpan w:val="2"/>
            <w:tcBorders>
              <w:top w:val="nil"/>
              <w:left w:val="nil"/>
              <w:bottom w:val="nil"/>
              <w:right w:val="nil"/>
            </w:tcBorders>
          </w:tcPr>
          <w:p>
            <w:pPr>
              <w:spacing w:line="240" w:lineRule="auto"/>
              <w:jc w:val="both"/>
              <w:rPr>
                <w:rFonts w:ascii="Times New Roman" w:hAnsi="Times New Roman" w:cs="Times New Roman"/>
              </w:rPr>
            </w:pPr>
            <w:r>
              <w:rPr>
                <w:rFonts w:ascii="Times New Roman" w:hAnsi="Times New Roman" w:eastAsia="Times New Roman" w:cs="Times New Roman"/>
              </w:rPr>
              <w:t>(19.24)</w:t>
            </w:r>
          </w:p>
        </w:tc>
      </w:tr>
      <w:tr>
        <w:tblPrEx>
          <w:tblCellMar>
            <w:top w:w="0" w:type="dxa"/>
            <w:left w:w="108" w:type="dxa"/>
            <w:bottom w:w="0" w:type="dxa"/>
            <w:right w:w="108" w:type="dxa"/>
          </w:tblCellMar>
        </w:tblPrEx>
        <w:trPr>
          <w:jc w:val="center"/>
        </w:trPr>
        <w:tc>
          <w:tcPr>
            <w:tcW w:w="2127" w:type="dxa"/>
            <w:tcBorders>
              <w:top w:val="nil"/>
              <w:left w:val="nil"/>
              <w:bottom w:val="nil"/>
              <w:right w:val="nil"/>
            </w:tcBorders>
          </w:tcPr>
          <w:p>
            <w:pPr>
              <w:spacing w:line="240" w:lineRule="auto"/>
              <w:jc w:val="center"/>
              <w:rPr>
                <w:rFonts w:ascii="Times New Roman" w:hAnsi="Times New Roman" w:cs="Times New Roman"/>
              </w:rPr>
            </w:pPr>
            <w:r>
              <w:rPr>
                <w:rFonts w:ascii="Times New Roman" w:hAnsi="Times New Roman" w:cs="Times New Roman"/>
              </w:rPr>
              <w:t>Constant</w:t>
            </w:r>
          </w:p>
        </w:tc>
        <w:tc>
          <w:tcPr>
            <w:tcW w:w="2088" w:type="dxa"/>
            <w:tcBorders>
              <w:top w:val="nil"/>
              <w:left w:val="nil"/>
              <w:bottom w:val="nil"/>
              <w:right w:val="nil"/>
            </w:tcBorders>
          </w:tcPr>
          <w:p>
            <w:pPr>
              <w:spacing w:line="240" w:lineRule="auto"/>
              <w:jc w:val="both"/>
              <w:rPr>
                <w:rFonts w:ascii="Times New Roman" w:hAnsi="Times New Roman" w:cs="Times New Roman"/>
              </w:rPr>
            </w:pPr>
            <w:r>
              <w:rPr>
                <w:rFonts w:ascii="Times New Roman" w:hAnsi="Times New Roman" w:eastAsia="Times New Roman" w:cs="Times New Roman"/>
              </w:rPr>
              <w:t>373.87</w:t>
            </w:r>
            <w:r>
              <w:rPr>
                <w:rFonts w:ascii="Times New Roman" w:hAnsi="Times New Roman" w:eastAsia="Times New Roman" w:cs="Times New Roman"/>
                <w:vertAlign w:val="superscript"/>
              </w:rPr>
              <w:t>**</w:t>
            </w:r>
          </w:p>
        </w:tc>
        <w:tc>
          <w:tcPr>
            <w:tcW w:w="1455" w:type="dxa"/>
            <w:gridSpan w:val="2"/>
            <w:tcBorders>
              <w:top w:val="nil"/>
              <w:left w:val="nil"/>
              <w:bottom w:val="nil"/>
              <w:right w:val="nil"/>
            </w:tcBorders>
          </w:tcPr>
          <w:p>
            <w:pPr>
              <w:spacing w:line="240" w:lineRule="auto"/>
              <w:jc w:val="both"/>
              <w:rPr>
                <w:rFonts w:ascii="Times New Roman" w:hAnsi="Times New Roman" w:cs="Times New Roman"/>
              </w:rPr>
            </w:pPr>
            <w:r>
              <w:rPr>
                <w:rFonts w:ascii="Times New Roman" w:hAnsi="Times New Roman" w:eastAsia="Times New Roman" w:cs="Times New Roman"/>
              </w:rPr>
              <w:t>4.85</w:t>
            </w:r>
            <w:r>
              <w:rPr>
                <w:rFonts w:ascii="Times New Roman" w:hAnsi="Times New Roman" w:eastAsia="Times New Roman" w:cs="Times New Roman"/>
                <w:vertAlign w:val="superscript"/>
              </w:rPr>
              <w:t>***</w:t>
            </w:r>
          </w:p>
        </w:tc>
        <w:tc>
          <w:tcPr>
            <w:tcW w:w="1639" w:type="dxa"/>
            <w:gridSpan w:val="3"/>
            <w:tcBorders>
              <w:top w:val="nil"/>
              <w:left w:val="nil"/>
              <w:bottom w:val="nil"/>
              <w:right w:val="nil"/>
            </w:tcBorders>
          </w:tcPr>
          <w:p>
            <w:pPr>
              <w:spacing w:line="240" w:lineRule="auto"/>
              <w:jc w:val="both"/>
              <w:rPr>
                <w:rFonts w:ascii="Times New Roman" w:hAnsi="Times New Roman" w:cs="Times New Roman"/>
              </w:rPr>
            </w:pPr>
            <w:r>
              <w:rPr>
                <w:rFonts w:ascii="Times New Roman" w:hAnsi="Times New Roman" w:cs="Times New Roman"/>
              </w:rPr>
              <w:t>4.87</w:t>
            </w:r>
            <w:r>
              <w:rPr>
                <w:rFonts w:ascii="Times New Roman" w:hAnsi="Times New Roman" w:cs="Times New Roman"/>
                <w:vertAlign w:val="superscript"/>
              </w:rPr>
              <w:t>***</w:t>
            </w:r>
          </w:p>
        </w:tc>
        <w:tc>
          <w:tcPr>
            <w:tcW w:w="1547" w:type="dxa"/>
            <w:gridSpan w:val="2"/>
            <w:tcBorders>
              <w:top w:val="nil"/>
              <w:left w:val="nil"/>
              <w:bottom w:val="nil"/>
              <w:right w:val="nil"/>
            </w:tcBorders>
          </w:tcPr>
          <w:p>
            <w:pPr>
              <w:spacing w:line="240" w:lineRule="auto"/>
              <w:jc w:val="both"/>
              <w:rPr>
                <w:rFonts w:ascii="Times New Roman" w:hAnsi="Times New Roman" w:cs="Times New Roman"/>
              </w:rPr>
            </w:pPr>
            <w:r>
              <w:rPr>
                <w:rFonts w:ascii="Times New Roman" w:hAnsi="Times New Roman" w:eastAsia="Times New Roman" w:cs="Times New Roman"/>
              </w:rPr>
              <w:t>386.96</w:t>
            </w:r>
            <w:r>
              <w:rPr>
                <w:rFonts w:ascii="Times New Roman" w:hAnsi="Times New Roman" w:eastAsia="Times New Roman" w:cs="Times New Roman"/>
                <w:vertAlign w:val="superscript"/>
              </w:rPr>
              <w:t>***</w:t>
            </w:r>
          </w:p>
        </w:tc>
      </w:tr>
      <w:tr>
        <w:tblPrEx>
          <w:tblCellMar>
            <w:top w:w="0" w:type="dxa"/>
            <w:left w:w="108" w:type="dxa"/>
            <w:bottom w:w="0" w:type="dxa"/>
            <w:right w:w="108" w:type="dxa"/>
          </w:tblCellMar>
        </w:tblPrEx>
        <w:trPr>
          <w:jc w:val="center"/>
        </w:trPr>
        <w:tc>
          <w:tcPr>
            <w:tcW w:w="2127" w:type="dxa"/>
            <w:tcBorders>
              <w:top w:val="nil"/>
              <w:left w:val="nil"/>
              <w:bottom w:val="nil"/>
              <w:right w:val="nil"/>
            </w:tcBorders>
          </w:tcPr>
          <w:p>
            <w:pPr>
              <w:spacing w:line="240" w:lineRule="auto"/>
              <w:jc w:val="center"/>
              <w:rPr>
                <w:rFonts w:ascii="Times New Roman" w:hAnsi="Times New Roman" w:cs="Times New Roman"/>
              </w:rPr>
            </w:pPr>
          </w:p>
        </w:tc>
        <w:tc>
          <w:tcPr>
            <w:tcW w:w="2088" w:type="dxa"/>
            <w:tcBorders>
              <w:top w:val="nil"/>
              <w:left w:val="nil"/>
              <w:bottom w:val="nil"/>
              <w:right w:val="nil"/>
            </w:tcBorders>
          </w:tcPr>
          <w:p>
            <w:pPr>
              <w:spacing w:line="240" w:lineRule="auto"/>
              <w:jc w:val="both"/>
              <w:rPr>
                <w:rFonts w:ascii="Times New Roman" w:hAnsi="Times New Roman" w:cs="Times New Roman"/>
              </w:rPr>
            </w:pPr>
            <w:r>
              <w:rPr>
                <w:rFonts w:ascii="Times New Roman" w:hAnsi="Times New Roman" w:cs="Times New Roman"/>
              </w:rPr>
              <w:t>(159.45)</w:t>
            </w:r>
          </w:p>
        </w:tc>
        <w:tc>
          <w:tcPr>
            <w:tcW w:w="1455" w:type="dxa"/>
            <w:gridSpan w:val="2"/>
            <w:tcBorders>
              <w:top w:val="nil"/>
              <w:left w:val="nil"/>
              <w:bottom w:val="nil"/>
              <w:right w:val="nil"/>
            </w:tcBorders>
          </w:tcPr>
          <w:p>
            <w:pPr>
              <w:spacing w:line="240" w:lineRule="auto"/>
              <w:jc w:val="both"/>
              <w:rPr>
                <w:rFonts w:ascii="Times New Roman" w:hAnsi="Times New Roman" w:cs="Times New Roman"/>
              </w:rPr>
            </w:pPr>
            <w:r>
              <w:rPr>
                <w:rFonts w:ascii="Times New Roman" w:hAnsi="Times New Roman" w:cs="Times New Roman"/>
              </w:rPr>
              <w:t>(0.19)</w:t>
            </w:r>
          </w:p>
        </w:tc>
        <w:tc>
          <w:tcPr>
            <w:tcW w:w="1639" w:type="dxa"/>
            <w:gridSpan w:val="3"/>
            <w:tcBorders>
              <w:top w:val="nil"/>
              <w:left w:val="nil"/>
              <w:bottom w:val="nil"/>
              <w:right w:val="nil"/>
            </w:tcBorders>
          </w:tcPr>
          <w:p>
            <w:pPr>
              <w:spacing w:line="240" w:lineRule="auto"/>
              <w:jc w:val="both"/>
              <w:rPr>
                <w:rFonts w:ascii="Times New Roman" w:hAnsi="Times New Roman" w:cs="Times New Roman"/>
              </w:rPr>
            </w:pPr>
            <w:r>
              <w:rPr>
                <w:rFonts w:ascii="Times New Roman" w:hAnsi="Times New Roman" w:cs="Times New Roman"/>
              </w:rPr>
              <w:t>(0.21)</w:t>
            </w:r>
          </w:p>
        </w:tc>
        <w:tc>
          <w:tcPr>
            <w:tcW w:w="1547" w:type="dxa"/>
            <w:gridSpan w:val="2"/>
            <w:tcBorders>
              <w:top w:val="nil"/>
              <w:left w:val="nil"/>
              <w:bottom w:val="nil"/>
              <w:right w:val="nil"/>
            </w:tcBorders>
          </w:tcPr>
          <w:p>
            <w:pPr>
              <w:spacing w:line="240" w:lineRule="auto"/>
              <w:jc w:val="both"/>
              <w:rPr>
                <w:rFonts w:ascii="Times New Roman" w:hAnsi="Times New Roman" w:cs="Times New Roman"/>
              </w:rPr>
            </w:pPr>
            <w:r>
              <w:rPr>
                <w:rFonts w:ascii="Times New Roman" w:hAnsi="Times New Roman" w:cs="Times New Roman"/>
              </w:rPr>
              <w:t>(159.49)</w:t>
            </w:r>
          </w:p>
        </w:tc>
      </w:tr>
      <w:tr>
        <w:tblPrEx>
          <w:tblBorders>
            <w:top w:val="none" w:color="auto" w:sz="0" w:space="0"/>
            <w:left w:val="none" w:color="auto" w:sz="0" w:space="0"/>
            <w:bottom w:val="single" w:color="auto" w:sz="6"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27" w:type="dxa"/>
            <w:tcBorders>
              <w:top w:val="nil"/>
              <w:left w:val="nil"/>
              <w:bottom w:val="nil"/>
              <w:right w:val="nil"/>
            </w:tcBorders>
          </w:tcPr>
          <w:p>
            <w:pPr>
              <w:spacing w:line="240" w:lineRule="auto"/>
              <w:jc w:val="center"/>
              <w:rPr>
                <w:rFonts w:ascii="Times New Roman" w:hAnsi="Times New Roman" w:cs="Times New Roman"/>
                <w:highlight w:val="yellow"/>
              </w:rPr>
            </w:pPr>
            <w:r>
              <w:rPr>
                <w:rFonts w:ascii="Times New Roman" w:hAnsi="Times New Roman" w:cs="Times New Roman"/>
              </w:rPr>
              <w:t>Number of observations</w:t>
            </w:r>
          </w:p>
        </w:tc>
        <w:tc>
          <w:tcPr>
            <w:tcW w:w="2088" w:type="dxa"/>
            <w:tcBorders>
              <w:top w:val="nil"/>
              <w:left w:val="nil"/>
              <w:bottom w:val="nil"/>
              <w:right w:val="nil"/>
            </w:tcBorders>
          </w:tcPr>
          <w:p>
            <w:pPr>
              <w:spacing w:line="240" w:lineRule="auto"/>
              <w:jc w:val="both"/>
              <w:rPr>
                <w:rFonts w:ascii="Times New Roman" w:hAnsi="Times New Roman" w:cs="Times New Roman"/>
                <w:highlight w:val="yellow"/>
              </w:rPr>
            </w:pPr>
            <w:r>
              <w:rPr>
                <w:rFonts w:ascii="Times New Roman" w:hAnsi="Times New Roman" w:cs="Times New Roman"/>
              </w:rPr>
              <w:t>4130</w:t>
            </w:r>
          </w:p>
        </w:tc>
        <w:tc>
          <w:tcPr>
            <w:tcW w:w="1455" w:type="dxa"/>
            <w:gridSpan w:val="2"/>
            <w:tcBorders>
              <w:top w:val="nil"/>
              <w:left w:val="nil"/>
              <w:bottom w:val="nil"/>
              <w:right w:val="nil"/>
            </w:tcBorders>
          </w:tcPr>
          <w:p>
            <w:pPr>
              <w:spacing w:line="240" w:lineRule="auto"/>
              <w:jc w:val="both"/>
              <w:rPr>
                <w:rFonts w:ascii="Times New Roman" w:hAnsi="Times New Roman" w:cs="Times New Roman"/>
                <w:highlight w:val="yellow"/>
              </w:rPr>
            </w:pPr>
            <w:r>
              <w:rPr>
                <w:rFonts w:ascii="Times New Roman" w:hAnsi="Times New Roman" w:cs="Times New Roman"/>
              </w:rPr>
              <w:t>4130</w:t>
            </w:r>
          </w:p>
        </w:tc>
        <w:tc>
          <w:tcPr>
            <w:tcW w:w="1639" w:type="dxa"/>
            <w:gridSpan w:val="3"/>
            <w:tcBorders>
              <w:top w:val="nil"/>
              <w:left w:val="nil"/>
              <w:bottom w:val="nil"/>
              <w:right w:val="nil"/>
            </w:tcBorders>
          </w:tcPr>
          <w:p>
            <w:pPr>
              <w:spacing w:line="240" w:lineRule="auto"/>
              <w:jc w:val="both"/>
              <w:rPr>
                <w:rFonts w:ascii="Times New Roman" w:hAnsi="Times New Roman" w:cs="Times New Roman"/>
                <w:highlight w:val="yellow"/>
              </w:rPr>
            </w:pPr>
            <w:r>
              <w:rPr>
                <w:rFonts w:ascii="Times New Roman" w:hAnsi="Times New Roman" w:cs="Times New Roman"/>
              </w:rPr>
              <w:t>3560</w:t>
            </w:r>
          </w:p>
        </w:tc>
        <w:tc>
          <w:tcPr>
            <w:tcW w:w="1547" w:type="dxa"/>
            <w:gridSpan w:val="2"/>
            <w:tcBorders>
              <w:top w:val="nil"/>
              <w:left w:val="nil"/>
              <w:bottom w:val="nil"/>
              <w:right w:val="nil"/>
            </w:tcBorders>
          </w:tcPr>
          <w:p>
            <w:pPr>
              <w:spacing w:line="240" w:lineRule="auto"/>
              <w:jc w:val="both"/>
              <w:rPr>
                <w:rFonts w:ascii="Times New Roman" w:hAnsi="Times New Roman" w:cs="Times New Roman"/>
                <w:highlight w:val="yellow"/>
              </w:rPr>
            </w:pPr>
            <w:r>
              <w:rPr>
                <w:rFonts w:ascii="Times New Roman" w:hAnsi="Times New Roman" w:cs="Times New Roman"/>
              </w:rPr>
              <w:t>4130</w:t>
            </w:r>
          </w:p>
        </w:tc>
      </w:tr>
      <w:tr>
        <w:tblPrEx>
          <w:tblBorders>
            <w:top w:val="none" w:color="auto" w:sz="0" w:space="0"/>
            <w:left w:val="none" w:color="auto" w:sz="0" w:space="0"/>
            <w:bottom w:val="single" w:color="auto" w:sz="6"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27" w:type="dxa"/>
            <w:tcBorders>
              <w:top w:val="nil"/>
              <w:left w:val="nil"/>
              <w:bottom w:val="nil"/>
              <w:right w:val="nil"/>
            </w:tcBorders>
          </w:tcPr>
          <w:p>
            <w:pPr>
              <w:spacing w:line="240" w:lineRule="auto"/>
              <w:jc w:val="center"/>
              <w:rPr>
                <w:rFonts w:ascii="Times New Roman" w:hAnsi="Times New Roman" w:cs="Times New Roman"/>
              </w:rPr>
            </w:pPr>
            <w:r>
              <w:rPr>
                <w:rFonts w:ascii="Times New Roman" w:hAnsi="Times New Roman" w:cs="Times New Roman"/>
              </w:rPr>
              <w:t>Number of city</w:t>
            </w:r>
          </w:p>
        </w:tc>
        <w:tc>
          <w:tcPr>
            <w:tcW w:w="2088" w:type="dxa"/>
            <w:tcBorders>
              <w:top w:val="nil"/>
              <w:left w:val="nil"/>
              <w:bottom w:val="nil"/>
              <w:right w:val="nil"/>
            </w:tcBorders>
          </w:tcPr>
          <w:p>
            <w:pPr>
              <w:spacing w:line="240" w:lineRule="auto"/>
              <w:jc w:val="both"/>
              <w:rPr>
                <w:rFonts w:ascii="Times New Roman" w:hAnsi="Times New Roman" w:cs="Times New Roman"/>
              </w:rPr>
            </w:pPr>
            <w:r>
              <w:rPr>
                <w:rFonts w:ascii="Times New Roman" w:hAnsi="Times New Roman" w:cs="Times New Roman"/>
              </w:rPr>
              <w:t>300</w:t>
            </w:r>
          </w:p>
        </w:tc>
        <w:tc>
          <w:tcPr>
            <w:tcW w:w="1455" w:type="dxa"/>
            <w:gridSpan w:val="2"/>
            <w:tcBorders>
              <w:top w:val="nil"/>
              <w:left w:val="nil"/>
              <w:bottom w:val="nil"/>
              <w:right w:val="nil"/>
            </w:tcBorders>
          </w:tcPr>
          <w:p>
            <w:pPr>
              <w:spacing w:line="240" w:lineRule="auto"/>
              <w:jc w:val="both"/>
              <w:rPr>
                <w:rFonts w:ascii="Times New Roman" w:hAnsi="Times New Roman" w:cs="Times New Roman"/>
              </w:rPr>
            </w:pPr>
            <w:r>
              <w:rPr>
                <w:rFonts w:ascii="Times New Roman" w:hAnsi="Times New Roman" w:cs="Times New Roman"/>
              </w:rPr>
              <w:t>300</w:t>
            </w:r>
          </w:p>
        </w:tc>
        <w:tc>
          <w:tcPr>
            <w:tcW w:w="1639" w:type="dxa"/>
            <w:gridSpan w:val="3"/>
            <w:tcBorders>
              <w:top w:val="nil"/>
              <w:left w:val="nil"/>
              <w:bottom w:val="nil"/>
              <w:right w:val="nil"/>
            </w:tcBorders>
          </w:tcPr>
          <w:p>
            <w:pPr>
              <w:spacing w:line="240" w:lineRule="auto"/>
              <w:jc w:val="both"/>
              <w:rPr>
                <w:rFonts w:ascii="Times New Roman" w:hAnsi="Times New Roman" w:cs="Times New Roman"/>
              </w:rPr>
            </w:pPr>
            <w:r>
              <w:rPr>
                <w:rFonts w:ascii="Times New Roman" w:hAnsi="Times New Roman" w:cs="Times New Roman"/>
              </w:rPr>
              <w:t>284</w:t>
            </w:r>
          </w:p>
        </w:tc>
        <w:tc>
          <w:tcPr>
            <w:tcW w:w="1547" w:type="dxa"/>
            <w:gridSpan w:val="2"/>
            <w:tcBorders>
              <w:top w:val="nil"/>
              <w:left w:val="nil"/>
              <w:bottom w:val="nil"/>
              <w:right w:val="nil"/>
            </w:tcBorders>
          </w:tcPr>
          <w:p>
            <w:pPr>
              <w:spacing w:line="240" w:lineRule="auto"/>
              <w:jc w:val="both"/>
              <w:rPr>
                <w:rFonts w:ascii="Times New Roman" w:hAnsi="Times New Roman" w:cs="Times New Roman"/>
              </w:rPr>
            </w:pPr>
            <w:r>
              <w:rPr>
                <w:rFonts w:ascii="Times New Roman" w:hAnsi="Times New Roman" w:cs="Times New Roman"/>
              </w:rPr>
              <w:t>300</w:t>
            </w:r>
          </w:p>
        </w:tc>
      </w:tr>
      <w:tr>
        <w:tblPrEx>
          <w:tblBorders>
            <w:top w:val="none" w:color="auto" w:sz="0" w:space="0"/>
            <w:left w:val="none" w:color="auto" w:sz="0" w:space="0"/>
            <w:bottom w:val="single" w:color="auto" w:sz="6"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27" w:type="dxa"/>
            <w:tcBorders>
              <w:top w:val="nil"/>
              <w:left w:val="nil"/>
              <w:bottom w:val="nil"/>
              <w:right w:val="nil"/>
            </w:tcBorders>
          </w:tcPr>
          <w:p>
            <w:pPr>
              <w:spacing w:line="240" w:lineRule="auto"/>
              <w:jc w:val="center"/>
              <w:rPr>
                <w:rFonts w:ascii="Times New Roman" w:hAnsi="Times New Roman" w:cs="Times New Roman"/>
              </w:rPr>
            </w:pPr>
            <w:r>
              <w:rPr>
                <w:rFonts w:ascii="Times New Roman" w:hAnsi="Times New Roman" w:cs="Times New Roman"/>
              </w:rPr>
              <w:t>R-squared</w:t>
            </w:r>
          </w:p>
        </w:tc>
        <w:tc>
          <w:tcPr>
            <w:tcW w:w="2088" w:type="dxa"/>
            <w:tcBorders>
              <w:top w:val="nil"/>
              <w:left w:val="nil"/>
              <w:bottom w:val="nil"/>
              <w:right w:val="nil"/>
            </w:tcBorders>
          </w:tcPr>
          <w:p>
            <w:pPr>
              <w:spacing w:line="240" w:lineRule="auto"/>
              <w:jc w:val="both"/>
              <w:rPr>
                <w:rFonts w:ascii="Times New Roman" w:hAnsi="Times New Roman" w:cs="Times New Roman"/>
              </w:rPr>
            </w:pPr>
            <w:r>
              <w:rPr>
                <w:rFonts w:ascii="Times New Roman" w:hAnsi="Times New Roman" w:cs="Times New Roman"/>
              </w:rPr>
              <w:t>0.97</w:t>
            </w:r>
          </w:p>
        </w:tc>
        <w:tc>
          <w:tcPr>
            <w:tcW w:w="1455" w:type="dxa"/>
            <w:gridSpan w:val="2"/>
            <w:tcBorders>
              <w:top w:val="nil"/>
              <w:left w:val="nil"/>
              <w:bottom w:val="nil"/>
              <w:right w:val="nil"/>
            </w:tcBorders>
          </w:tcPr>
          <w:p>
            <w:pPr>
              <w:spacing w:line="240" w:lineRule="auto"/>
              <w:jc w:val="both"/>
              <w:rPr>
                <w:rFonts w:ascii="Times New Roman" w:hAnsi="Times New Roman" w:cs="Times New Roman"/>
              </w:rPr>
            </w:pPr>
            <w:r>
              <w:rPr>
                <w:rFonts w:ascii="Times New Roman" w:hAnsi="Times New Roman" w:cs="Times New Roman"/>
              </w:rPr>
              <w:t>0.98</w:t>
            </w:r>
          </w:p>
        </w:tc>
        <w:tc>
          <w:tcPr>
            <w:tcW w:w="1639" w:type="dxa"/>
            <w:gridSpan w:val="3"/>
            <w:tcBorders>
              <w:top w:val="nil"/>
              <w:left w:val="nil"/>
              <w:bottom w:val="nil"/>
              <w:right w:val="nil"/>
            </w:tcBorders>
          </w:tcPr>
          <w:p>
            <w:pPr>
              <w:spacing w:line="240" w:lineRule="auto"/>
              <w:jc w:val="both"/>
              <w:rPr>
                <w:rFonts w:ascii="Times New Roman" w:hAnsi="Times New Roman" w:cs="Times New Roman"/>
              </w:rPr>
            </w:pPr>
            <w:r>
              <w:rPr>
                <w:rFonts w:ascii="Times New Roman" w:hAnsi="Times New Roman" w:cs="Times New Roman"/>
              </w:rPr>
              <w:t>0.96</w:t>
            </w:r>
          </w:p>
        </w:tc>
        <w:tc>
          <w:tcPr>
            <w:tcW w:w="1547" w:type="dxa"/>
            <w:gridSpan w:val="2"/>
            <w:tcBorders>
              <w:top w:val="nil"/>
              <w:left w:val="nil"/>
              <w:bottom w:val="nil"/>
              <w:right w:val="nil"/>
            </w:tcBorders>
          </w:tcPr>
          <w:p>
            <w:pPr>
              <w:spacing w:line="240" w:lineRule="auto"/>
              <w:jc w:val="both"/>
              <w:rPr>
                <w:rFonts w:ascii="Times New Roman" w:hAnsi="Times New Roman" w:cs="Times New Roman"/>
              </w:rPr>
            </w:pPr>
            <w:r>
              <w:rPr>
                <w:rFonts w:ascii="Times New Roman" w:hAnsi="Times New Roman" w:cs="Times New Roman"/>
              </w:rPr>
              <w:t>0.97</w:t>
            </w:r>
          </w:p>
        </w:tc>
      </w:tr>
      <w:tr>
        <w:tblPrEx>
          <w:tblBorders>
            <w:top w:val="none" w:color="auto" w:sz="0" w:space="0"/>
            <w:left w:val="none" w:color="auto" w:sz="0" w:space="0"/>
            <w:bottom w:val="single" w:color="auto" w:sz="6"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27" w:type="dxa"/>
            <w:tcBorders>
              <w:top w:val="nil"/>
              <w:left w:val="nil"/>
              <w:bottom w:val="single" w:color="auto" w:sz="4" w:space="0"/>
              <w:right w:val="nil"/>
            </w:tcBorders>
          </w:tcPr>
          <w:p>
            <w:pPr>
              <w:spacing w:line="240" w:lineRule="auto"/>
              <w:jc w:val="center"/>
              <w:rPr>
                <w:rFonts w:ascii="Times New Roman" w:hAnsi="Times New Roman" w:cs="Times New Roman"/>
              </w:rPr>
            </w:pPr>
            <w:r>
              <w:rPr>
                <w:rFonts w:hint="eastAsia" w:ascii="Times New Roman" w:hAnsi="Times New Roman" w:cs="Times New Roman"/>
              </w:rPr>
              <w:t>F</w:t>
            </w:r>
          </w:p>
        </w:tc>
        <w:tc>
          <w:tcPr>
            <w:tcW w:w="2088" w:type="dxa"/>
            <w:tcBorders>
              <w:top w:val="nil"/>
              <w:left w:val="nil"/>
              <w:bottom w:val="single" w:color="auto" w:sz="4" w:space="0"/>
              <w:right w:val="nil"/>
            </w:tcBorders>
          </w:tcPr>
          <w:p>
            <w:pPr>
              <w:spacing w:line="240" w:lineRule="auto"/>
              <w:jc w:val="both"/>
              <w:rPr>
                <w:rFonts w:ascii="Times New Roman" w:hAnsi="Times New Roman" w:cs="Times New Roman"/>
              </w:rPr>
            </w:pPr>
            <w:r>
              <w:rPr>
                <w:rFonts w:hint="eastAsia" w:ascii="Times New Roman" w:hAnsi="Times New Roman" w:cs="Times New Roman"/>
              </w:rPr>
              <w:t>1</w:t>
            </w:r>
            <w:r>
              <w:rPr>
                <w:rFonts w:ascii="Times New Roman" w:hAnsi="Times New Roman" w:cs="Times New Roman"/>
              </w:rPr>
              <w:t>.04</w:t>
            </w:r>
          </w:p>
        </w:tc>
        <w:tc>
          <w:tcPr>
            <w:tcW w:w="1455" w:type="dxa"/>
            <w:gridSpan w:val="2"/>
            <w:tcBorders>
              <w:top w:val="nil"/>
              <w:left w:val="nil"/>
              <w:bottom w:val="single" w:color="auto" w:sz="4" w:space="0"/>
              <w:right w:val="nil"/>
            </w:tcBorders>
          </w:tcPr>
          <w:p>
            <w:pPr>
              <w:spacing w:line="240" w:lineRule="auto"/>
              <w:jc w:val="both"/>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5.91</w:t>
            </w:r>
          </w:p>
        </w:tc>
        <w:tc>
          <w:tcPr>
            <w:tcW w:w="1639" w:type="dxa"/>
            <w:gridSpan w:val="3"/>
            <w:tcBorders>
              <w:top w:val="nil"/>
              <w:left w:val="nil"/>
              <w:bottom w:val="single" w:color="auto" w:sz="4" w:space="0"/>
              <w:right w:val="nil"/>
            </w:tcBorders>
          </w:tcPr>
          <w:p>
            <w:pPr>
              <w:spacing w:line="240" w:lineRule="auto"/>
              <w:jc w:val="both"/>
              <w:rPr>
                <w:rFonts w:ascii="Times New Roman" w:hAnsi="Times New Roman" w:cs="Times New Roman"/>
              </w:rPr>
            </w:pPr>
            <w:r>
              <w:rPr>
                <w:rFonts w:hint="eastAsia" w:ascii="Times New Roman" w:hAnsi="Times New Roman" w:cs="Times New Roman"/>
              </w:rPr>
              <w:t>1</w:t>
            </w:r>
            <w:r>
              <w:rPr>
                <w:rFonts w:ascii="Times New Roman" w:hAnsi="Times New Roman" w:cs="Times New Roman"/>
              </w:rPr>
              <w:t>0.17</w:t>
            </w:r>
          </w:p>
        </w:tc>
        <w:tc>
          <w:tcPr>
            <w:tcW w:w="1547" w:type="dxa"/>
            <w:gridSpan w:val="2"/>
            <w:tcBorders>
              <w:top w:val="nil"/>
              <w:left w:val="nil"/>
              <w:bottom w:val="single" w:color="auto" w:sz="4" w:space="0"/>
              <w:right w:val="nil"/>
            </w:tcBorders>
          </w:tcPr>
          <w:p>
            <w:pPr>
              <w:spacing w:line="240" w:lineRule="auto"/>
              <w:jc w:val="both"/>
              <w:rPr>
                <w:rFonts w:ascii="Times New Roman" w:hAnsi="Times New Roman" w:cs="Times New Roman"/>
              </w:rPr>
            </w:pPr>
            <w:r>
              <w:rPr>
                <w:rFonts w:ascii="Times New Roman" w:hAnsi="Times New Roman" w:cs="Times New Roman"/>
              </w:rPr>
              <w:t>3.68e+09</w:t>
            </w:r>
          </w:p>
        </w:tc>
      </w:tr>
      <w:tr>
        <w:tblPrEx>
          <w:tblBorders>
            <w:top w:val="none" w:color="auto" w:sz="0" w:space="0"/>
            <w:left w:val="none" w:color="auto" w:sz="0" w:space="0"/>
            <w:bottom w:val="single" w:color="auto" w:sz="6"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27" w:type="dxa"/>
            <w:tcBorders>
              <w:top w:val="single" w:color="auto" w:sz="4" w:space="0"/>
              <w:left w:val="nil"/>
              <w:bottom w:val="nil"/>
              <w:right w:val="nil"/>
            </w:tcBorders>
          </w:tcPr>
          <w:p>
            <w:pPr>
              <w:spacing w:line="240" w:lineRule="auto"/>
              <w:jc w:val="center"/>
              <w:rPr>
                <w:rFonts w:ascii="Times New Roman" w:hAnsi="Times New Roman" w:cs="Times New Roman"/>
              </w:rPr>
            </w:pPr>
            <w:r>
              <w:rPr>
                <w:rFonts w:ascii="Times New Roman" w:hAnsi="Times New Roman" w:cs="Times New Roman"/>
              </w:rPr>
              <w:t>Year*City FE</w:t>
            </w:r>
          </w:p>
        </w:tc>
        <w:tc>
          <w:tcPr>
            <w:tcW w:w="2088" w:type="dxa"/>
            <w:tcBorders>
              <w:top w:val="single" w:color="auto" w:sz="4" w:space="0"/>
              <w:left w:val="nil"/>
              <w:bottom w:val="nil"/>
              <w:right w:val="nil"/>
            </w:tcBorders>
          </w:tcPr>
          <w:p>
            <w:pPr>
              <w:spacing w:line="240" w:lineRule="auto"/>
              <w:jc w:val="both"/>
              <w:rPr>
                <w:rFonts w:ascii="Times New Roman" w:hAnsi="Times New Roman" w:cs="Times New Roman"/>
              </w:rPr>
            </w:pPr>
            <w:r>
              <w:rPr>
                <w:rFonts w:ascii="Times New Roman" w:hAnsi="Times New Roman" w:cs="Times New Roman"/>
              </w:rPr>
              <w:t>YES</w:t>
            </w:r>
          </w:p>
        </w:tc>
        <w:tc>
          <w:tcPr>
            <w:tcW w:w="1455" w:type="dxa"/>
            <w:gridSpan w:val="2"/>
            <w:tcBorders>
              <w:top w:val="single" w:color="auto" w:sz="4" w:space="0"/>
              <w:left w:val="nil"/>
              <w:bottom w:val="nil"/>
              <w:right w:val="nil"/>
            </w:tcBorders>
          </w:tcPr>
          <w:p>
            <w:pPr>
              <w:spacing w:line="240" w:lineRule="auto"/>
              <w:jc w:val="both"/>
              <w:rPr>
                <w:rFonts w:ascii="Times New Roman" w:hAnsi="Times New Roman" w:cs="Times New Roman"/>
              </w:rPr>
            </w:pPr>
            <w:r>
              <w:rPr>
                <w:rFonts w:ascii="Times New Roman" w:hAnsi="Times New Roman" w:cs="Times New Roman"/>
              </w:rPr>
              <w:t>YES</w:t>
            </w:r>
          </w:p>
        </w:tc>
        <w:tc>
          <w:tcPr>
            <w:tcW w:w="1639" w:type="dxa"/>
            <w:gridSpan w:val="3"/>
            <w:tcBorders>
              <w:top w:val="single" w:color="auto" w:sz="4" w:space="0"/>
              <w:left w:val="nil"/>
              <w:bottom w:val="nil"/>
              <w:right w:val="nil"/>
            </w:tcBorders>
          </w:tcPr>
          <w:p>
            <w:pPr>
              <w:spacing w:line="240" w:lineRule="auto"/>
              <w:jc w:val="both"/>
              <w:rPr>
                <w:rFonts w:ascii="Times New Roman" w:hAnsi="Times New Roman" w:cs="Times New Roman"/>
              </w:rPr>
            </w:pPr>
            <w:r>
              <w:rPr>
                <w:rFonts w:ascii="Times New Roman" w:hAnsi="Times New Roman" w:cs="Times New Roman"/>
              </w:rPr>
              <w:t>YES</w:t>
            </w:r>
          </w:p>
        </w:tc>
        <w:tc>
          <w:tcPr>
            <w:tcW w:w="1547" w:type="dxa"/>
            <w:gridSpan w:val="2"/>
            <w:tcBorders>
              <w:top w:val="single" w:color="auto" w:sz="4" w:space="0"/>
              <w:left w:val="nil"/>
              <w:bottom w:val="nil"/>
              <w:right w:val="nil"/>
            </w:tcBorders>
          </w:tcPr>
          <w:p>
            <w:pPr>
              <w:spacing w:line="240" w:lineRule="auto"/>
              <w:jc w:val="both"/>
              <w:rPr>
                <w:rFonts w:ascii="Times New Roman" w:hAnsi="Times New Roman" w:cs="Times New Roman"/>
              </w:rPr>
            </w:pPr>
            <w:r>
              <w:rPr>
                <w:rFonts w:ascii="Times New Roman" w:hAnsi="Times New Roman" w:cs="Times New Roman"/>
              </w:rPr>
              <w:t>YES</w:t>
            </w:r>
          </w:p>
        </w:tc>
      </w:tr>
      <w:tr>
        <w:tblPrEx>
          <w:tblBorders>
            <w:top w:val="none" w:color="auto" w:sz="0" w:space="0"/>
            <w:left w:val="none" w:color="auto" w:sz="0" w:space="0"/>
            <w:bottom w:val="single" w:color="auto" w:sz="6"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27" w:type="dxa"/>
            <w:tcBorders>
              <w:top w:val="nil"/>
              <w:left w:val="nil"/>
              <w:bottom w:val="single" w:color="auto" w:sz="6" w:space="0"/>
              <w:right w:val="nil"/>
            </w:tcBorders>
          </w:tcPr>
          <w:p>
            <w:pPr>
              <w:spacing w:line="240" w:lineRule="auto"/>
              <w:jc w:val="center"/>
              <w:rPr>
                <w:rFonts w:ascii="Times New Roman" w:hAnsi="Times New Roman" w:cs="Times New Roman"/>
              </w:rPr>
            </w:pPr>
            <w:r>
              <w:rPr>
                <w:rFonts w:ascii="Times New Roman" w:hAnsi="Times New Roman" w:cs="Times New Roman"/>
              </w:rPr>
              <w:t>Month*City FE</w:t>
            </w:r>
          </w:p>
        </w:tc>
        <w:tc>
          <w:tcPr>
            <w:tcW w:w="2088" w:type="dxa"/>
            <w:tcBorders>
              <w:top w:val="nil"/>
              <w:left w:val="nil"/>
              <w:bottom w:val="single" w:color="auto" w:sz="6" w:space="0"/>
              <w:right w:val="nil"/>
            </w:tcBorders>
          </w:tcPr>
          <w:p>
            <w:pPr>
              <w:spacing w:line="240" w:lineRule="auto"/>
              <w:jc w:val="both"/>
              <w:rPr>
                <w:rFonts w:ascii="Times New Roman" w:hAnsi="Times New Roman" w:cs="Times New Roman"/>
              </w:rPr>
            </w:pPr>
            <w:r>
              <w:rPr>
                <w:rFonts w:ascii="Times New Roman" w:hAnsi="Times New Roman" w:cs="Times New Roman"/>
              </w:rPr>
              <w:t>YES</w:t>
            </w:r>
          </w:p>
        </w:tc>
        <w:tc>
          <w:tcPr>
            <w:tcW w:w="1455" w:type="dxa"/>
            <w:gridSpan w:val="2"/>
            <w:tcBorders>
              <w:top w:val="nil"/>
              <w:left w:val="nil"/>
              <w:bottom w:val="single" w:color="auto" w:sz="6" w:space="0"/>
              <w:right w:val="nil"/>
            </w:tcBorders>
          </w:tcPr>
          <w:p>
            <w:pPr>
              <w:spacing w:line="240" w:lineRule="auto"/>
              <w:jc w:val="both"/>
              <w:rPr>
                <w:rFonts w:ascii="Times New Roman" w:hAnsi="Times New Roman" w:cs="Times New Roman"/>
              </w:rPr>
            </w:pPr>
            <w:r>
              <w:rPr>
                <w:rFonts w:ascii="Times New Roman" w:hAnsi="Times New Roman" w:cs="Times New Roman"/>
              </w:rPr>
              <w:t>YES</w:t>
            </w:r>
          </w:p>
        </w:tc>
        <w:tc>
          <w:tcPr>
            <w:tcW w:w="1639" w:type="dxa"/>
            <w:gridSpan w:val="3"/>
            <w:tcBorders>
              <w:top w:val="nil"/>
              <w:left w:val="nil"/>
              <w:bottom w:val="single" w:color="auto" w:sz="6" w:space="0"/>
              <w:right w:val="nil"/>
            </w:tcBorders>
          </w:tcPr>
          <w:p>
            <w:pPr>
              <w:spacing w:line="240" w:lineRule="auto"/>
              <w:jc w:val="both"/>
              <w:rPr>
                <w:rFonts w:ascii="Times New Roman" w:hAnsi="Times New Roman" w:cs="Times New Roman"/>
              </w:rPr>
            </w:pPr>
            <w:r>
              <w:rPr>
                <w:rFonts w:ascii="Times New Roman" w:hAnsi="Times New Roman" w:cs="Times New Roman"/>
              </w:rPr>
              <w:t>YES</w:t>
            </w:r>
          </w:p>
        </w:tc>
        <w:tc>
          <w:tcPr>
            <w:tcW w:w="1547" w:type="dxa"/>
            <w:gridSpan w:val="2"/>
            <w:tcBorders>
              <w:top w:val="nil"/>
              <w:left w:val="nil"/>
              <w:bottom w:val="single" w:color="auto" w:sz="6" w:space="0"/>
              <w:right w:val="nil"/>
            </w:tcBorders>
          </w:tcPr>
          <w:p>
            <w:pPr>
              <w:spacing w:line="240" w:lineRule="auto"/>
              <w:jc w:val="both"/>
              <w:rPr>
                <w:rFonts w:ascii="Times New Roman" w:hAnsi="Times New Roman" w:cs="Times New Roman"/>
              </w:rPr>
            </w:pPr>
            <w:r>
              <w:rPr>
                <w:rFonts w:ascii="Times New Roman" w:hAnsi="Times New Roman" w:cs="Times New Roman"/>
              </w:rPr>
              <w:t>YES</w:t>
            </w:r>
          </w:p>
        </w:tc>
      </w:tr>
    </w:tbl>
    <w:p>
      <w:pPr>
        <w:spacing w:line="240" w:lineRule="auto"/>
        <w:jc w:val="both"/>
        <w:rPr>
          <w:rFonts w:ascii="Times New Roman" w:hAnsi="Times New Roman" w:eastAsia="宋体" w:cs="Times New Roman"/>
        </w:rPr>
      </w:pPr>
      <w:r>
        <w:rPr>
          <w:rFonts w:ascii="Times New Roman" w:hAnsi="Times New Roman" w:cs="Times New Roman"/>
        </w:rPr>
        <w:t xml:space="preserve">Notes: Standard errors in parentheses; ***, **，* indicate statistical significance at 1%, 5%, and 10% levels, respectively. </w:t>
      </w:r>
      <w:r>
        <w:rPr>
          <w:rFonts w:hint="eastAsia" w:ascii="Times New Roman" w:hAnsi="Times New Roman" w:cs="Times New Roman"/>
        </w:rPr>
        <w:t>NEV</w:t>
      </w:r>
      <w:r>
        <w:rPr>
          <w:rFonts w:ascii="Times New Roman" w:hAnsi="Times New Roman" w:cs="Times New Roman"/>
        </w:rPr>
        <w:t xml:space="preserve">= battery electric vehicles BEV+plug-in hybrid PHEV. </w:t>
      </w:r>
    </w:p>
    <w:p>
      <w:pPr>
        <w:rPr>
          <w:rFonts w:ascii="Times New Roman" w:hAnsi="Times New Roman" w:cs="Times New Roman"/>
        </w:rPr>
      </w:pPr>
    </w:p>
    <w:p>
      <w:pPr>
        <w:rPr>
          <w:rFonts w:ascii="Times New Roman" w:hAnsi="Times New Roman" w:cs="Times New Roman"/>
        </w:rPr>
        <w:sectPr>
          <w:pgSz w:w="12240" w:h="15840"/>
          <w:pgMar w:top="1440" w:right="1440" w:bottom="1440" w:left="1440" w:header="720" w:footer="720" w:gutter="0"/>
          <w:cols w:space="720" w:num="1"/>
          <w:docGrid w:linePitch="360" w:charSpace="0"/>
        </w:sectPr>
      </w:pPr>
    </w:p>
    <w:p>
      <w:pPr>
        <w:spacing w:line="240" w:lineRule="auto"/>
        <w:ind w:firstLine="480" w:firstLineChars="200"/>
        <w:jc w:val="both"/>
        <w:rPr>
          <w:rFonts w:ascii="Times New Roman" w:hAnsi="Times New Roman" w:eastAsia="宋体" w:cs="Times New Roman"/>
          <w:sz w:val="24"/>
          <w:szCs w:val="24"/>
        </w:rPr>
      </w:pPr>
      <w:r>
        <w:rPr>
          <w:rFonts w:ascii="Times New Roman" w:hAnsi="Times New Roman" w:eastAsia="宋体" w:cs="Times New Roman"/>
          <w:sz w:val="24"/>
          <w:szCs w:val="24"/>
        </w:rPr>
        <w:t>Table S8. Link test results</w:t>
      </w:r>
    </w:p>
    <w:tbl>
      <w:tblPr>
        <w:tblStyle w:val="7"/>
        <w:tblW w:w="8856" w:type="dxa"/>
        <w:jc w:val="center"/>
        <w:tblLayout w:type="fixed"/>
        <w:tblCellMar>
          <w:top w:w="0" w:type="dxa"/>
          <w:left w:w="108" w:type="dxa"/>
          <w:bottom w:w="0" w:type="dxa"/>
          <w:right w:w="108" w:type="dxa"/>
        </w:tblCellMar>
      </w:tblPr>
      <w:tblGrid>
        <w:gridCol w:w="709"/>
        <w:gridCol w:w="2552"/>
        <w:gridCol w:w="2409"/>
        <w:gridCol w:w="6"/>
        <w:gridCol w:w="1590"/>
        <w:gridCol w:w="43"/>
        <w:gridCol w:w="1547"/>
      </w:tblGrid>
      <w:tr>
        <w:tblPrEx>
          <w:tblCellMar>
            <w:top w:w="0" w:type="dxa"/>
            <w:left w:w="108" w:type="dxa"/>
            <w:bottom w:w="0" w:type="dxa"/>
            <w:right w:w="108" w:type="dxa"/>
          </w:tblCellMar>
        </w:tblPrEx>
        <w:trPr>
          <w:jc w:val="center"/>
        </w:trPr>
        <w:tc>
          <w:tcPr>
            <w:tcW w:w="709" w:type="dxa"/>
            <w:tcBorders>
              <w:top w:val="single" w:color="auto" w:sz="6" w:space="0"/>
              <w:left w:val="nil"/>
              <w:bottom w:val="nil"/>
              <w:right w:val="nil"/>
            </w:tcBorders>
          </w:tcPr>
          <w:p>
            <w:pPr>
              <w:spacing w:line="240" w:lineRule="auto"/>
              <w:jc w:val="both"/>
              <w:rPr>
                <w:rFonts w:ascii="Times New Roman" w:hAnsi="Times New Roman" w:cs="Times New Roman"/>
                <w:sz w:val="24"/>
                <w:szCs w:val="24"/>
              </w:rPr>
            </w:pPr>
            <w:bookmarkStart w:id="0" w:name="_Hlk109965129"/>
          </w:p>
        </w:tc>
        <w:tc>
          <w:tcPr>
            <w:tcW w:w="2552" w:type="dxa"/>
            <w:tcBorders>
              <w:top w:val="single" w:color="auto" w:sz="6" w:space="0"/>
              <w:left w:val="nil"/>
              <w:bottom w:val="single" w:color="auto" w:sz="4" w:space="0"/>
              <w:right w:val="nil"/>
            </w:tcBorders>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Linear</w:t>
            </w:r>
          </w:p>
        </w:tc>
        <w:tc>
          <w:tcPr>
            <w:tcW w:w="2415" w:type="dxa"/>
            <w:gridSpan w:val="2"/>
            <w:tcBorders>
              <w:top w:val="single" w:color="auto" w:sz="6" w:space="0"/>
              <w:left w:val="nil"/>
              <w:bottom w:val="single" w:color="auto" w:sz="4" w:space="0"/>
              <w:right w:val="nil"/>
            </w:tcBorders>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Semi-log</w:t>
            </w:r>
          </w:p>
        </w:tc>
        <w:tc>
          <w:tcPr>
            <w:tcW w:w="1590" w:type="dxa"/>
            <w:tcBorders>
              <w:top w:val="single" w:color="auto" w:sz="6" w:space="0"/>
              <w:left w:val="nil"/>
              <w:bottom w:val="single" w:color="auto" w:sz="4" w:space="0"/>
              <w:right w:val="nil"/>
            </w:tcBorders>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Double-log</w:t>
            </w:r>
          </w:p>
        </w:tc>
        <w:tc>
          <w:tcPr>
            <w:tcW w:w="1590" w:type="dxa"/>
            <w:gridSpan w:val="2"/>
            <w:tcBorders>
              <w:top w:val="single" w:color="auto" w:sz="6" w:space="0"/>
              <w:left w:val="nil"/>
              <w:bottom w:val="single" w:color="auto" w:sz="4" w:space="0"/>
              <w:right w:val="nil"/>
            </w:tcBorders>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Exponential</w:t>
            </w:r>
          </w:p>
        </w:tc>
      </w:tr>
      <w:bookmarkEnd w:id="0"/>
      <w:tr>
        <w:tblPrEx>
          <w:tblCellMar>
            <w:top w:w="0" w:type="dxa"/>
            <w:left w:w="108" w:type="dxa"/>
            <w:bottom w:w="0" w:type="dxa"/>
            <w:right w:w="108" w:type="dxa"/>
          </w:tblCellMar>
        </w:tblPrEx>
        <w:trPr>
          <w:jc w:val="center"/>
        </w:trPr>
        <w:tc>
          <w:tcPr>
            <w:tcW w:w="709" w:type="dxa"/>
            <w:tcBorders>
              <w:top w:val="nil"/>
              <w:left w:val="nil"/>
              <w:bottom w:val="single" w:color="auto" w:sz="4" w:space="0"/>
              <w:right w:val="nil"/>
            </w:tcBorders>
          </w:tcPr>
          <w:p>
            <w:pPr>
              <w:spacing w:line="240" w:lineRule="auto"/>
              <w:jc w:val="both"/>
              <w:rPr>
                <w:rFonts w:ascii="Times New Roman" w:hAnsi="Times New Roman" w:cs="Times New Roman"/>
                <w:sz w:val="24"/>
                <w:szCs w:val="24"/>
              </w:rPr>
            </w:pPr>
          </w:p>
        </w:tc>
        <w:tc>
          <w:tcPr>
            <w:tcW w:w="2552" w:type="dxa"/>
            <w:tcBorders>
              <w:top w:val="nil"/>
              <w:left w:val="nil"/>
              <w:bottom w:val="single" w:color="auto" w:sz="4" w:space="0"/>
              <w:right w:val="nil"/>
            </w:tcBorders>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409" w:type="dxa"/>
            <w:tcBorders>
              <w:top w:val="nil"/>
              <w:left w:val="nil"/>
              <w:bottom w:val="single" w:color="auto" w:sz="4" w:space="0"/>
              <w:right w:val="nil"/>
            </w:tcBorders>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639" w:type="dxa"/>
            <w:gridSpan w:val="3"/>
            <w:tcBorders>
              <w:top w:val="nil"/>
              <w:left w:val="nil"/>
              <w:bottom w:val="single" w:color="auto" w:sz="4" w:space="0"/>
              <w:right w:val="nil"/>
            </w:tcBorders>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547" w:type="dxa"/>
            <w:tcBorders>
              <w:top w:val="nil"/>
              <w:left w:val="nil"/>
              <w:bottom w:val="single" w:color="auto" w:sz="4" w:space="0"/>
              <w:right w:val="nil"/>
            </w:tcBorders>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(4)</w:t>
            </w:r>
          </w:p>
        </w:tc>
      </w:tr>
      <w:tr>
        <w:tblPrEx>
          <w:tblCellMar>
            <w:top w:w="0" w:type="dxa"/>
            <w:left w:w="108" w:type="dxa"/>
            <w:bottom w:w="0" w:type="dxa"/>
            <w:right w:w="108" w:type="dxa"/>
          </w:tblCellMar>
        </w:tblPrEx>
        <w:trPr>
          <w:jc w:val="center"/>
        </w:trPr>
        <w:tc>
          <w:tcPr>
            <w:tcW w:w="709" w:type="dxa"/>
            <w:tcBorders>
              <w:top w:val="nil"/>
              <w:left w:val="nil"/>
              <w:right w:val="nil"/>
            </w:tcBorders>
          </w:tcPr>
          <w:p>
            <w:pPr>
              <w:spacing w:line="240" w:lineRule="auto"/>
              <w:jc w:val="both"/>
              <w:rPr>
                <w:rFonts w:ascii="Times New Roman" w:hAnsi="Times New Roman" w:cs="Times New Roman"/>
                <w:sz w:val="24"/>
                <w:szCs w:val="24"/>
              </w:rPr>
            </w:pPr>
            <m:oMathPara>
              <m:oMath>
                <m:sSup>
                  <m:sSupPr>
                    <m:ctrlPr>
                      <w:rPr>
                        <w:rFonts w:ascii="Cambria Math" w:hAnsi="Cambria Math" w:eastAsia="宋体" w:cs="Times New Roman"/>
                        <w:i/>
                        <w:sz w:val="24"/>
                        <w:szCs w:val="24"/>
                      </w:rPr>
                    </m:ctrlPr>
                  </m:sSupPr>
                  <m:e>
                    <m:acc>
                      <m:accPr>
                        <m:ctrlPr>
                          <w:rPr>
                            <w:rFonts w:ascii="Cambria Math" w:hAnsi="Cambria Math" w:eastAsia="宋体" w:cs="Times New Roman"/>
                            <w:i/>
                            <w:sz w:val="24"/>
                            <w:szCs w:val="24"/>
                          </w:rPr>
                        </m:ctrlPr>
                      </m:accPr>
                      <m:e>
                        <m:r>
                          <m:rPr/>
                          <w:rPr>
                            <w:rFonts w:ascii="Cambria Math" w:hAnsi="Cambria Math" w:eastAsia="宋体" w:cs="Times New Roman"/>
                            <w:sz w:val="24"/>
                            <w:szCs w:val="24"/>
                          </w:rPr>
                          <m:t>y</m:t>
                        </m:r>
                        <m:ctrlPr>
                          <w:rPr>
                            <w:rFonts w:ascii="Cambria Math" w:hAnsi="Cambria Math" w:eastAsia="宋体" w:cs="Times New Roman"/>
                            <w:i/>
                            <w:sz w:val="24"/>
                            <w:szCs w:val="24"/>
                          </w:rPr>
                        </m:ctrlPr>
                      </m:e>
                    </m:acc>
                    <m:ctrlPr>
                      <w:rPr>
                        <w:rFonts w:ascii="Cambria Math" w:hAnsi="Cambria Math" w:eastAsia="宋体" w:cs="Times New Roman"/>
                        <w:i/>
                        <w:sz w:val="24"/>
                        <w:szCs w:val="24"/>
                      </w:rPr>
                    </m:ctrlPr>
                  </m:e>
                  <m:sup>
                    <m:r>
                      <m:rPr/>
                      <w:rPr>
                        <w:rFonts w:ascii="Cambria Math" w:hAnsi="Cambria Math" w:eastAsia="宋体" w:cs="Times New Roman"/>
                        <w:sz w:val="24"/>
                        <w:szCs w:val="24"/>
                      </w:rPr>
                      <m:t>2</m:t>
                    </m:r>
                    <m:ctrlPr>
                      <w:rPr>
                        <w:rFonts w:ascii="Cambria Math" w:hAnsi="Cambria Math" w:eastAsia="宋体" w:cs="Times New Roman"/>
                        <w:i/>
                        <w:sz w:val="24"/>
                        <w:szCs w:val="24"/>
                      </w:rPr>
                    </m:ctrlPr>
                  </m:sup>
                </m:sSup>
              </m:oMath>
            </m:oMathPara>
          </w:p>
        </w:tc>
        <w:tc>
          <w:tcPr>
            <w:tcW w:w="2552" w:type="dxa"/>
            <w:tcBorders>
              <w:top w:val="nil"/>
              <w:left w:val="nil"/>
              <w:right w:val="nil"/>
            </w:tcBorders>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-0.027</w:t>
            </w:r>
          </w:p>
        </w:tc>
        <w:tc>
          <w:tcPr>
            <w:tcW w:w="2409" w:type="dxa"/>
            <w:tcBorders>
              <w:top w:val="nil"/>
              <w:left w:val="nil"/>
              <w:right w:val="nil"/>
            </w:tcBorders>
          </w:tcPr>
          <w:p>
            <w:pPr>
              <w:spacing w:line="240" w:lineRule="auto"/>
              <w:jc w:val="both"/>
              <w:rPr>
                <w:rFonts w:ascii="Times New Roman" w:hAnsi="Times New Roman" w:cs="Times New Roman"/>
                <w:sz w:val="24"/>
                <w:szCs w:val="24"/>
              </w:rPr>
            </w:pPr>
            <w:r>
              <w:rPr>
                <w:rFonts w:ascii="Times New Roman" w:hAnsi="Times New Roman" w:eastAsia="Times New Roman" w:cs="Times New Roman"/>
                <w:sz w:val="24"/>
                <w:szCs w:val="24"/>
              </w:rPr>
              <w:t>-0.82</w:t>
            </w:r>
          </w:p>
        </w:tc>
        <w:tc>
          <w:tcPr>
            <w:tcW w:w="1639" w:type="dxa"/>
            <w:gridSpan w:val="3"/>
            <w:tcBorders>
              <w:top w:val="nil"/>
              <w:left w:val="nil"/>
              <w:right w:val="nil"/>
            </w:tcBorders>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4.06</w:t>
            </w:r>
            <w:r>
              <w:rPr>
                <w:rFonts w:ascii="Times New Roman" w:hAnsi="Times New Roman" w:cs="Times New Roman"/>
                <w:sz w:val="24"/>
                <w:szCs w:val="24"/>
                <w:vertAlign w:val="superscript"/>
              </w:rPr>
              <w:t>*</w:t>
            </w:r>
            <w:r>
              <w:rPr>
                <w:rFonts w:ascii="Times New Roman" w:hAnsi="Times New Roman" w:eastAsia="Times New Roman" w:cs="Times New Roman"/>
                <w:sz w:val="24"/>
                <w:szCs w:val="24"/>
                <w:vertAlign w:val="superscript"/>
              </w:rPr>
              <w:t>**</w:t>
            </w:r>
          </w:p>
        </w:tc>
        <w:tc>
          <w:tcPr>
            <w:tcW w:w="1547" w:type="dxa"/>
            <w:tcBorders>
              <w:top w:val="nil"/>
              <w:left w:val="nil"/>
              <w:right w:val="nil"/>
            </w:tcBorders>
          </w:tcPr>
          <w:p>
            <w:pPr>
              <w:spacing w:line="240" w:lineRule="auto"/>
              <w:jc w:val="both"/>
              <w:rPr>
                <w:rFonts w:ascii="Times New Roman" w:hAnsi="Times New Roman" w:cs="Times New Roman"/>
                <w:sz w:val="24"/>
                <w:szCs w:val="24"/>
              </w:rPr>
            </w:pPr>
            <w:r>
              <w:rPr>
                <w:rFonts w:ascii="Times New Roman" w:hAnsi="Times New Roman" w:eastAsia="Times New Roman" w:cs="Times New Roman"/>
                <w:sz w:val="24"/>
                <w:szCs w:val="24"/>
              </w:rPr>
              <w:t>0.0067</w:t>
            </w:r>
            <w:r>
              <w:rPr>
                <w:rFonts w:ascii="Times New Roman" w:hAnsi="Times New Roman" w:eastAsia="Times New Roman" w:cs="Times New Roman"/>
                <w:sz w:val="24"/>
                <w:szCs w:val="24"/>
                <w:vertAlign w:val="superscript"/>
              </w:rPr>
              <w:t>**</w:t>
            </w:r>
          </w:p>
        </w:tc>
      </w:tr>
      <w:tr>
        <w:tblPrEx>
          <w:tblCellMar>
            <w:top w:w="0" w:type="dxa"/>
            <w:left w:w="108" w:type="dxa"/>
            <w:bottom w:w="0" w:type="dxa"/>
            <w:right w:w="108" w:type="dxa"/>
          </w:tblCellMar>
        </w:tblPrEx>
        <w:trPr>
          <w:jc w:val="center"/>
        </w:trPr>
        <w:tc>
          <w:tcPr>
            <w:tcW w:w="709" w:type="dxa"/>
            <w:tcBorders>
              <w:top w:val="nil"/>
              <w:left w:val="nil"/>
              <w:bottom w:val="single" w:color="auto" w:sz="8" w:space="0"/>
              <w:right w:val="nil"/>
            </w:tcBorders>
          </w:tcPr>
          <w:p>
            <w:pPr>
              <w:spacing w:line="240" w:lineRule="auto"/>
              <w:jc w:val="both"/>
              <w:rPr>
                <w:rFonts w:ascii="Times New Roman" w:hAnsi="Times New Roman" w:cs="Times New Roman"/>
                <w:sz w:val="24"/>
                <w:szCs w:val="24"/>
              </w:rPr>
            </w:pPr>
          </w:p>
        </w:tc>
        <w:tc>
          <w:tcPr>
            <w:tcW w:w="2552" w:type="dxa"/>
            <w:tcBorders>
              <w:top w:val="nil"/>
              <w:left w:val="nil"/>
              <w:bottom w:val="single" w:color="auto" w:sz="8" w:space="0"/>
              <w:right w:val="nil"/>
            </w:tcBorders>
          </w:tcPr>
          <w:p>
            <w:pPr>
              <w:spacing w:line="240" w:lineRule="auto"/>
              <w:jc w:val="both"/>
              <w:rPr>
                <w:rFonts w:ascii="Times New Roman" w:hAnsi="Times New Roman" w:cs="Times New Roman"/>
                <w:sz w:val="24"/>
                <w:szCs w:val="24"/>
              </w:rPr>
            </w:pPr>
            <w:r>
              <w:rPr>
                <w:rFonts w:ascii="Times New Roman" w:hAnsi="Times New Roman" w:eastAsia="Times New Roman" w:cs="Times New Roman"/>
                <w:sz w:val="24"/>
                <w:szCs w:val="24"/>
              </w:rPr>
              <w:t>(</w:t>
            </w:r>
            <w:r>
              <w:rPr>
                <w:rFonts w:ascii="Times New Roman" w:hAnsi="Times New Roman" w:cs="Times New Roman"/>
                <w:sz w:val="24"/>
                <w:szCs w:val="24"/>
              </w:rPr>
              <w:t>0.030</w:t>
            </w:r>
            <w:r>
              <w:rPr>
                <w:rFonts w:ascii="Times New Roman" w:hAnsi="Times New Roman" w:eastAsia="Times New Roman" w:cs="Times New Roman"/>
                <w:sz w:val="24"/>
                <w:szCs w:val="24"/>
              </w:rPr>
              <w:t>)</w:t>
            </w:r>
          </w:p>
        </w:tc>
        <w:tc>
          <w:tcPr>
            <w:tcW w:w="2409" w:type="dxa"/>
            <w:tcBorders>
              <w:top w:val="nil"/>
              <w:left w:val="nil"/>
              <w:bottom w:val="single" w:color="auto" w:sz="8" w:space="0"/>
              <w:right w:val="nil"/>
            </w:tcBorders>
          </w:tcPr>
          <w:p>
            <w:pPr>
              <w:spacing w:line="240" w:lineRule="auto"/>
              <w:jc w:val="both"/>
              <w:rPr>
                <w:rFonts w:ascii="Times New Roman" w:hAnsi="Times New Roman" w:cs="Times New Roman"/>
                <w:sz w:val="24"/>
                <w:szCs w:val="24"/>
              </w:rPr>
            </w:pPr>
            <w:r>
              <w:rPr>
                <w:rFonts w:ascii="Times New Roman" w:hAnsi="Times New Roman" w:eastAsia="Times New Roman" w:cs="Times New Roman"/>
                <w:sz w:val="24"/>
                <w:szCs w:val="24"/>
              </w:rPr>
              <w:t>(</w:t>
            </w:r>
            <w:r>
              <w:rPr>
                <w:rFonts w:ascii="Times New Roman" w:hAnsi="Times New Roman" w:cs="Times New Roman"/>
                <w:sz w:val="24"/>
                <w:szCs w:val="24"/>
              </w:rPr>
              <w:t>0.533</w:t>
            </w:r>
            <w:r>
              <w:rPr>
                <w:rFonts w:ascii="Times New Roman" w:hAnsi="Times New Roman" w:eastAsia="Times New Roman" w:cs="Times New Roman"/>
                <w:sz w:val="24"/>
                <w:szCs w:val="24"/>
              </w:rPr>
              <w:t>)</w:t>
            </w:r>
          </w:p>
        </w:tc>
        <w:tc>
          <w:tcPr>
            <w:tcW w:w="1639" w:type="dxa"/>
            <w:gridSpan w:val="3"/>
            <w:tcBorders>
              <w:top w:val="nil"/>
              <w:left w:val="nil"/>
              <w:bottom w:val="single" w:color="auto" w:sz="8" w:space="0"/>
              <w:right w:val="nil"/>
            </w:tcBorders>
          </w:tcPr>
          <w:p>
            <w:pPr>
              <w:spacing w:line="240" w:lineRule="auto"/>
              <w:jc w:val="both"/>
              <w:rPr>
                <w:rFonts w:ascii="Times New Roman" w:hAnsi="Times New Roman" w:cs="Times New Roman"/>
                <w:sz w:val="24"/>
                <w:szCs w:val="24"/>
              </w:rPr>
            </w:pPr>
            <w:r>
              <w:rPr>
                <w:rFonts w:ascii="Times New Roman" w:hAnsi="Times New Roman" w:cs="Times New Roman"/>
                <w:sz w:val="24"/>
                <w:szCs w:val="24"/>
              </w:rPr>
              <w:t>(1.540)</w:t>
            </w:r>
          </w:p>
        </w:tc>
        <w:tc>
          <w:tcPr>
            <w:tcW w:w="1547" w:type="dxa"/>
            <w:tcBorders>
              <w:top w:val="nil"/>
              <w:left w:val="nil"/>
              <w:bottom w:val="single" w:color="auto" w:sz="8" w:space="0"/>
              <w:right w:val="nil"/>
            </w:tcBorders>
          </w:tcPr>
          <w:p>
            <w:pPr>
              <w:spacing w:line="240" w:lineRule="auto"/>
              <w:jc w:val="both"/>
              <w:rPr>
                <w:rFonts w:ascii="Times New Roman" w:hAnsi="Times New Roman" w:cs="Times New Roman"/>
                <w:sz w:val="24"/>
                <w:szCs w:val="24"/>
              </w:rPr>
            </w:pPr>
            <w:r>
              <w:rPr>
                <w:rFonts w:ascii="Times New Roman" w:hAnsi="Times New Roman" w:eastAsia="Times New Roman" w:cs="Times New Roman"/>
                <w:sz w:val="24"/>
                <w:szCs w:val="24"/>
              </w:rPr>
              <w:t>(</w:t>
            </w:r>
            <w:r>
              <w:rPr>
                <w:rFonts w:ascii="Times New Roman" w:hAnsi="Times New Roman" w:cs="Times New Roman"/>
                <w:sz w:val="24"/>
                <w:szCs w:val="24"/>
              </w:rPr>
              <w:t>0.003</w:t>
            </w:r>
            <w:r>
              <w:rPr>
                <w:rFonts w:ascii="Times New Roman" w:hAnsi="Times New Roman" w:eastAsia="Times New Roman" w:cs="Times New Roman"/>
                <w:sz w:val="24"/>
                <w:szCs w:val="24"/>
              </w:rPr>
              <w:t>)</w:t>
            </w:r>
          </w:p>
        </w:tc>
      </w:tr>
    </w:tbl>
    <w:p>
      <w:pPr>
        <w:spacing w:line="240" w:lineRule="auto"/>
        <w:jc w:val="both"/>
        <w:rPr>
          <w:rFonts w:ascii="Times New Roman" w:hAnsi="Times New Roman" w:cs="Times New Roman"/>
        </w:rPr>
      </w:pPr>
      <w:r>
        <w:rPr>
          <w:rFonts w:ascii="Times New Roman" w:hAnsi="Times New Roman" w:eastAsia="宋体" w:cs="Times New Roman"/>
        </w:rPr>
        <w:t xml:space="preserve">Notes: ***, **，* indicate statistical significance at 1%, 5%, and 10% levels, respectively. Standard errors are </w:t>
      </w:r>
      <w:r>
        <w:rPr>
          <w:rFonts w:ascii="Times New Roman" w:hAnsi="Times New Roman" w:cs="Times New Roman"/>
        </w:rPr>
        <w:t>in parentheses.</w:t>
      </w:r>
    </w:p>
    <w:p>
      <w:pPr>
        <w:rPr>
          <w:rFonts w:ascii="Times New Roman" w:hAnsi="Times New Roman" w:cs="Times New Roman"/>
        </w:rPr>
        <w:sectPr>
          <w:pgSz w:w="12240" w:h="15840"/>
          <w:pgMar w:top="1440" w:right="1440" w:bottom="1440" w:left="1440" w:header="720" w:footer="720" w:gutter="0"/>
          <w:cols w:space="720" w:num="1"/>
          <w:docGrid w:linePitch="360" w:charSpace="0"/>
        </w:sectPr>
      </w:pPr>
    </w:p>
    <w:p>
      <w:pPr>
        <w:spacing w:line="240" w:lineRule="auto"/>
        <w:jc w:val="both"/>
        <w:rPr>
          <w:rFonts w:ascii="Times New Roman" w:hAnsi="Times New Roman" w:cs="Times New Roman"/>
          <w:shd w:val="clear" w:color="auto" w:fill="FFFFFF"/>
        </w:rPr>
      </w:pPr>
      <w:r>
        <w:rPr>
          <w:rFonts w:ascii="Times New Roman" w:hAnsi="Times New Roman" w:cs="Times New Roman"/>
          <w:shd w:val="clear" w:color="auto" w:fill="FFFFFF"/>
        </w:rPr>
        <w:t>Table S9. Panel unit root test results</w:t>
      </w:r>
    </w:p>
    <w:tbl>
      <w:tblPr>
        <w:tblStyle w:val="8"/>
        <w:tblW w:w="5000" w:type="pct"/>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449"/>
        <w:gridCol w:w="1306"/>
        <w:gridCol w:w="2990"/>
        <w:gridCol w:w="1360"/>
        <w:gridCol w:w="2471"/>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pct"/>
            <w:tcBorders>
              <w:bottom w:val="single" w:color="auto" w:sz="4" w:space="0"/>
            </w:tcBorders>
            <w:vAlign w:val="center"/>
          </w:tcPr>
          <w:p>
            <w:pPr>
              <w:widowControl w:val="0"/>
              <w:spacing w:after="0" w:line="240" w:lineRule="auto"/>
              <w:jc w:val="both"/>
              <w:rPr>
                <w:rFonts w:ascii="Times New Roman" w:hAnsi="Times New Roman" w:eastAsia="宋体" w:cs="Times New Roman"/>
                <w:shd w:val="clear" w:color="auto" w:fill="FFFFFF"/>
              </w:rPr>
            </w:pPr>
          </w:p>
        </w:tc>
        <w:tc>
          <w:tcPr>
            <w:tcW w:w="682" w:type="pct"/>
            <w:tcBorders>
              <w:bottom w:val="single" w:color="auto" w:sz="4" w:space="0"/>
            </w:tcBorders>
            <w:vAlign w:val="center"/>
          </w:tcPr>
          <w:p>
            <w:pPr>
              <w:widowControl w:val="0"/>
              <w:spacing w:after="0" w:line="240" w:lineRule="auto"/>
              <w:jc w:val="both"/>
              <w:rPr>
                <w:rFonts w:ascii="Times New Roman" w:hAnsi="Times New Roman" w:eastAsia="宋体" w:cs="Times New Roman"/>
                <w:shd w:val="clear" w:color="auto" w:fill="FFFFFF"/>
              </w:rPr>
            </w:pPr>
            <w:r>
              <w:rPr>
                <w:rFonts w:ascii="Times New Roman" w:hAnsi="Times New Roman" w:eastAsia="宋体" w:cs="Times New Roman"/>
                <w:shd w:val="clear" w:color="auto" w:fill="FFFFFF"/>
              </w:rPr>
              <w:t>HT (Harris and Tzavalis)</w:t>
            </w:r>
          </w:p>
        </w:tc>
        <w:tc>
          <w:tcPr>
            <w:tcW w:w="1561" w:type="pct"/>
            <w:tcBorders>
              <w:bottom w:val="single" w:color="auto" w:sz="4" w:space="0"/>
            </w:tcBorders>
            <w:vAlign w:val="center"/>
          </w:tcPr>
          <w:p>
            <w:pPr>
              <w:widowControl w:val="0"/>
              <w:spacing w:after="0" w:line="240" w:lineRule="auto"/>
              <w:jc w:val="both"/>
              <w:rPr>
                <w:rFonts w:ascii="Times New Roman" w:hAnsi="Times New Roman" w:eastAsia="宋体" w:cs="Times New Roman"/>
                <w:shd w:val="clear" w:color="auto" w:fill="FFFFFF"/>
              </w:rPr>
            </w:pPr>
            <w:r>
              <w:rPr>
                <w:rFonts w:ascii="Times New Roman" w:hAnsi="Times New Roman" w:eastAsia="宋体" w:cs="Times New Roman"/>
                <w:shd w:val="clear" w:color="auto" w:fill="FFFFFF"/>
              </w:rPr>
              <w:t>H0：Panels contain unit roots</w:t>
            </w:r>
          </w:p>
        </w:tc>
        <w:tc>
          <w:tcPr>
            <w:tcW w:w="710" w:type="pct"/>
            <w:tcBorders>
              <w:bottom w:val="single" w:color="auto" w:sz="4" w:space="0"/>
            </w:tcBorders>
            <w:vAlign w:val="center"/>
          </w:tcPr>
          <w:p>
            <w:pPr>
              <w:widowControl w:val="0"/>
              <w:spacing w:after="0" w:line="240" w:lineRule="auto"/>
              <w:jc w:val="both"/>
              <w:rPr>
                <w:rFonts w:ascii="Times New Roman" w:hAnsi="Times New Roman" w:eastAsia="宋体" w:cs="Times New Roman"/>
                <w:shd w:val="clear" w:color="auto" w:fill="FFFFFF"/>
              </w:rPr>
            </w:pPr>
            <w:r>
              <w:rPr>
                <w:rFonts w:ascii="Times New Roman" w:hAnsi="Times New Roman" w:eastAsia="宋体" w:cs="Times New Roman"/>
                <w:shd w:val="clear" w:color="auto" w:fill="FFFFFF"/>
              </w:rPr>
              <w:t>IPS (Im, Pesaran, and Shin)</w:t>
            </w:r>
          </w:p>
        </w:tc>
        <w:tc>
          <w:tcPr>
            <w:tcW w:w="1290" w:type="pct"/>
            <w:tcBorders>
              <w:bottom w:val="single" w:color="auto" w:sz="4" w:space="0"/>
            </w:tcBorders>
            <w:vAlign w:val="center"/>
          </w:tcPr>
          <w:p>
            <w:pPr>
              <w:widowControl w:val="0"/>
              <w:spacing w:after="0" w:line="240" w:lineRule="auto"/>
              <w:jc w:val="both"/>
              <w:rPr>
                <w:rFonts w:ascii="Times New Roman" w:hAnsi="Times New Roman" w:eastAsia="宋体" w:cs="Times New Roman"/>
                <w:shd w:val="clear" w:color="auto" w:fill="FFFFFF"/>
              </w:rPr>
            </w:pPr>
            <w:r>
              <w:rPr>
                <w:rFonts w:ascii="Times New Roman" w:hAnsi="Times New Roman" w:eastAsia="宋体" w:cs="Times New Roman"/>
                <w:shd w:val="clear" w:color="auto" w:fill="FFFFFF"/>
              </w:rPr>
              <w:t>H0：Panels contain unit roots</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pct"/>
            <w:tcBorders>
              <w:bottom w:val="nil"/>
            </w:tcBorders>
            <w:vAlign w:val="center"/>
          </w:tcPr>
          <w:p>
            <w:pPr>
              <w:widowControl w:val="0"/>
              <w:spacing w:after="0" w:line="240" w:lineRule="auto"/>
              <w:jc w:val="both"/>
              <w:rPr>
                <w:rFonts w:ascii="Times New Roman" w:hAnsi="Times New Roman" w:eastAsia="宋体" w:cs="Times New Roman"/>
                <w:shd w:val="clear" w:color="auto" w:fill="FFFFFF"/>
              </w:rPr>
            </w:pPr>
            <w:r>
              <w:rPr>
                <w:rFonts w:ascii="Times New Roman" w:hAnsi="Times New Roman" w:eastAsia="宋体" w:cs="Times New Roman"/>
                <w:shd w:val="clear" w:color="auto" w:fill="FFFFFF"/>
              </w:rPr>
              <w:t>lnBPHEV</w:t>
            </w:r>
          </w:p>
        </w:tc>
        <w:tc>
          <w:tcPr>
            <w:tcW w:w="682" w:type="pct"/>
            <w:tcBorders>
              <w:bottom w:val="nil"/>
            </w:tcBorders>
            <w:vAlign w:val="center"/>
          </w:tcPr>
          <w:p>
            <w:pPr>
              <w:widowControl w:val="0"/>
              <w:spacing w:after="0" w:line="240" w:lineRule="auto"/>
              <w:jc w:val="both"/>
              <w:rPr>
                <w:rFonts w:ascii="Times New Roman" w:hAnsi="Times New Roman" w:eastAsia="宋体" w:cs="Times New Roman"/>
                <w:shd w:val="clear" w:color="auto" w:fill="FFFFFF"/>
              </w:rPr>
            </w:pPr>
            <w:r>
              <w:rPr>
                <w:rFonts w:ascii="Times New Roman" w:hAnsi="Times New Roman" w:eastAsia="宋体" w:cs="Times New Roman"/>
                <w:shd w:val="clear" w:color="auto" w:fill="FFFFFF"/>
              </w:rPr>
              <w:t>0.76***</w:t>
            </w:r>
          </w:p>
          <w:p>
            <w:pPr>
              <w:widowControl w:val="0"/>
              <w:spacing w:after="0" w:line="240" w:lineRule="auto"/>
              <w:jc w:val="both"/>
              <w:rPr>
                <w:rFonts w:ascii="Times New Roman" w:hAnsi="Times New Roman" w:eastAsia="宋体" w:cs="Times New Roman"/>
                <w:shd w:val="clear" w:color="auto" w:fill="FFFFFF"/>
              </w:rPr>
            </w:pPr>
            <w:r>
              <w:rPr>
                <w:rFonts w:ascii="Times New Roman" w:hAnsi="Times New Roman" w:eastAsia="宋体" w:cs="Times New Roman"/>
                <w:shd w:val="clear" w:color="auto" w:fill="FFFFFF"/>
              </w:rPr>
              <w:t>(0.00)</w:t>
            </w:r>
          </w:p>
        </w:tc>
        <w:tc>
          <w:tcPr>
            <w:tcW w:w="1561" w:type="pct"/>
            <w:tcBorders>
              <w:bottom w:val="nil"/>
            </w:tcBorders>
            <w:vAlign w:val="center"/>
          </w:tcPr>
          <w:p>
            <w:pPr>
              <w:widowControl w:val="0"/>
              <w:spacing w:after="0" w:line="240" w:lineRule="auto"/>
              <w:jc w:val="both"/>
              <w:rPr>
                <w:rFonts w:ascii="Times New Roman" w:hAnsi="Times New Roman" w:eastAsia="宋体" w:cs="Times New Roman"/>
                <w:shd w:val="clear" w:color="auto" w:fill="FFFFFF"/>
              </w:rPr>
            </w:pPr>
            <w:r>
              <w:rPr>
                <w:rFonts w:ascii="Times New Roman" w:hAnsi="Times New Roman" w:eastAsia="宋体" w:cs="Times New Roman"/>
                <w:shd w:val="clear" w:color="auto" w:fill="FFFFFF"/>
              </w:rPr>
              <w:t>Reject</w:t>
            </w:r>
          </w:p>
        </w:tc>
        <w:tc>
          <w:tcPr>
            <w:tcW w:w="710" w:type="pct"/>
            <w:tcBorders>
              <w:bottom w:val="nil"/>
            </w:tcBorders>
            <w:vAlign w:val="center"/>
          </w:tcPr>
          <w:p>
            <w:pPr>
              <w:widowControl w:val="0"/>
              <w:spacing w:after="0" w:line="240" w:lineRule="auto"/>
              <w:jc w:val="both"/>
              <w:rPr>
                <w:rFonts w:ascii="Times New Roman" w:hAnsi="Times New Roman" w:eastAsia="宋体" w:cs="Times New Roman"/>
                <w:shd w:val="clear" w:color="auto" w:fill="FFFFFF"/>
              </w:rPr>
            </w:pPr>
            <w:r>
              <w:rPr>
                <w:rFonts w:ascii="Times New Roman" w:hAnsi="Times New Roman" w:eastAsia="宋体" w:cs="Times New Roman"/>
                <w:shd w:val="clear" w:color="auto" w:fill="FFFFFF"/>
              </w:rPr>
              <w:t>-5.71***</w:t>
            </w:r>
          </w:p>
          <w:p>
            <w:pPr>
              <w:widowControl w:val="0"/>
              <w:spacing w:after="0" w:line="240" w:lineRule="auto"/>
              <w:jc w:val="both"/>
              <w:rPr>
                <w:rFonts w:ascii="Times New Roman" w:hAnsi="Times New Roman" w:eastAsia="宋体" w:cs="Times New Roman"/>
                <w:shd w:val="clear" w:color="auto" w:fill="FFFFFF"/>
              </w:rPr>
            </w:pPr>
            <w:r>
              <w:rPr>
                <w:rFonts w:ascii="Times New Roman" w:hAnsi="Times New Roman" w:eastAsia="宋体" w:cs="Times New Roman"/>
                <w:shd w:val="clear" w:color="auto" w:fill="FFFFFF"/>
              </w:rPr>
              <w:t>(0.00)</w:t>
            </w:r>
          </w:p>
        </w:tc>
        <w:tc>
          <w:tcPr>
            <w:tcW w:w="1290" w:type="pct"/>
            <w:tcBorders>
              <w:bottom w:val="nil"/>
            </w:tcBorders>
            <w:vAlign w:val="center"/>
          </w:tcPr>
          <w:p>
            <w:pPr>
              <w:widowControl w:val="0"/>
              <w:spacing w:after="0" w:line="240" w:lineRule="auto"/>
              <w:jc w:val="both"/>
              <w:rPr>
                <w:rFonts w:ascii="Times New Roman" w:hAnsi="Times New Roman" w:eastAsia="宋体" w:cs="Times New Roman"/>
                <w:shd w:val="clear" w:color="auto" w:fill="FFFFFF"/>
              </w:rPr>
            </w:pPr>
            <w:r>
              <w:rPr>
                <w:rFonts w:ascii="Times New Roman" w:hAnsi="Times New Roman" w:eastAsia="宋体" w:cs="Times New Roman"/>
                <w:shd w:val="clear" w:color="auto" w:fill="FFFFFF"/>
              </w:rPr>
              <w:t>Reject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pct"/>
            <w:tcBorders>
              <w:top w:val="nil"/>
              <w:bottom w:val="nil"/>
            </w:tcBorders>
            <w:vAlign w:val="center"/>
          </w:tcPr>
          <w:p>
            <w:pPr>
              <w:widowControl w:val="0"/>
              <w:spacing w:after="0" w:line="240" w:lineRule="auto"/>
              <w:jc w:val="both"/>
              <w:rPr>
                <w:rFonts w:ascii="Times New Roman" w:hAnsi="Times New Roman" w:eastAsia="宋体" w:cs="Times New Roman"/>
                <w:shd w:val="clear" w:color="auto" w:fill="FFFFFF"/>
              </w:rPr>
            </w:pPr>
            <w:r>
              <w:rPr>
                <w:rFonts w:ascii="Times New Roman" w:hAnsi="Times New Roman" w:eastAsia="宋体" w:cs="Times New Roman"/>
                <w:shd w:val="clear" w:color="auto" w:fill="FFFFFF"/>
              </w:rPr>
              <w:t>lnBEV</w:t>
            </w:r>
          </w:p>
        </w:tc>
        <w:tc>
          <w:tcPr>
            <w:tcW w:w="682" w:type="pct"/>
            <w:tcBorders>
              <w:top w:val="nil"/>
              <w:bottom w:val="nil"/>
            </w:tcBorders>
            <w:vAlign w:val="center"/>
          </w:tcPr>
          <w:p>
            <w:pPr>
              <w:widowControl w:val="0"/>
              <w:spacing w:after="0" w:line="240" w:lineRule="auto"/>
              <w:jc w:val="both"/>
              <w:rPr>
                <w:rFonts w:ascii="Times New Roman" w:hAnsi="Times New Roman" w:eastAsia="宋体" w:cs="Times New Roman"/>
                <w:shd w:val="clear" w:color="auto" w:fill="FFFFFF"/>
              </w:rPr>
            </w:pPr>
            <w:r>
              <w:rPr>
                <w:rFonts w:ascii="Times New Roman" w:hAnsi="Times New Roman" w:eastAsia="宋体" w:cs="Times New Roman"/>
                <w:shd w:val="clear" w:color="auto" w:fill="FFFFFF"/>
              </w:rPr>
              <w:t>0.73***</w:t>
            </w:r>
          </w:p>
          <w:p>
            <w:pPr>
              <w:widowControl w:val="0"/>
              <w:spacing w:after="0" w:line="240" w:lineRule="auto"/>
              <w:jc w:val="both"/>
              <w:rPr>
                <w:rFonts w:ascii="Times New Roman" w:hAnsi="Times New Roman" w:eastAsia="宋体" w:cs="Times New Roman"/>
                <w:shd w:val="clear" w:color="auto" w:fill="FFFFFF"/>
              </w:rPr>
            </w:pPr>
            <w:r>
              <w:rPr>
                <w:rFonts w:ascii="Times New Roman" w:hAnsi="Times New Roman" w:eastAsia="宋体" w:cs="Times New Roman"/>
                <w:shd w:val="clear" w:color="auto" w:fill="FFFFFF"/>
              </w:rPr>
              <w:t>(0.00)</w:t>
            </w:r>
          </w:p>
        </w:tc>
        <w:tc>
          <w:tcPr>
            <w:tcW w:w="1561" w:type="pct"/>
            <w:tcBorders>
              <w:top w:val="nil"/>
              <w:bottom w:val="nil"/>
            </w:tcBorders>
            <w:vAlign w:val="center"/>
          </w:tcPr>
          <w:p>
            <w:pPr>
              <w:widowControl w:val="0"/>
              <w:spacing w:after="0" w:line="240" w:lineRule="auto"/>
              <w:jc w:val="both"/>
              <w:rPr>
                <w:rFonts w:ascii="Times New Roman" w:hAnsi="Times New Roman" w:eastAsia="宋体" w:cs="Times New Roman"/>
                <w:shd w:val="clear" w:color="auto" w:fill="FFFFFF"/>
              </w:rPr>
            </w:pPr>
            <w:r>
              <w:rPr>
                <w:rFonts w:ascii="Times New Roman" w:hAnsi="Times New Roman" w:eastAsia="宋体" w:cs="Times New Roman"/>
                <w:shd w:val="clear" w:color="auto" w:fill="FFFFFF"/>
              </w:rPr>
              <w:t>Reject</w:t>
            </w:r>
          </w:p>
        </w:tc>
        <w:tc>
          <w:tcPr>
            <w:tcW w:w="710" w:type="pct"/>
            <w:tcBorders>
              <w:top w:val="nil"/>
              <w:bottom w:val="nil"/>
            </w:tcBorders>
            <w:vAlign w:val="center"/>
          </w:tcPr>
          <w:p>
            <w:pPr>
              <w:widowControl w:val="0"/>
              <w:spacing w:after="0" w:line="240" w:lineRule="auto"/>
              <w:jc w:val="both"/>
              <w:rPr>
                <w:rFonts w:ascii="Times New Roman" w:hAnsi="Times New Roman" w:eastAsia="宋体" w:cs="Times New Roman"/>
                <w:shd w:val="clear" w:color="auto" w:fill="FFFFFF"/>
              </w:rPr>
            </w:pPr>
            <w:r>
              <w:rPr>
                <w:rFonts w:ascii="Times New Roman" w:hAnsi="Times New Roman" w:eastAsia="宋体" w:cs="Times New Roman"/>
                <w:shd w:val="clear" w:color="auto" w:fill="FFFFFF"/>
              </w:rPr>
              <w:t>-3.49***</w:t>
            </w:r>
          </w:p>
          <w:p>
            <w:pPr>
              <w:widowControl w:val="0"/>
              <w:spacing w:after="0" w:line="240" w:lineRule="auto"/>
              <w:jc w:val="both"/>
              <w:rPr>
                <w:rFonts w:ascii="Times New Roman" w:hAnsi="Times New Roman" w:eastAsia="宋体" w:cs="Times New Roman"/>
                <w:shd w:val="clear" w:color="auto" w:fill="FFFFFF"/>
              </w:rPr>
            </w:pPr>
            <w:r>
              <w:rPr>
                <w:rFonts w:ascii="Times New Roman" w:hAnsi="Times New Roman" w:eastAsia="宋体" w:cs="Times New Roman"/>
                <w:shd w:val="clear" w:color="auto" w:fill="FFFFFF"/>
              </w:rPr>
              <w:t>(0.00)</w:t>
            </w:r>
          </w:p>
        </w:tc>
        <w:tc>
          <w:tcPr>
            <w:tcW w:w="1290" w:type="pct"/>
            <w:tcBorders>
              <w:top w:val="nil"/>
              <w:bottom w:val="nil"/>
            </w:tcBorders>
            <w:vAlign w:val="center"/>
          </w:tcPr>
          <w:p>
            <w:pPr>
              <w:widowControl w:val="0"/>
              <w:spacing w:after="0" w:line="240" w:lineRule="auto"/>
              <w:jc w:val="both"/>
              <w:rPr>
                <w:rFonts w:ascii="Times New Roman" w:hAnsi="Times New Roman" w:eastAsia="宋体" w:cs="Times New Roman"/>
                <w:shd w:val="clear" w:color="auto" w:fill="FFFFFF"/>
              </w:rPr>
            </w:pPr>
            <w:r>
              <w:rPr>
                <w:rFonts w:ascii="Times New Roman" w:hAnsi="Times New Roman" w:eastAsia="宋体" w:cs="Times New Roman"/>
                <w:shd w:val="clear" w:color="auto" w:fill="FFFFFF"/>
              </w:rPr>
              <w:t>Reject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pct"/>
            <w:tcBorders>
              <w:top w:val="nil"/>
              <w:bottom w:val="nil"/>
            </w:tcBorders>
            <w:vAlign w:val="center"/>
          </w:tcPr>
          <w:p>
            <w:pPr>
              <w:widowControl w:val="0"/>
              <w:spacing w:after="0" w:line="240" w:lineRule="auto"/>
              <w:jc w:val="both"/>
              <w:rPr>
                <w:rFonts w:ascii="Times New Roman" w:hAnsi="Times New Roman" w:eastAsia="宋体" w:cs="Times New Roman"/>
                <w:shd w:val="clear" w:color="auto" w:fill="FFFFFF"/>
              </w:rPr>
            </w:pPr>
            <w:r>
              <w:rPr>
                <w:rFonts w:ascii="Times New Roman" w:hAnsi="Times New Roman" w:eastAsia="宋体" w:cs="Times New Roman"/>
                <w:shd w:val="clear" w:color="auto" w:fill="FFFFFF"/>
              </w:rPr>
              <w:t>lnPHEV</w:t>
            </w:r>
          </w:p>
        </w:tc>
        <w:tc>
          <w:tcPr>
            <w:tcW w:w="682" w:type="pct"/>
            <w:tcBorders>
              <w:top w:val="nil"/>
              <w:bottom w:val="nil"/>
            </w:tcBorders>
            <w:vAlign w:val="center"/>
          </w:tcPr>
          <w:p>
            <w:pPr>
              <w:widowControl w:val="0"/>
              <w:spacing w:after="0" w:line="240" w:lineRule="auto"/>
              <w:jc w:val="both"/>
              <w:rPr>
                <w:rFonts w:ascii="Times New Roman" w:hAnsi="Times New Roman" w:eastAsia="宋体" w:cs="Times New Roman"/>
                <w:shd w:val="clear" w:color="auto" w:fill="FFFFFF"/>
              </w:rPr>
            </w:pPr>
            <w:r>
              <w:rPr>
                <w:rFonts w:ascii="Times New Roman" w:hAnsi="Times New Roman" w:eastAsia="宋体" w:cs="Times New Roman"/>
                <w:shd w:val="clear" w:color="auto" w:fill="FFFFFF"/>
              </w:rPr>
              <w:t>0.71***</w:t>
            </w:r>
          </w:p>
          <w:p>
            <w:pPr>
              <w:widowControl w:val="0"/>
              <w:spacing w:after="0" w:line="240" w:lineRule="auto"/>
              <w:jc w:val="both"/>
              <w:rPr>
                <w:rFonts w:ascii="Times New Roman" w:hAnsi="Times New Roman" w:eastAsia="宋体" w:cs="Times New Roman"/>
                <w:shd w:val="clear" w:color="auto" w:fill="FFFFFF"/>
              </w:rPr>
            </w:pPr>
            <w:r>
              <w:rPr>
                <w:rFonts w:ascii="Times New Roman" w:hAnsi="Times New Roman" w:eastAsia="宋体" w:cs="Times New Roman"/>
                <w:shd w:val="clear" w:color="auto" w:fill="FFFFFF"/>
              </w:rPr>
              <w:t>(0.00)</w:t>
            </w:r>
          </w:p>
        </w:tc>
        <w:tc>
          <w:tcPr>
            <w:tcW w:w="1561" w:type="pct"/>
            <w:tcBorders>
              <w:top w:val="nil"/>
              <w:bottom w:val="nil"/>
            </w:tcBorders>
            <w:vAlign w:val="center"/>
          </w:tcPr>
          <w:p>
            <w:pPr>
              <w:widowControl w:val="0"/>
              <w:spacing w:after="0" w:line="240" w:lineRule="auto"/>
              <w:jc w:val="both"/>
              <w:rPr>
                <w:rFonts w:ascii="Times New Roman" w:hAnsi="Times New Roman" w:eastAsia="宋体" w:cs="Times New Roman"/>
                <w:shd w:val="clear" w:color="auto" w:fill="FFFFFF"/>
              </w:rPr>
            </w:pPr>
            <w:r>
              <w:rPr>
                <w:rFonts w:ascii="Times New Roman" w:hAnsi="Times New Roman" w:eastAsia="宋体" w:cs="Times New Roman"/>
                <w:shd w:val="clear" w:color="auto" w:fill="FFFFFF"/>
              </w:rPr>
              <w:t>Reject</w:t>
            </w:r>
          </w:p>
        </w:tc>
        <w:tc>
          <w:tcPr>
            <w:tcW w:w="710" w:type="pct"/>
            <w:tcBorders>
              <w:top w:val="nil"/>
              <w:bottom w:val="nil"/>
            </w:tcBorders>
            <w:vAlign w:val="center"/>
          </w:tcPr>
          <w:p>
            <w:pPr>
              <w:widowControl w:val="0"/>
              <w:spacing w:after="0" w:line="240" w:lineRule="auto"/>
              <w:jc w:val="both"/>
              <w:rPr>
                <w:rFonts w:ascii="Times New Roman" w:hAnsi="Times New Roman" w:eastAsia="宋体" w:cs="Times New Roman"/>
                <w:shd w:val="clear" w:color="auto" w:fill="FFFFFF"/>
              </w:rPr>
            </w:pPr>
            <w:r>
              <w:rPr>
                <w:rFonts w:ascii="Times New Roman" w:hAnsi="Times New Roman" w:eastAsia="宋体" w:cs="Times New Roman"/>
                <w:shd w:val="clear" w:color="auto" w:fill="FFFFFF"/>
              </w:rPr>
              <w:t>-3.43***</w:t>
            </w:r>
          </w:p>
          <w:p>
            <w:pPr>
              <w:widowControl w:val="0"/>
              <w:spacing w:after="0" w:line="240" w:lineRule="auto"/>
              <w:jc w:val="both"/>
              <w:rPr>
                <w:rFonts w:ascii="Times New Roman" w:hAnsi="Times New Roman" w:eastAsia="宋体" w:cs="Times New Roman"/>
                <w:shd w:val="clear" w:color="auto" w:fill="FFFFFF"/>
              </w:rPr>
            </w:pPr>
            <w:r>
              <w:rPr>
                <w:rFonts w:ascii="Times New Roman" w:hAnsi="Times New Roman" w:eastAsia="宋体" w:cs="Times New Roman"/>
                <w:shd w:val="clear" w:color="auto" w:fill="FFFFFF"/>
              </w:rPr>
              <w:t>(0.00)</w:t>
            </w:r>
          </w:p>
        </w:tc>
        <w:tc>
          <w:tcPr>
            <w:tcW w:w="1290" w:type="pct"/>
            <w:tcBorders>
              <w:top w:val="nil"/>
              <w:bottom w:val="nil"/>
            </w:tcBorders>
            <w:vAlign w:val="center"/>
          </w:tcPr>
          <w:p>
            <w:pPr>
              <w:widowControl w:val="0"/>
              <w:spacing w:after="0" w:line="240" w:lineRule="auto"/>
              <w:jc w:val="both"/>
              <w:rPr>
                <w:rFonts w:ascii="Times New Roman" w:hAnsi="Times New Roman" w:eastAsia="宋体" w:cs="Times New Roman"/>
                <w:shd w:val="clear" w:color="auto" w:fill="FFFFFF"/>
              </w:rPr>
            </w:pPr>
            <w:r>
              <w:rPr>
                <w:rFonts w:ascii="Times New Roman" w:hAnsi="Times New Roman" w:eastAsia="宋体" w:cs="Times New Roman"/>
                <w:shd w:val="clear" w:color="auto" w:fill="FFFFFF"/>
              </w:rPr>
              <w:t>Reject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pct"/>
            <w:tcBorders>
              <w:top w:val="nil"/>
              <w:bottom w:val="nil"/>
            </w:tcBorders>
            <w:vAlign w:val="center"/>
          </w:tcPr>
          <w:p>
            <w:pPr>
              <w:widowControl w:val="0"/>
              <w:spacing w:after="0" w:line="240" w:lineRule="auto"/>
              <w:jc w:val="both"/>
              <w:rPr>
                <w:rFonts w:ascii="Times New Roman" w:hAnsi="Times New Roman" w:eastAsia="宋体" w:cs="Times New Roman"/>
                <w:shd w:val="clear" w:color="auto" w:fill="FFFFFF"/>
              </w:rPr>
            </w:pPr>
            <w:r>
              <w:rPr>
                <w:rFonts w:ascii="Times New Roman" w:hAnsi="Times New Roman" w:eastAsia="宋体" w:cs="Times New Roman"/>
                <w:shd w:val="clear" w:color="auto" w:fill="FFFFFF"/>
              </w:rPr>
              <w:t>Outage times</w:t>
            </w:r>
          </w:p>
        </w:tc>
        <w:tc>
          <w:tcPr>
            <w:tcW w:w="682" w:type="pct"/>
            <w:tcBorders>
              <w:top w:val="nil"/>
              <w:bottom w:val="nil"/>
            </w:tcBorders>
            <w:vAlign w:val="center"/>
          </w:tcPr>
          <w:p>
            <w:pPr>
              <w:widowControl w:val="0"/>
              <w:spacing w:after="0" w:line="240" w:lineRule="auto"/>
              <w:jc w:val="both"/>
              <w:rPr>
                <w:rFonts w:ascii="Times New Roman" w:hAnsi="Times New Roman" w:eastAsia="宋体" w:cs="Times New Roman"/>
                <w:shd w:val="clear" w:color="auto" w:fill="FFFFFF"/>
              </w:rPr>
            </w:pPr>
            <w:r>
              <w:rPr>
                <w:rFonts w:ascii="Times New Roman" w:hAnsi="Times New Roman" w:eastAsia="宋体" w:cs="Times New Roman"/>
                <w:shd w:val="clear" w:color="auto" w:fill="FFFFFF"/>
              </w:rPr>
              <w:t>0.22***</w:t>
            </w:r>
          </w:p>
          <w:p>
            <w:pPr>
              <w:widowControl w:val="0"/>
              <w:spacing w:after="0" w:line="240" w:lineRule="auto"/>
              <w:jc w:val="both"/>
              <w:rPr>
                <w:rFonts w:ascii="Times New Roman" w:hAnsi="Times New Roman" w:eastAsia="宋体" w:cs="Times New Roman"/>
                <w:shd w:val="clear" w:color="auto" w:fill="FFFFFF"/>
              </w:rPr>
            </w:pPr>
            <w:r>
              <w:rPr>
                <w:rFonts w:ascii="Times New Roman" w:hAnsi="Times New Roman" w:eastAsia="宋体" w:cs="Times New Roman"/>
                <w:shd w:val="clear" w:color="auto" w:fill="FFFFFF"/>
              </w:rPr>
              <w:t>(0.00)</w:t>
            </w:r>
          </w:p>
        </w:tc>
        <w:tc>
          <w:tcPr>
            <w:tcW w:w="1561" w:type="pct"/>
            <w:tcBorders>
              <w:top w:val="nil"/>
              <w:bottom w:val="nil"/>
            </w:tcBorders>
            <w:vAlign w:val="center"/>
          </w:tcPr>
          <w:p>
            <w:pPr>
              <w:widowControl w:val="0"/>
              <w:spacing w:after="0" w:line="240" w:lineRule="auto"/>
              <w:jc w:val="both"/>
              <w:rPr>
                <w:rFonts w:ascii="Times New Roman" w:hAnsi="Times New Roman" w:eastAsia="宋体" w:cs="Times New Roman"/>
                <w:shd w:val="clear" w:color="auto" w:fill="FFFFFF"/>
              </w:rPr>
            </w:pPr>
            <w:r>
              <w:rPr>
                <w:rFonts w:ascii="Times New Roman" w:hAnsi="Times New Roman" w:eastAsia="宋体" w:cs="Times New Roman"/>
                <w:shd w:val="clear" w:color="auto" w:fill="FFFFFF"/>
              </w:rPr>
              <w:t>Reject</w:t>
            </w:r>
          </w:p>
        </w:tc>
        <w:tc>
          <w:tcPr>
            <w:tcW w:w="710" w:type="pct"/>
            <w:tcBorders>
              <w:top w:val="nil"/>
              <w:bottom w:val="nil"/>
            </w:tcBorders>
            <w:vAlign w:val="center"/>
          </w:tcPr>
          <w:p>
            <w:pPr>
              <w:widowControl w:val="0"/>
              <w:spacing w:after="0" w:line="240" w:lineRule="auto"/>
              <w:jc w:val="both"/>
              <w:rPr>
                <w:rFonts w:ascii="Times New Roman" w:hAnsi="Times New Roman" w:eastAsia="宋体" w:cs="Times New Roman"/>
                <w:shd w:val="clear" w:color="auto" w:fill="FFFFFF"/>
              </w:rPr>
            </w:pPr>
            <w:r>
              <w:rPr>
                <w:rFonts w:ascii="Times New Roman" w:hAnsi="Times New Roman" w:eastAsia="宋体" w:cs="Times New Roman"/>
                <w:shd w:val="clear" w:color="auto" w:fill="FFFFFF"/>
              </w:rPr>
              <w:t>-6.91***</w:t>
            </w:r>
          </w:p>
          <w:p>
            <w:pPr>
              <w:widowControl w:val="0"/>
              <w:spacing w:after="0" w:line="240" w:lineRule="auto"/>
              <w:jc w:val="both"/>
              <w:rPr>
                <w:rFonts w:ascii="Times New Roman" w:hAnsi="Times New Roman" w:eastAsia="宋体" w:cs="Times New Roman"/>
                <w:shd w:val="clear" w:color="auto" w:fill="FFFFFF"/>
              </w:rPr>
            </w:pPr>
            <w:r>
              <w:rPr>
                <w:rFonts w:ascii="Times New Roman" w:hAnsi="Times New Roman" w:eastAsia="宋体" w:cs="Times New Roman"/>
                <w:shd w:val="clear" w:color="auto" w:fill="FFFFFF"/>
              </w:rPr>
              <w:t>(0.00)</w:t>
            </w:r>
          </w:p>
        </w:tc>
        <w:tc>
          <w:tcPr>
            <w:tcW w:w="1290" w:type="pct"/>
            <w:tcBorders>
              <w:top w:val="nil"/>
              <w:bottom w:val="nil"/>
            </w:tcBorders>
            <w:vAlign w:val="center"/>
          </w:tcPr>
          <w:p>
            <w:pPr>
              <w:widowControl w:val="0"/>
              <w:spacing w:after="0" w:line="240" w:lineRule="auto"/>
              <w:jc w:val="both"/>
              <w:rPr>
                <w:rFonts w:ascii="Times New Roman" w:hAnsi="Times New Roman" w:eastAsia="宋体" w:cs="Times New Roman"/>
                <w:shd w:val="clear" w:color="auto" w:fill="FFFFFF"/>
              </w:rPr>
            </w:pPr>
            <w:r>
              <w:rPr>
                <w:rFonts w:ascii="Times New Roman" w:hAnsi="Times New Roman" w:eastAsia="宋体" w:cs="Times New Roman"/>
                <w:shd w:val="clear" w:color="auto" w:fill="FFFFFF"/>
              </w:rPr>
              <w:t>Reject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pct"/>
            <w:tcBorders>
              <w:top w:val="nil"/>
              <w:bottom w:val="nil"/>
            </w:tcBorders>
            <w:vAlign w:val="center"/>
          </w:tcPr>
          <w:p>
            <w:pPr>
              <w:widowControl w:val="0"/>
              <w:spacing w:after="0" w:line="240" w:lineRule="auto"/>
              <w:jc w:val="both"/>
              <w:rPr>
                <w:rFonts w:ascii="Times New Roman" w:hAnsi="Times New Roman" w:eastAsia="宋体" w:cs="Times New Roman"/>
                <w:shd w:val="clear" w:color="auto" w:fill="FFFFFF"/>
              </w:rPr>
            </w:pPr>
            <w:r>
              <w:rPr>
                <w:rFonts w:ascii="Times New Roman" w:hAnsi="Times New Roman" w:eastAsia="宋体" w:cs="Times New Roman"/>
                <w:shd w:val="clear" w:color="auto" w:fill="FFFFFF"/>
              </w:rPr>
              <w:t>Outage hours</w:t>
            </w:r>
          </w:p>
        </w:tc>
        <w:tc>
          <w:tcPr>
            <w:tcW w:w="682" w:type="pct"/>
            <w:tcBorders>
              <w:top w:val="nil"/>
              <w:bottom w:val="nil"/>
            </w:tcBorders>
            <w:vAlign w:val="center"/>
          </w:tcPr>
          <w:p>
            <w:pPr>
              <w:widowControl w:val="0"/>
              <w:spacing w:after="0" w:line="240" w:lineRule="auto"/>
              <w:jc w:val="both"/>
              <w:rPr>
                <w:rFonts w:ascii="Times New Roman" w:hAnsi="Times New Roman" w:eastAsia="宋体" w:cs="Times New Roman"/>
                <w:shd w:val="clear" w:color="auto" w:fill="FFFFFF"/>
              </w:rPr>
            </w:pPr>
            <w:r>
              <w:rPr>
                <w:rFonts w:ascii="Times New Roman" w:hAnsi="Times New Roman" w:eastAsia="宋体" w:cs="Times New Roman"/>
                <w:shd w:val="clear" w:color="auto" w:fill="FFFFFF"/>
              </w:rPr>
              <w:t>0.07***</w:t>
            </w:r>
          </w:p>
          <w:p>
            <w:pPr>
              <w:widowControl w:val="0"/>
              <w:spacing w:after="0" w:line="240" w:lineRule="auto"/>
              <w:jc w:val="both"/>
              <w:rPr>
                <w:rFonts w:ascii="Times New Roman" w:hAnsi="Times New Roman" w:eastAsia="宋体" w:cs="Times New Roman"/>
                <w:shd w:val="clear" w:color="auto" w:fill="FFFFFF"/>
              </w:rPr>
            </w:pPr>
            <w:r>
              <w:rPr>
                <w:rFonts w:ascii="Times New Roman" w:hAnsi="Times New Roman" w:eastAsia="宋体" w:cs="Times New Roman"/>
                <w:shd w:val="clear" w:color="auto" w:fill="FFFFFF"/>
              </w:rPr>
              <w:t>(0.00)</w:t>
            </w:r>
          </w:p>
        </w:tc>
        <w:tc>
          <w:tcPr>
            <w:tcW w:w="1561" w:type="pct"/>
            <w:tcBorders>
              <w:top w:val="nil"/>
              <w:bottom w:val="nil"/>
            </w:tcBorders>
            <w:vAlign w:val="center"/>
          </w:tcPr>
          <w:p>
            <w:pPr>
              <w:widowControl w:val="0"/>
              <w:spacing w:after="0" w:line="240" w:lineRule="auto"/>
              <w:jc w:val="both"/>
              <w:rPr>
                <w:rFonts w:ascii="Times New Roman" w:hAnsi="Times New Roman" w:eastAsia="宋体" w:cs="Times New Roman"/>
                <w:shd w:val="clear" w:color="auto" w:fill="FFFFFF"/>
              </w:rPr>
            </w:pPr>
            <w:r>
              <w:rPr>
                <w:rFonts w:ascii="Times New Roman" w:hAnsi="Times New Roman" w:eastAsia="宋体" w:cs="Times New Roman"/>
                <w:shd w:val="clear" w:color="auto" w:fill="FFFFFF"/>
              </w:rPr>
              <w:t>Reject</w:t>
            </w:r>
          </w:p>
        </w:tc>
        <w:tc>
          <w:tcPr>
            <w:tcW w:w="710" w:type="pct"/>
            <w:tcBorders>
              <w:top w:val="nil"/>
              <w:bottom w:val="nil"/>
            </w:tcBorders>
            <w:vAlign w:val="center"/>
          </w:tcPr>
          <w:p>
            <w:pPr>
              <w:widowControl w:val="0"/>
              <w:spacing w:after="0" w:line="240" w:lineRule="auto"/>
              <w:jc w:val="both"/>
              <w:rPr>
                <w:rFonts w:ascii="Times New Roman" w:hAnsi="Times New Roman" w:eastAsia="宋体" w:cs="Times New Roman"/>
                <w:shd w:val="clear" w:color="auto" w:fill="FFFFFF"/>
              </w:rPr>
            </w:pPr>
            <w:r>
              <w:rPr>
                <w:rFonts w:ascii="Times New Roman" w:hAnsi="Times New Roman" w:eastAsia="宋体" w:cs="Times New Roman"/>
                <w:shd w:val="clear" w:color="auto" w:fill="FFFFFF"/>
              </w:rPr>
              <w:t>-6.26***</w:t>
            </w:r>
          </w:p>
          <w:p>
            <w:pPr>
              <w:widowControl w:val="0"/>
              <w:spacing w:after="0" w:line="240" w:lineRule="auto"/>
              <w:jc w:val="both"/>
              <w:rPr>
                <w:rFonts w:ascii="Times New Roman" w:hAnsi="Times New Roman" w:eastAsia="宋体" w:cs="Times New Roman"/>
                <w:shd w:val="clear" w:color="auto" w:fill="FFFFFF"/>
              </w:rPr>
            </w:pPr>
            <w:r>
              <w:rPr>
                <w:rFonts w:ascii="Times New Roman" w:hAnsi="Times New Roman" w:eastAsia="宋体" w:cs="Times New Roman"/>
                <w:shd w:val="clear" w:color="auto" w:fill="FFFFFF"/>
              </w:rPr>
              <w:t>(0.00)</w:t>
            </w:r>
          </w:p>
        </w:tc>
        <w:tc>
          <w:tcPr>
            <w:tcW w:w="1290" w:type="pct"/>
            <w:tcBorders>
              <w:top w:val="nil"/>
              <w:bottom w:val="nil"/>
            </w:tcBorders>
            <w:vAlign w:val="center"/>
          </w:tcPr>
          <w:p>
            <w:pPr>
              <w:widowControl w:val="0"/>
              <w:spacing w:after="0" w:line="240" w:lineRule="auto"/>
              <w:jc w:val="both"/>
              <w:rPr>
                <w:rFonts w:ascii="Times New Roman" w:hAnsi="Times New Roman" w:eastAsia="宋体" w:cs="Times New Roman"/>
                <w:shd w:val="clear" w:color="auto" w:fill="FFFFFF"/>
              </w:rPr>
            </w:pPr>
            <w:r>
              <w:rPr>
                <w:rFonts w:ascii="Times New Roman" w:hAnsi="Times New Roman" w:eastAsia="宋体" w:cs="Times New Roman"/>
                <w:shd w:val="clear" w:color="auto" w:fill="FFFFFF"/>
              </w:rPr>
              <w:t>Reject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pct"/>
            <w:tcBorders>
              <w:top w:val="nil"/>
              <w:bottom w:val="nil"/>
            </w:tcBorders>
            <w:vAlign w:val="center"/>
          </w:tcPr>
          <w:p>
            <w:pPr>
              <w:widowControl w:val="0"/>
              <w:spacing w:after="0" w:line="240" w:lineRule="auto"/>
              <w:jc w:val="both"/>
              <w:rPr>
                <w:rFonts w:ascii="Times New Roman" w:hAnsi="Times New Roman" w:eastAsia="宋体" w:cs="Times New Roman"/>
                <w:shd w:val="clear" w:color="auto" w:fill="FFFFFF"/>
              </w:rPr>
            </w:pPr>
            <w:r>
              <w:rPr>
                <w:rFonts w:ascii="Times New Roman" w:hAnsi="Times New Roman" w:eastAsia="宋体" w:cs="Times New Roman"/>
                <w:shd w:val="clear" w:color="auto" w:fill="FFFFFF"/>
              </w:rPr>
              <w:t>lnGDP</w:t>
            </w:r>
          </w:p>
        </w:tc>
        <w:tc>
          <w:tcPr>
            <w:tcW w:w="682" w:type="pct"/>
            <w:tcBorders>
              <w:top w:val="nil"/>
              <w:bottom w:val="nil"/>
            </w:tcBorders>
            <w:vAlign w:val="center"/>
          </w:tcPr>
          <w:p>
            <w:pPr>
              <w:widowControl w:val="0"/>
              <w:spacing w:after="0" w:line="240" w:lineRule="auto"/>
              <w:jc w:val="both"/>
              <w:rPr>
                <w:rFonts w:ascii="Times New Roman" w:hAnsi="Times New Roman" w:eastAsia="宋体" w:cs="Times New Roman"/>
                <w:shd w:val="clear" w:color="auto" w:fill="FFFFFF"/>
              </w:rPr>
            </w:pPr>
            <w:r>
              <w:rPr>
                <w:rFonts w:ascii="Times New Roman" w:hAnsi="Times New Roman" w:eastAsia="宋体" w:cs="Times New Roman"/>
                <w:shd w:val="clear" w:color="auto" w:fill="FFFFFF"/>
              </w:rPr>
              <w:t>0.63***</w:t>
            </w:r>
          </w:p>
          <w:p>
            <w:pPr>
              <w:widowControl w:val="0"/>
              <w:spacing w:after="0" w:line="240" w:lineRule="auto"/>
              <w:jc w:val="both"/>
              <w:rPr>
                <w:rFonts w:ascii="Times New Roman" w:hAnsi="Times New Roman" w:eastAsia="宋体" w:cs="Times New Roman"/>
                <w:shd w:val="clear" w:color="auto" w:fill="FFFFFF"/>
              </w:rPr>
            </w:pPr>
            <w:r>
              <w:rPr>
                <w:rFonts w:ascii="Times New Roman" w:hAnsi="Times New Roman" w:eastAsia="宋体" w:cs="Times New Roman"/>
                <w:shd w:val="clear" w:color="auto" w:fill="FFFFFF"/>
              </w:rPr>
              <w:t>(0.00)</w:t>
            </w:r>
          </w:p>
        </w:tc>
        <w:tc>
          <w:tcPr>
            <w:tcW w:w="1561" w:type="pct"/>
            <w:tcBorders>
              <w:top w:val="nil"/>
              <w:bottom w:val="nil"/>
            </w:tcBorders>
            <w:vAlign w:val="center"/>
          </w:tcPr>
          <w:p>
            <w:pPr>
              <w:widowControl w:val="0"/>
              <w:spacing w:after="0" w:line="240" w:lineRule="auto"/>
              <w:jc w:val="both"/>
              <w:rPr>
                <w:rFonts w:ascii="Times New Roman" w:hAnsi="Times New Roman" w:eastAsia="宋体" w:cs="Times New Roman"/>
                <w:shd w:val="clear" w:color="auto" w:fill="FFFFFF"/>
              </w:rPr>
            </w:pPr>
            <w:r>
              <w:rPr>
                <w:rFonts w:ascii="Times New Roman" w:hAnsi="Times New Roman" w:eastAsia="宋体" w:cs="Times New Roman"/>
                <w:shd w:val="clear" w:color="auto" w:fill="FFFFFF"/>
              </w:rPr>
              <w:t>Reject</w:t>
            </w:r>
          </w:p>
        </w:tc>
        <w:tc>
          <w:tcPr>
            <w:tcW w:w="710" w:type="pct"/>
            <w:tcBorders>
              <w:top w:val="nil"/>
              <w:bottom w:val="nil"/>
            </w:tcBorders>
            <w:vAlign w:val="center"/>
          </w:tcPr>
          <w:p>
            <w:pPr>
              <w:widowControl w:val="0"/>
              <w:spacing w:after="0" w:line="240" w:lineRule="auto"/>
              <w:jc w:val="both"/>
              <w:rPr>
                <w:rFonts w:ascii="Times New Roman" w:hAnsi="Times New Roman" w:eastAsia="宋体" w:cs="Times New Roman"/>
                <w:shd w:val="clear" w:color="auto" w:fill="FFFFFF"/>
              </w:rPr>
            </w:pPr>
            <w:r>
              <w:rPr>
                <w:rFonts w:ascii="Times New Roman" w:hAnsi="Times New Roman" w:eastAsia="宋体" w:cs="Times New Roman"/>
                <w:shd w:val="clear" w:color="auto" w:fill="FFFFFF"/>
              </w:rPr>
              <w:t>-5.81***</w:t>
            </w:r>
          </w:p>
          <w:p>
            <w:pPr>
              <w:widowControl w:val="0"/>
              <w:spacing w:after="0" w:line="240" w:lineRule="auto"/>
              <w:jc w:val="both"/>
              <w:rPr>
                <w:rFonts w:ascii="Times New Roman" w:hAnsi="Times New Roman" w:eastAsia="宋体" w:cs="Times New Roman"/>
                <w:shd w:val="clear" w:color="auto" w:fill="FFFFFF"/>
              </w:rPr>
            </w:pPr>
            <w:r>
              <w:rPr>
                <w:rFonts w:ascii="Times New Roman" w:hAnsi="Times New Roman" w:eastAsia="宋体" w:cs="Times New Roman"/>
                <w:shd w:val="clear" w:color="auto" w:fill="FFFFFF"/>
              </w:rPr>
              <w:t>(0.00)</w:t>
            </w:r>
          </w:p>
        </w:tc>
        <w:tc>
          <w:tcPr>
            <w:tcW w:w="1290" w:type="pct"/>
            <w:tcBorders>
              <w:top w:val="nil"/>
              <w:bottom w:val="nil"/>
            </w:tcBorders>
            <w:vAlign w:val="center"/>
          </w:tcPr>
          <w:p>
            <w:pPr>
              <w:widowControl w:val="0"/>
              <w:spacing w:after="0" w:line="240" w:lineRule="auto"/>
              <w:jc w:val="both"/>
              <w:rPr>
                <w:rFonts w:ascii="Times New Roman" w:hAnsi="Times New Roman" w:eastAsia="宋体" w:cs="Times New Roman"/>
                <w:shd w:val="clear" w:color="auto" w:fill="FFFFFF"/>
              </w:rPr>
            </w:pPr>
            <w:r>
              <w:rPr>
                <w:rFonts w:ascii="Times New Roman" w:hAnsi="Times New Roman" w:eastAsia="宋体" w:cs="Times New Roman"/>
                <w:shd w:val="clear" w:color="auto" w:fill="FFFFFF"/>
              </w:rPr>
              <w:t>Reject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pct"/>
            <w:tcBorders>
              <w:top w:val="nil"/>
              <w:bottom w:val="nil"/>
            </w:tcBorders>
            <w:vAlign w:val="center"/>
          </w:tcPr>
          <w:p>
            <w:pPr>
              <w:widowControl w:val="0"/>
              <w:spacing w:after="0" w:line="240" w:lineRule="auto"/>
              <w:jc w:val="both"/>
              <w:rPr>
                <w:rFonts w:ascii="Times New Roman" w:hAnsi="Times New Roman" w:eastAsia="宋体" w:cs="Times New Roman"/>
                <w:shd w:val="clear" w:color="auto" w:fill="FFFFFF"/>
              </w:rPr>
            </w:pPr>
            <w:r>
              <w:rPr>
                <w:rFonts w:ascii="Times New Roman" w:hAnsi="Times New Roman" w:eastAsia="宋体" w:cs="Times New Roman"/>
                <w:shd w:val="clear" w:color="auto" w:fill="FFFFFF"/>
              </w:rPr>
              <w:t>ln(charging station)</w:t>
            </w:r>
          </w:p>
        </w:tc>
        <w:tc>
          <w:tcPr>
            <w:tcW w:w="682" w:type="pct"/>
            <w:tcBorders>
              <w:top w:val="nil"/>
              <w:bottom w:val="nil"/>
            </w:tcBorders>
            <w:vAlign w:val="center"/>
          </w:tcPr>
          <w:p>
            <w:pPr>
              <w:widowControl w:val="0"/>
              <w:spacing w:after="0" w:line="240" w:lineRule="auto"/>
              <w:jc w:val="both"/>
              <w:rPr>
                <w:rFonts w:ascii="Times New Roman" w:hAnsi="Times New Roman" w:eastAsia="宋体" w:cs="Times New Roman"/>
                <w:shd w:val="clear" w:color="auto" w:fill="FFFFFF"/>
              </w:rPr>
            </w:pPr>
            <w:r>
              <w:rPr>
                <w:rFonts w:ascii="Times New Roman" w:hAnsi="Times New Roman" w:eastAsia="宋体" w:cs="Times New Roman"/>
                <w:shd w:val="clear" w:color="auto" w:fill="FFFFFF"/>
              </w:rPr>
              <w:t>0.99</w:t>
            </w:r>
          </w:p>
          <w:p>
            <w:pPr>
              <w:widowControl w:val="0"/>
              <w:spacing w:after="0" w:line="240" w:lineRule="auto"/>
              <w:jc w:val="both"/>
              <w:rPr>
                <w:rFonts w:ascii="Times New Roman" w:hAnsi="Times New Roman" w:eastAsia="宋体" w:cs="Times New Roman"/>
                <w:shd w:val="clear" w:color="auto" w:fill="FFFFFF"/>
              </w:rPr>
            </w:pPr>
            <w:r>
              <w:rPr>
                <w:rFonts w:ascii="Times New Roman" w:hAnsi="Times New Roman" w:eastAsia="宋体" w:cs="Times New Roman"/>
                <w:shd w:val="clear" w:color="auto" w:fill="FFFFFF"/>
              </w:rPr>
              <w:t>(1.00)</w:t>
            </w:r>
          </w:p>
        </w:tc>
        <w:tc>
          <w:tcPr>
            <w:tcW w:w="1561" w:type="pct"/>
            <w:tcBorders>
              <w:top w:val="nil"/>
              <w:bottom w:val="nil"/>
            </w:tcBorders>
            <w:vAlign w:val="center"/>
          </w:tcPr>
          <w:p>
            <w:pPr>
              <w:widowControl w:val="0"/>
              <w:spacing w:after="0" w:line="240" w:lineRule="auto"/>
              <w:jc w:val="both"/>
              <w:rPr>
                <w:rFonts w:ascii="Times New Roman" w:hAnsi="Times New Roman" w:eastAsia="宋体" w:cs="Times New Roman"/>
                <w:shd w:val="clear" w:color="auto" w:fill="FFFFFF"/>
              </w:rPr>
            </w:pPr>
            <w:r>
              <w:rPr>
                <w:rFonts w:ascii="Times New Roman" w:hAnsi="Times New Roman" w:eastAsia="宋体" w:cs="Times New Roman"/>
                <w:shd w:val="clear" w:color="auto" w:fill="FFFFFF"/>
              </w:rPr>
              <w:t>Support</w:t>
            </w:r>
          </w:p>
        </w:tc>
        <w:tc>
          <w:tcPr>
            <w:tcW w:w="710" w:type="pct"/>
            <w:tcBorders>
              <w:top w:val="nil"/>
              <w:bottom w:val="nil"/>
            </w:tcBorders>
            <w:vAlign w:val="center"/>
          </w:tcPr>
          <w:p>
            <w:pPr>
              <w:widowControl w:val="0"/>
              <w:spacing w:after="0" w:line="240" w:lineRule="auto"/>
              <w:jc w:val="both"/>
              <w:rPr>
                <w:rFonts w:ascii="Times New Roman" w:hAnsi="Times New Roman" w:eastAsia="宋体" w:cs="Times New Roman"/>
                <w:shd w:val="clear" w:color="auto" w:fill="FFFFFF"/>
              </w:rPr>
            </w:pPr>
            <w:r>
              <w:rPr>
                <w:rFonts w:ascii="Times New Roman" w:hAnsi="Times New Roman" w:eastAsia="宋体" w:cs="Times New Roman"/>
                <w:shd w:val="clear" w:color="auto" w:fill="FFFFFF"/>
              </w:rPr>
              <w:t>17.09</w:t>
            </w:r>
          </w:p>
          <w:p>
            <w:pPr>
              <w:widowControl w:val="0"/>
              <w:spacing w:after="0" w:line="240" w:lineRule="auto"/>
              <w:jc w:val="both"/>
              <w:rPr>
                <w:rFonts w:ascii="Times New Roman" w:hAnsi="Times New Roman" w:eastAsia="宋体" w:cs="Times New Roman"/>
                <w:shd w:val="clear" w:color="auto" w:fill="FFFFFF"/>
              </w:rPr>
            </w:pPr>
            <w:r>
              <w:rPr>
                <w:rFonts w:ascii="Times New Roman" w:hAnsi="Times New Roman" w:eastAsia="宋体" w:cs="Times New Roman"/>
                <w:shd w:val="clear" w:color="auto" w:fill="FFFFFF"/>
              </w:rPr>
              <w:t>(1.00)</w:t>
            </w:r>
          </w:p>
        </w:tc>
        <w:tc>
          <w:tcPr>
            <w:tcW w:w="1290" w:type="pct"/>
            <w:tcBorders>
              <w:top w:val="nil"/>
              <w:bottom w:val="nil"/>
            </w:tcBorders>
            <w:vAlign w:val="center"/>
          </w:tcPr>
          <w:p>
            <w:pPr>
              <w:widowControl w:val="0"/>
              <w:spacing w:after="0" w:line="240" w:lineRule="auto"/>
              <w:jc w:val="both"/>
              <w:rPr>
                <w:rFonts w:ascii="Times New Roman" w:hAnsi="Times New Roman" w:eastAsia="宋体" w:cs="Times New Roman"/>
                <w:shd w:val="clear" w:color="auto" w:fill="FFFFFF"/>
              </w:rPr>
            </w:pPr>
            <w:r>
              <w:rPr>
                <w:rFonts w:ascii="Times New Roman" w:hAnsi="Times New Roman" w:eastAsia="宋体" w:cs="Times New Roman"/>
                <w:shd w:val="clear" w:color="auto" w:fill="FFFFFF"/>
              </w:rPr>
              <w:t>Support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pct"/>
            <w:tcBorders>
              <w:top w:val="nil"/>
            </w:tcBorders>
            <w:vAlign w:val="center"/>
          </w:tcPr>
          <w:p>
            <w:pPr>
              <w:widowControl w:val="0"/>
              <w:spacing w:after="0" w:line="240" w:lineRule="auto"/>
              <w:jc w:val="both"/>
              <w:rPr>
                <w:rFonts w:ascii="Times New Roman" w:hAnsi="Times New Roman" w:eastAsia="宋体" w:cs="Times New Roman"/>
                <w:shd w:val="clear" w:color="auto" w:fill="FFFFFF"/>
              </w:rPr>
            </w:pPr>
            <w:r>
              <w:rPr>
                <w:rFonts w:ascii="Times New Roman" w:hAnsi="Times New Roman" w:eastAsia="宋体" w:cs="Times New Roman"/>
                <w:shd w:val="clear" w:color="auto" w:fill="FFFFFF"/>
              </w:rPr>
              <w:t>d.ln(charging station)</w:t>
            </w:r>
          </w:p>
        </w:tc>
        <w:tc>
          <w:tcPr>
            <w:tcW w:w="682" w:type="pct"/>
            <w:tcBorders>
              <w:top w:val="nil"/>
            </w:tcBorders>
            <w:vAlign w:val="center"/>
          </w:tcPr>
          <w:p>
            <w:pPr>
              <w:widowControl w:val="0"/>
              <w:spacing w:after="0" w:line="240" w:lineRule="auto"/>
              <w:jc w:val="both"/>
              <w:rPr>
                <w:rFonts w:ascii="Times New Roman" w:hAnsi="Times New Roman" w:eastAsia="宋体" w:cs="Times New Roman"/>
                <w:shd w:val="clear" w:color="auto" w:fill="FFFFFF"/>
              </w:rPr>
            </w:pPr>
            <w:r>
              <w:rPr>
                <w:rFonts w:ascii="Times New Roman" w:hAnsi="Times New Roman" w:eastAsia="宋体" w:cs="Times New Roman"/>
                <w:shd w:val="clear" w:color="auto" w:fill="FFFFFF"/>
              </w:rPr>
              <w:t>-0.121***</w:t>
            </w:r>
          </w:p>
          <w:p>
            <w:pPr>
              <w:widowControl w:val="0"/>
              <w:spacing w:after="0" w:line="240" w:lineRule="auto"/>
              <w:jc w:val="both"/>
              <w:rPr>
                <w:rFonts w:ascii="Times New Roman" w:hAnsi="Times New Roman" w:eastAsia="宋体" w:cs="Times New Roman"/>
                <w:shd w:val="clear" w:color="auto" w:fill="FFFFFF"/>
              </w:rPr>
            </w:pPr>
            <w:r>
              <w:rPr>
                <w:rFonts w:ascii="Times New Roman" w:hAnsi="Times New Roman" w:eastAsia="宋体" w:cs="Times New Roman"/>
                <w:shd w:val="clear" w:color="auto" w:fill="FFFFFF"/>
              </w:rPr>
              <w:t>(0.00)</w:t>
            </w:r>
          </w:p>
        </w:tc>
        <w:tc>
          <w:tcPr>
            <w:tcW w:w="1561" w:type="pct"/>
            <w:tcBorders>
              <w:top w:val="nil"/>
            </w:tcBorders>
            <w:vAlign w:val="center"/>
          </w:tcPr>
          <w:p>
            <w:pPr>
              <w:widowControl w:val="0"/>
              <w:spacing w:after="0" w:line="240" w:lineRule="auto"/>
              <w:jc w:val="both"/>
              <w:rPr>
                <w:rFonts w:ascii="Times New Roman" w:hAnsi="Times New Roman" w:eastAsia="宋体" w:cs="Times New Roman"/>
                <w:shd w:val="clear" w:color="auto" w:fill="FFFFFF"/>
              </w:rPr>
            </w:pPr>
            <w:r>
              <w:rPr>
                <w:rFonts w:ascii="Times New Roman" w:hAnsi="Times New Roman" w:eastAsia="宋体" w:cs="Times New Roman"/>
                <w:shd w:val="clear" w:color="auto" w:fill="FFFFFF"/>
              </w:rPr>
              <w:t>Reject</w:t>
            </w:r>
          </w:p>
        </w:tc>
        <w:tc>
          <w:tcPr>
            <w:tcW w:w="710" w:type="pct"/>
            <w:tcBorders>
              <w:top w:val="nil"/>
            </w:tcBorders>
            <w:vAlign w:val="center"/>
          </w:tcPr>
          <w:p>
            <w:pPr>
              <w:widowControl w:val="0"/>
              <w:spacing w:after="0" w:line="240" w:lineRule="auto"/>
              <w:jc w:val="both"/>
              <w:rPr>
                <w:rFonts w:ascii="Times New Roman" w:hAnsi="Times New Roman" w:eastAsia="宋体" w:cs="Times New Roman"/>
                <w:shd w:val="clear" w:color="auto" w:fill="FFFFFF"/>
              </w:rPr>
            </w:pPr>
            <w:r>
              <w:rPr>
                <w:rFonts w:ascii="Times New Roman" w:hAnsi="Times New Roman" w:eastAsia="宋体" w:cs="Times New Roman"/>
                <w:shd w:val="clear" w:color="auto" w:fill="FFFFFF"/>
              </w:rPr>
              <w:t>-6.91***</w:t>
            </w:r>
          </w:p>
          <w:p>
            <w:pPr>
              <w:widowControl w:val="0"/>
              <w:spacing w:after="0" w:line="240" w:lineRule="auto"/>
              <w:jc w:val="both"/>
              <w:rPr>
                <w:rFonts w:ascii="Times New Roman" w:hAnsi="Times New Roman" w:eastAsia="宋体" w:cs="Times New Roman"/>
                <w:shd w:val="clear" w:color="auto" w:fill="FFFFFF"/>
              </w:rPr>
            </w:pPr>
            <w:r>
              <w:rPr>
                <w:rFonts w:ascii="Times New Roman" w:hAnsi="Times New Roman" w:eastAsia="宋体" w:cs="Times New Roman"/>
                <w:shd w:val="clear" w:color="auto" w:fill="FFFFFF"/>
              </w:rPr>
              <w:t>(0.00)</w:t>
            </w:r>
          </w:p>
        </w:tc>
        <w:tc>
          <w:tcPr>
            <w:tcW w:w="1290" w:type="pct"/>
            <w:tcBorders>
              <w:top w:val="nil"/>
            </w:tcBorders>
            <w:vAlign w:val="center"/>
          </w:tcPr>
          <w:p>
            <w:pPr>
              <w:widowControl w:val="0"/>
              <w:spacing w:after="0" w:line="240" w:lineRule="auto"/>
              <w:jc w:val="both"/>
              <w:rPr>
                <w:rFonts w:ascii="Times New Roman" w:hAnsi="Times New Roman" w:eastAsia="宋体" w:cs="Times New Roman"/>
                <w:shd w:val="clear" w:color="auto" w:fill="FFFFFF"/>
              </w:rPr>
            </w:pPr>
            <w:r>
              <w:rPr>
                <w:rFonts w:ascii="Times New Roman" w:hAnsi="Times New Roman" w:eastAsia="宋体" w:cs="Times New Roman"/>
                <w:shd w:val="clear" w:color="auto" w:fill="FFFFFF"/>
              </w:rPr>
              <w:t>Reject</w:t>
            </w:r>
          </w:p>
        </w:tc>
      </w:tr>
    </w:tbl>
    <w:p>
      <w:pPr>
        <w:spacing w:line="240" w:lineRule="auto"/>
        <w:jc w:val="both"/>
        <w:rPr>
          <w:rFonts w:ascii="Times New Roman" w:hAnsi="Times New Roman" w:cs="Times New Roman"/>
        </w:rPr>
      </w:pPr>
      <w:r>
        <w:rPr>
          <w:rFonts w:ascii="Times New Roman" w:hAnsi="Times New Roman" w:cs="Times New Roman"/>
        </w:rPr>
        <w:t xml:space="preserve">Notes: P-values in parentheses; ***, **，* indicate statistical significance at 1%, 5%, and 10% levels, respectively. BPHEV includes both battery electric vehicles and plug-in hybrid electric vehicles. </w:t>
      </w:r>
    </w:p>
    <w:p>
      <w:pPr>
        <w:rPr>
          <w:rFonts w:ascii="Times New Roman" w:hAnsi="Times New Roman" w:cs="Times New Roman"/>
        </w:rPr>
        <w:sectPr>
          <w:pgSz w:w="12240" w:h="15840"/>
          <w:pgMar w:top="1440" w:right="1440" w:bottom="1440" w:left="1440" w:header="720" w:footer="720" w:gutter="0"/>
          <w:cols w:space="720" w:num="1"/>
          <w:docGrid w:linePitch="360" w:charSpace="0"/>
        </w:sectPr>
      </w:pPr>
    </w:p>
    <w:p>
      <w:pPr>
        <w:spacing w:line="240" w:lineRule="auto"/>
        <w:jc w:val="both"/>
        <w:rPr>
          <w:rFonts w:ascii="Times New Roman" w:hAnsi="Times New Roman" w:cs="Times New Roman"/>
          <w:shd w:val="clear" w:color="auto" w:fill="FFFFFF"/>
        </w:rPr>
      </w:pPr>
      <w:r>
        <w:rPr>
          <w:rFonts w:ascii="Times New Roman" w:hAnsi="Times New Roman" w:cs="Times New Roman"/>
          <w:shd w:val="clear" w:color="auto" w:fill="FFFFFF"/>
        </w:rPr>
        <w:t>Table S10.</w:t>
      </w:r>
      <w:r>
        <w:rPr>
          <w:rFonts w:ascii="Times New Roman" w:hAnsi="Times New Roman" w:cs="Times New Roman"/>
        </w:rPr>
        <w:t xml:space="preserve"> Regression results with </w:t>
      </w:r>
      <w:r>
        <w:rPr>
          <w:rFonts w:ascii="Times New Roman" w:hAnsi="Times New Roman" w:cs="Times New Roman"/>
          <w:shd w:val="clear" w:color="auto" w:fill="FFFFFF"/>
        </w:rPr>
        <w:t>EV charging station (first difference) added as a control variable</w:t>
      </w:r>
    </w:p>
    <w:tbl>
      <w:tblPr>
        <w:tblStyle w:val="8"/>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337"/>
        <w:gridCol w:w="2363"/>
        <w:gridCol w:w="2338"/>
        <w:gridCol w:w="2338"/>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337" w:type="dxa"/>
          </w:tcPr>
          <w:p>
            <w:pPr>
              <w:widowControl w:val="0"/>
              <w:spacing w:after="0" w:line="240" w:lineRule="auto"/>
              <w:jc w:val="center"/>
              <w:rPr>
                <w:rFonts w:ascii="Times New Roman" w:hAnsi="Times New Roman" w:eastAsia="宋体" w:cs="Times New Roman"/>
              </w:rPr>
            </w:pPr>
          </w:p>
        </w:tc>
        <w:tc>
          <w:tcPr>
            <w:tcW w:w="2337" w:type="dxa"/>
            <w:tcBorders>
              <w:top w:val="single" w:color="auto" w:sz="4" w:space="0"/>
              <w:bottom w:val="nil"/>
            </w:tcBorders>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d.LnNEV(BEV+PHEV)</w:t>
            </w:r>
          </w:p>
        </w:tc>
        <w:tc>
          <w:tcPr>
            <w:tcW w:w="2338" w:type="dxa"/>
            <w:tcBorders>
              <w:top w:val="single" w:color="auto" w:sz="4" w:space="0"/>
              <w:bottom w:val="nil"/>
            </w:tcBorders>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d.LnBEV</w:t>
            </w:r>
          </w:p>
        </w:tc>
        <w:tc>
          <w:tcPr>
            <w:tcW w:w="2338" w:type="dxa"/>
            <w:tcBorders>
              <w:top w:val="single" w:color="auto" w:sz="4" w:space="0"/>
              <w:bottom w:val="nil"/>
            </w:tcBorders>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d.LnPHEV</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337" w:type="dxa"/>
          </w:tcPr>
          <w:p>
            <w:pPr>
              <w:widowControl w:val="0"/>
              <w:spacing w:after="0" w:line="240" w:lineRule="auto"/>
              <w:jc w:val="center"/>
              <w:rPr>
                <w:rFonts w:ascii="Times New Roman" w:hAnsi="Times New Roman" w:eastAsia="宋体" w:cs="Times New Roman"/>
              </w:rPr>
            </w:pPr>
          </w:p>
        </w:tc>
        <w:tc>
          <w:tcPr>
            <w:tcW w:w="2337" w:type="dxa"/>
            <w:tcBorders>
              <w:top w:val="nil"/>
              <w:bottom w:val="single" w:color="auto" w:sz="4" w:space="0"/>
            </w:tcBorders>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(1)</w:t>
            </w:r>
          </w:p>
        </w:tc>
        <w:tc>
          <w:tcPr>
            <w:tcW w:w="2338" w:type="dxa"/>
            <w:tcBorders>
              <w:top w:val="nil"/>
              <w:bottom w:val="single" w:color="auto" w:sz="4" w:space="0"/>
            </w:tcBorders>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(2)</w:t>
            </w:r>
          </w:p>
        </w:tc>
        <w:tc>
          <w:tcPr>
            <w:tcW w:w="2338" w:type="dxa"/>
            <w:tcBorders>
              <w:top w:val="nil"/>
              <w:bottom w:val="single" w:color="auto" w:sz="4" w:space="0"/>
            </w:tcBorders>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337" w:type="dxa"/>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L1.( d.Outage times)</w:t>
            </w:r>
          </w:p>
        </w:tc>
        <w:tc>
          <w:tcPr>
            <w:tcW w:w="2337" w:type="dxa"/>
            <w:tcBorders>
              <w:top w:val="single" w:color="auto" w:sz="4" w:space="0"/>
            </w:tcBorders>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-0.003</w:t>
            </w:r>
            <w:r>
              <w:rPr>
                <w:rFonts w:ascii="Times New Roman" w:hAnsi="Times New Roman" w:eastAsia="宋体" w:cs="Times New Roman"/>
                <w:vertAlign w:val="superscript"/>
              </w:rPr>
              <w:t>***</w:t>
            </w:r>
          </w:p>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(0.001)</w:t>
            </w:r>
          </w:p>
        </w:tc>
        <w:tc>
          <w:tcPr>
            <w:tcW w:w="2338" w:type="dxa"/>
            <w:tcBorders>
              <w:top w:val="single" w:color="auto" w:sz="4" w:space="0"/>
            </w:tcBorders>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-0.003</w:t>
            </w:r>
            <w:r>
              <w:rPr>
                <w:rFonts w:ascii="Times New Roman" w:hAnsi="Times New Roman" w:eastAsia="宋体" w:cs="Times New Roman"/>
                <w:vertAlign w:val="superscript"/>
              </w:rPr>
              <w:t>**</w:t>
            </w:r>
          </w:p>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(0.001)</w:t>
            </w:r>
          </w:p>
        </w:tc>
        <w:tc>
          <w:tcPr>
            <w:tcW w:w="2338" w:type="dxa"/>
            <w:tcBorders>
              <w:top w:val="single" w:color="auto" w:sz="4" w:space="0"/>
            </w:tcBorders>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-0.007</w:t>
            </w:r>
            <w:r>
              <w:rPr>
                <w:rFonts w:ascii="Times New Roman" w:hAnsi="Times New Roman" w:eastAsia="宋体" w:cs="Times New Roman"/>
                <w:vertAlign w:val="superscript"/>
              </w:rPr>
              <w:t>***</w:t>
            </w:r>
          </w:p>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(0.002)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337" w:type="dxa"/>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L2.( d.Outage times)</w:t>
            </w:r>
          </w:p>
        </w:tc>
        <w:tc>
          <w:tcPr>
            <w:tcW w:w="2337" w:type="dxa"/>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-0.008</w:t>
            </w:r>
            <w:r>
              <w:rPr>
                <w:rFonts w:ascii="Times New Roman" w:hAnsi="Times New Roman" w:eastAsia="宋体" w:cs="Times New Roman"/>
                <w:vertAlign w:val="superscript"/>
              </w:rPr>
              <w:t>***</w:t>
            </w:r>
          </w:p>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(0.001)</w:t>
            </w:r>
          </w:p>
        </w:tc>
        <w:tc>
          <w:tcPr>
            <w:tcW w:w="2338" w:type="dxa"/>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-0.007</w:t>
            </w:r>
            <w:r>
              <w:rPr>
                <w:rFonts w:ascii="Times New Roman" w:hAnsi="Times New Roman" w:eastAsia="宋体" w:cs="Times New Roman"/>
                <w:vertAlign w:val="superscript"/>
              </w:rPr>
              <w:t>***</w:t>
            </w:r>
          </w:p>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(0.002)</w:t>
            </w:r>
          </w:p>
        </w:tc>
        <w:tc>
          <w:tcPr>
            <w:tcW w:w="2338" w:type="dxa"/>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-0.02</w:t>
            </w:r>
            <w:r>
              <w:rPr>
                <w:rFonts w:ascii="Times New Roman" w:hAnsi="Times New Roman" w:eastAsia="宋体" w:cs="Times New Roman"/>
                <w:vertAlign w:val="superscript"/>
              </w:rPr>
              <w:t>***</w:t>
            </w:r>
          </w:p>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(0.003)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337" w:type="dxa"/>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d.lnGDP</w:t>
            </w:r>
          </w:p>
        </w:tc>
        <w:tc>
          <w:tcPr>
            <w:tcW w:w="2337" w:type="dxa"/>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-0.088</w:t>
            </w:r>
            <w:r>
              <w:rPr>
                <w:rFonts w:ascii="Times New Roman" w:hAnsi="Times New Roman" w:eastAsia="宋体" w:cs="Times New Roman"/>
                <w:vertAlign w:val="superscript"/>
              </w:rPr>
              <w:t>***</w:t>
            </w:r>
          </w:p>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(0.032)</w:t>
            </w:r>
          </w:p>
        </w:tc>
        <w:tc>
          <w:tcPr>
            <w:tcW w:w="2338" w:type="dxa"/>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-0.073</w:t>
            </w:r>
            <w:r>
              <w:rPr>
                <w:rFonts w:ascii="Times New Roman" w:hAnsi="Times New Roman" w:eastAsia="宋体" w:cs="Times New Roman"/>
                <w:vertAlign w:val="superscript"/>
              </w:rPr>
              <w:t>**</w:t>
            </w:r>
          </w:p>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(0.026)</w:t>
            </w:r>
          </w:p>
        </w:tc>
        <w:tc>
          <w:tcPr>
            <w:tcW w:w="2338" w:type="dxa"/>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-0.041</w:t>
            </w:r>
          </w:p>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(0.045)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337" w:type="dxa"/>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shd w:val="clear" w:color="auto" w:fill="FFFFFF"/>
              </w:rPr>
              <w:t>d.ln(Charging station)</w:t>
            </w:r>
          </w:p>
        </w:tc>
        <w:tc>
          <w:tcPr>
            <w:tcW w:w="2337" w:type="dxa"/>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-0.78</w:t>
            </w:r>
          </w:p>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(0.49)</w:t>
            </w:r>
          </w:p>
        </w:tc>
        <w:tc>
          <w:tcPr>
            <w:tcW w:w="2338" w:type="dxa"/>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-0.65</w:t>
            </w:r>
          </w:p>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(0.57)</w:t>
            </w:r>
          </w:p>
        </w:tc>
        <w:tc>
          <w:tcPr>
            <w:tcW w:w="2338" w:type="dxa"/>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-0.45</w:t>
            </w:r>
          </w:p>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(0.66)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337" w:type="dxa"/>
            <w:tcBorders>
              <w:bottom w:val="single" w:color="auto" w:sz="4" w:space="0"/>
            </w:tcBorders>
            <w:vAlign w:val="center"/>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Constant</w:t>
            </w:r>
          </w:p>
        </w:tc>
        <w:tc>
          <w:tcPr>
            <w:tcW w:w="2337" w:type="dxa"/>
            <w:tcBorders>
              <w:bottom w:val="single" w:color="auto" w:sz="4" w:space="0"/>
            </w:tcBorders>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0.23</w:t>
            </w:r>
            <w:r>
              <w:rPr>
                <w:rFonts w:ascii="Times New Roman" w:hAnsi="Times New Roman" w:eastAsia="宋体" w:cs="Times New Roman"/>
                <w:vertAlign w:val="superscript"/>
              </w:rPr>
              <w:t>***</w:t>
            </w:r>
          </w:p>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(0.02)</w:t>
            </w:r>
          </w:p>
        </w:tc>
        <w:tc>
          <w:tcPr>
            <w:tcW w:w="2338" w:type="dxa"/>
            <w:tcBorders>
              <w:bottom w:val="single" w:color="auto" w:sz="4" w:space="0"/>
            </w:tcBorders>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0.20</w:t>
            </w:r>
            <w:r>
              <w:rPr>
                <w:rFonts w:ascii="Times New Roman" w:hAnsi="Times New Roman" w:eastAsia="宋体" w:cs="Times New Roman"/>
                <w:vertAlign w:val="superscript"/>
              </w:rPr>
              <w:t>***</w:t>
            </w:r>
          </w:p>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(0.02)</w:t>
            </w:r>
          </w:p>
        </w:tc>
        <w:tc>
          <w:tcPr>
            <w:tcW w:w="2338" w:type="dxa"/>
            <w:tcBorders>
              <w:bottom w:val="single" w:color="auto" w:sz="4" w:space="0"/>
            </w:tcBorders>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0.34</w:t>
            </w:r>
            <w:r>
              <w:rPr>
                <w:rFonts w:ascii="Times New Roman" w:hAnsi="Times New Roman" w:eastAsia="宋体" w:cs="Times New Roman"/>
                <w:vertAlign w:val="superscript"/>
              </w:rPr>
              <w:t>***</w:t>
            </w:r>
          </w:p>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(0.02)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 w:hRule="atLeast"/>
          <w:jc w:val="center"/>
        </w:trPr>
        <w:tc>
          <w:tcPr>
            <w:tcW w:w="2337" w:type="dxa"/>
            <w:tcBorders>
              <w:top w:val="single" w:color="auto" w:sz="4" w:space="0"/>
              <w:bottom w:val="nil"/>
            </w:tcBorders>
            <w:vAlign w:val="center"/>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Year*City FE</w:t>
            </w:r>
          </w:p>
        </w:tc>
        <w:tc>
          <w:tcPr>
            <w:tcW w:w="2337" w:type="dxa"/>
            <w:tcBorders>
              <w:top w:val="single" w:color="auto" w:sz="4" w:space="0"/>
              <w:bottom w:val="nil"/>
            </w:tcBorders>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YES</w:t>
            </w:r>
          </w:p>
        </w:tc>
        <w:tc>
          <w:tcPr>
            <w:tcW w:w="2338" w:type="dxa"/>
            <w:tcBorders>
              <w:top w:val="single" w:color="auto" w:sz="4" w:space="0"/>
              <w:bottom w:val="nil"/>
            </w:tcBorders>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YES</w:t>
            </w:r>
          </w:p>
        </w:tc>
        <w:tc>
          <w:tcPr>
            <w:tcW w:w="2338" w:type="dxa"/>
            <w:tcBorders>
              <w:top w:val="single" w:color="auto" w:sz="4" w:space="0"/>
              <w:bottom w:val="nil"/>
            </w:tcBorders>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YES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337" w:type="dxa"/>
            <w:tcBorders>
              <w:top w:val="nil"/>
              <w:bottom w:val="nil"/>
            </w:tcBorders>
            <w:vAlign w:val="center"/>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Month*City FE</w:t>
            </w:r>
          </w:p>
        </w:tc>
        <w:tc>
          <w:tcPr>
            <w:tcW w:w="2337" w:type="dxa"/>
            <w:tcBorders>
              <w:top w:val="nil"/>
              <w:bottom w:val="nil"/>
            </w:tcBorders>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YES</w:t>
            </w:r>
          </w:p>
        </w:tc>
        <w:tc>
          <w:tcPr>
            <w:tcW w:w="2338" w:type="dxa"/>
            <w:tcBorders>
              <w:top w:val="nil"/>
              <w:bottom w:val="nil"/>
            </w:tcBorders>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YES</w:t>
            </w:r>
          </w:p>
        </w:tc>
        <w:tc>
          <w:tcPr>
            <w:tcW w:w="2338" w:type="dxa"/>
            <w:tcBorders>
              <w:top w:val="nil"/>
              <w:bottom w:val="nil"/>
            </w:tcBorders>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YES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337" w:type="dxa"/>
            <w:tcBorders>
              <w:top w:val="nil"/>
              <w:bottom w:val="nil"/>
            </w:tcBorders>
            <w:vAlign w:val="center"/>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Number of observations</w:t>
            </w:r>
          </w:p>
        </w:tc>
        <w:tc>
          <w:tcPr>
            <w:tcW w:w="2337" w:type="dxa"/>
            <w:tcBorders>
              <w:top w:val="nil"/>
              <w:bottom w:val="nil"/>
            </w:tcBorders>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2616</w:t>
            </w:r>
          </w:p>
        </w:tc>
        <w:tc>
          <w:tcPr>
            <w:tcW w:w="2338" w:type="dxa"/>
            <w:tcBorders>
              <w:top w:val="nil"/>
              <w:bottom w:val="nil"/>
            </w:tcBorders>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2616</w:t>
            </w:r>
          </w:p>
        </w:tc>
        <w:tc>
          <w:tcPr>
            <w:tcW w:w="2338" w:type="dxa"/>
            <w:tcBorders>
              <w:top w:val="nil"/>
              <w:bottom w:val="nil"/>
            </w:tcBorders>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2616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337" w:type="dxa"/>
            <w:tcBorders>
              <w:top w:val="nil"/>
              <w:bottom w:val="nil"/>
            </w:tcBorders>
            <w:vAlign w:val="center"/>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Number of city</w:t>
            </w:r>
          </w:p>
        </w:tc>
        <w:tc>
          <w:tcPr>
            <w:tcW w:w="2337" w:type="dxa"/>
            <w:tcBorders>
              <w:top w:val="nil"/>
              <w:bottom w:val="nil"/>
            </w:tcBorders>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218</w:t>
            </w:r>
          </w:p>
        </w:tc>
        <w:tc>
          <w:tcPr>
            <w:tcW w:w="2338" w:type="dxa"/>
            <w:tcBorders>
              <w:top w:val="nil"/>
              <w:bottom w:val="nil"/>
            </w:tcBorders>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218</w:t>
            </w:r>
          </w:p>
        </w:tc>
        <w:tc>
          <w:tcPr>
            <w:tcW w:w="2338" w:type="dxa"/>
            <w:tcBorders>
              <w:top w:val="nil"/>
              <w:bottom w:val="nil"/>
            </w:tcBorders>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218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337" w:type="dxa"/>
            <w:tcBorders>
              <w:top w:val="nil"/>
              <w:bottom w:val="single" w:color="auto" w:sz="4" w:space="0"/>
            </w:tcBorders>
            <w:vAlign w:val="center"/>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R-squared</w:t>
            </w:r>
          </w:p>
        </w:tc>
        <w:tc>
          <w:tcPr>
            <w:tcW w:w="2337" w:type="dxa"/>
            <w:tcBorders>
              <w:top w:val="nil"/>
              <w:bottom w:val="single" w:color="auto" w:sz="4" w:space="0"/>
            </w:tcBorders>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0.57</w:t>
            </w:r>
          </w:p>
        </w:tc>
        <w:tc>
          <w:tcPr>
            <w:tcW w:w="2338" w:type="dxa"/>
            <w:tcBorders>
              <w:top w:val="nil"/>
              <w:bottom w:val="single" w:color="auto" w:sz="4" w:space="0"/>
            </w:tcBorders>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0.55</w:t>
            </w:r>
          </w:p>
        </w:tc>
        <w:tc>
          <w:tcPr>
            <w:tcW w:w="2338" w:type="dxa"/>
            <w:tcBorders>
              <w:top w:val="nil"/>
              <w:bottom w:val="single" w:color="auto" w:sz="4" w:space="0"/>
            </w:tcBorders>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0.56</w:t>
            </w:r>
          </w:p>
        </w:tc>
      </w:tr>
    </w:tbl>
    <w:p>
      <w:pPr>
        <w:spacing w:line="240" w:lineRule="auto"/>
        <w:jc w:val="both"/>
        <w:rPr>
          <w:rFonts w:ascii="Times New Roman" w:hAnsi="Times New Roman" w:cs="Times New Roman"/>
        </w:rPr>
      </w:pPr>
      <w:r>
        <w:rPr>
          <w:rFonts w:ascii="Times New Roman" w:hAnsi="Times New Roman" w:cs="Times New Roman"/>
        </w:rPr>
        <w:t>Notes: Standard errors in parentheses; ***, **，* indicate statistical significance at 1%, 5%, and 10% levels, respectively. d.ln(Charging station) is the first difference of ln(Charging station).</w:t>
      </w:r>
    </w:p>
    <w:p>
      <w:pPr>
        <w:spacing w:line="240" w:lineRule="auto"/>
        <w:jc w:val="both"/>
        <w:rPr>
          <w:rFonts w:ascii="Times New Roman" w:hAnsi="Times New Roman" w:cs="Times New Roman"/>
        </w:rPr>
        <w:sectPr>
          <w:pgSz w:w="12240" w:h="15840"/>
          <w:pgMar w:top="1440" w:right="1440" w:bottom="1440" w:left="1440" w:header="720" w:footer="720" w:gutter="0"/>
          <w:cols w:space="720" w:num="1"/>
          <w:docGrid w:linePitch="360" w:charSpace="0"/>
        </w:sectPr>
      </w:pPr>
    </w:p>
    <w:p>
      <w:pPr>
        <w:spacing w:line="240" w:lineRule="auto"/>
        <w:jc w:val="both"/>
        <w:rPr>
          <w:rFonts w:ascii="Arial" w:hAnsi="Arial" w:cs="Arial"/>
          <w:color w:val="2E75B6" w:themeColor="accent1" w:themeShade="BF"/>
        </w:rPr>
      </w:pPr>
    </w:p>
    <w:p>
      <w:pPr>
        <w:spacing w:line="240" w:lineRule="auto"/>
        <w:jc w:val="both"/>
        <w:rPr>
          <w:rFonts w:ascii="Times New Roman" w:hAnsi="Times New Roman" w:cs="Times New Roman"/>
        </w:rPr>
      </w:pPr>
      <w:r>
        <w:rPr>
          <w:rFonts w:ascii="Times New Roman" w:hAnsi="Times New Roman" w:cs="Times New Roman"/>
        </w:rPr>
        <w:t>Table S11. Panel cointegration test results</w:t>
      </w:r>
    </w:p>
    <w:tbl>
      <w:tblPr>
        <w:tblStyle w:val="8"/>
        <w:tblW w:w="5000" w:type="pct"/>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15"/>
        <w:gridCol w:w="3335"/>
        <w:gridCol w:w="1450"/>
        <w:gridCol w:w="1573"/>
        <w:gridCol w:w="2203"/>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530" w:type="pct"/>
            <w:tcBorders>
              <w:bottom w:val="single" w:color="auto" w:sz="4" w:space="0"/>
            </w:tcBorders>
            <w:vAlign w:val="center"/>
          </w:tcPr>
          <w:p>
            <w:pPr>
              <w:widowControl w:val="0"/>
              <w:spacing w:after="0" w:line="240" w:lineRule="auto"/>
              <w:jc w:val="both"/>
              <w:rPr>
                <w:rFonts w:ascii="Times New Roman" w:hAnsi="Times New Roman" w:eastAsia="宋体" w:cs="Times New Roman"/>
                <w:shd w:val="clear" w:color="auto" w:fill="FFFFFF"/>
              </w:rPr>
            </w:pPr>
          </w:p>
        </w:tc>
        <w:tc>
          <w:tcPr>
            <w:tcW w:w="1741" w:type="pct"/>
            <w:tcBorders>
              <w:bottom w:val="single" w:color="auto" w:sz="4" w:space="0"/>
            </w:tcBorders>
            <w:vAlign w:val="center"/>
          </w:tcPr>
          <w:p>
            <w:pPr>
              <w:widowControl w:val="0"/>
              <w:spacing w:after="0" w:line="240" w:lineRule="auto"/>
              <w:jc w:val="both"/>
              <w:rPr>
                <w:rFonts w:ascii="Times New Roman" w:hAnsi="Times New Roman" w:eastAsia="宋体" w:cs="Times New Roman"/>
                <w:shd w:val="clear" w:color="auto" w:fill="FFFFFF"/>
              </w:rPr>
            </w:pPr>
            <w:r>
              <w:rPr>
                <w:rFonts w:ascii="Times New Roman" w:hAnsi="Times New Roman" w:eastAsia="宋体" w:cs="Times New Roman"/>
                <w:shd w:val="clear" w:color="auto" w:fill="FFFFFF"/>
              </w:rPr>
              <w:t xml:space="preserve">Test </w:t>
            </w:r>
          </w:p>
        </w:tc>
        <w:tc>
          <w:tcPr>
            <w:tcW w:w="757" w:type="pct"/>
            <w:tcBorders>
              <w:bottom w:val="single" w:color="auto" w:sz="4" w:space="0"/>
            </w:tcBorders>
            <w:vAlign w:val="center"/>
          </w:tcPr>
          <w:p>
            <w:pPr>
              <w:widowControl w:val="0"/>
              <w:spacing w:after="0" w:line="240" w:lineRule="auto"/>
              <w:jc w:val="both"/>
              <w:rPr>
                <w:rFonts w:ascii="Times New Roman" w:hAnsi="Times New Roman" w:eastAsia="宋体" w:cs="Times New Roman"/>
                <w:shd w:val="clear" w:color="auto" w:fill="FFFFFF"/>
              </w:rPr>
            </w:pPr>
            <w:r>
              <w:rPr>
                <w:rFonts w:ascii="Times New Roman" w:hAnsi="Times New Roman" w:eastAsia="宋体" w:cs="Times New Roman"/>
                <w:shd w:val="clear" w:color="auto" w:fill="FFFFFF"/>
              </w:rPr>
              <w:t>Statistic</w:t>
            </w:r>
          </w:p>
        </w:tc>
        <w:tc>
          <w:tcPr>
            <w:tcW w:w="821" w:type="pct"/>
            <w:tcBorders>
              <w:bottom w:val="single" w:color="auto" w:sz="4" w:space="0"/>
            </w:tcBorders>
          </w:tcPr>
          <w:p>
            <w:pPr>
              <w:widowControl w:val="0"/>
              <w:spacing w:after="0" w:line="240" w:lineRule="auto"/>
              <w:jc w:val="both"/>
              <w:rPr>
                <w:rFonts w:ascii="Times New Roman" w:hAnsi="Times New Roman" w:eastAsia="宋体" w:cs="Times New Roman"/>
                <w:shd w:val="clear" w:color="auto" w:fill="FFFFFF"/>
              </w:rPr>
            </w:pPr>
            <w:r>
              <w:rPr>
                <w:rFonts w:ascii="Times New Roman" w:hAnsi="Times New Roman" w:eastAsia="宋体" w:cs="Times New Roman"/>
                <w:shd w:val="clear" w:color="auto" w:fill="FFFFFF"/>
              </w:rPr>
              <w:t>P-value</w:t>
            </w:r>
          </w:p>
        </w:tc>
        <w:tc>
          <w:tcPr>
            <w:tcW w:w="1150" w:type="pct"/>
            <w:tcBorders>
              <w:bottom w:val="single" w:color="auto" w:sz="4" w:space="0"/>
            </w:tcBorders>
            <w:vAlign w:val="center"/>
          </w:tcPr>
          <w:p>
            <w:pPr>
              <w:widowControl w:val="0"/>
              <w:spacing w:after="0" w:line="240" w:lineRule="auto"/>
              <w:jc w:val="both"/>
              <w:rPr>
                <w:rFonts w:ascii="Times New Roman" w:hAnsi="Times New Roman" w:eastAsia="宋体" w:cs="Times New Roman"/>
                <w:shd w:val="clear" w:color="auto" w:fill="FFFFFF"/>
              </w:rPr>
            </w:pPr>
            <w:r>
              <w:rPr>
                <w:rFonts w:ascii="Times New Roman" w:hAnsi="Times New Roman" w:eastAsia="宋体" w:cs="Times New Roman"/>
                <w:shd w:val="clear" w:color="auto" w:fill="FFFFFF"/>
              </w:rPr>
              <w:t>H0: No cointegration</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530" w:type="pct"/>
            <w:tcBorders>
              <w:bottom w:val="nil"/>
            </w:tcBorders>
            <w:vAlign w:val="center"/>
          </w:tcPr>
          <w:p>
            <w:pPr>
              <w:widowControl w:val="0"/>
              <w:spacing w:after="0" w:line="240" w:lineRule="auto"/>
              <w:jc w:val="both"/>
              <w:rPr>
                <w:rFonts w:ascii="Times New Roman" w:hAnsi="Times New Roman" w:eastAsia="宋体" w:cs="Times New Roman"/>
                <w:shd w:val="clear" w:color="auto" w:fill="FFFFFF"/>
              </w:rPr>
            </w:pPr>
            <w:r>
              <w:rPr>
                <w:rFonts w:ascii="Times New Roman" w:hAnsi="Times New Roman" w:eastAsia="E-BZ+ZGTLbn-2" w:cs="Times New Roman"/>
              </w:rPr>
              <w:t>Pedroni</w:t>
            </w:r>
          </w:p>
        </w:tc>
        <w:tc>
          <w:tcPr>
            <w:tcW w:w="1741" w:type="pct"/>
            <w:tcBorders>
              <w:bottom w:val="nil"/>
            </w:tcBorders>
            <w:vAlign w:val="center"/>
          </w:tcPr>
          <w:p>
            <w:pPr>
              <w:widowControl w:val="0"/>
              <w:spacing w:after="0" w:line="240" w:lineRule="auto"/>
              <w:jc w:val="both"/>
              <w:rPr>
                <w:rFonts w:ascii="Times New Roman" w:hAnsi="Times New Roman" w:eastAsia="宋体" w:cs="Times New Roman"/>
                <w:shd w:val="clear" w:color="auto" w:fill="FFFFFF"/>
              </w:rPr>
            </w:pPr>
            <w:r>
              <w:rPr>
                <w:rFonts w:ascii="Times New Roman" w:hAnsi="Times New Roman" w:eastAsia="宋体" w:cs="Times New Roman"/>
                <w:shd w:val="clear" w:color="auto" w:fill="FFFFFF"/>
              </w:rPr>
              <w:t>Modified Phillips-Perron</w:t>
            </w:r>
          </w:p>
        </w:tc>
        <w:tc>
          <w:tcPr>
            <w:tcW w:w="757" w:type="pct"/>
            <w:tcBorders>
              <w:bottom w:val="nil"/>
            </w:tcBorders>
            <w:vAlign w:val="center"/>
          </w:tcPr>
          <w:p>
            <w:pPr>
              <w:widowControl w:val="0"/>
              <w:spacing w:after="0" w:line="240" w:lineRule="auto"/>
              <w:jc w:val="both"/>
              <w:rPr>
                <w:rFonts w:ascii="Times New Roman" w:hAnsi="Times New Roman" w:eastAsia="宋体" w:cs="Times New Roman"/>
                <w:shd w:val="clear" w:color="auto" w:fill="FFFFFF"/>
              </w:rPr>
            </w:pPr>
            <w:r>
              <w:rPr>
                <w:rFonts w:ascii="Times New Roman" w:hAnsi="Times New Roman" w:eastAsia="宋体" w:cs="Times New Roman"/>
                <w:shd w:val="clear" w:color="auto" w:fill="FFFFFF"/>
              </w:rPr>
              <w:t>2.1982</w:t>
            </w:r>
          </w:p>
        </w:tc>
        <w:tc>
          <w:tcPr>
            <w:tcW w:w="821" w:type="pct"/>
            <w:tcBorders>
              <w:bottom w:val="nil"/>
            </w:tcBorders>
          </w:tcPr>
          <w:p>
            <w:pPr>
              <w:widowControl w:val="0"/>
              <w:spacing w:after="0" w:line="240" w:lineRule="auto"/>
              <w:jc w:val="both"/>
              <w:rPr>
                <w:rFonts w:ascii="Times New Roman" w:hAnsi="Times New Roman" w:eastAsia="宋体" w:cs="Times New Roman"/>
                <w:shd w:val="clear" w:color="auto" w:fill="FFFFFF"/>
              </w:rPr>
            </w:pPr>
            <w:r>
              <w:rPr>
                <w:rFonts w:ascii="Times New Roman" w:hAnsi="Times New Roman" w:eastAsia="宋体" w:cs="Times New Roman"/>
                <w:shd w:val="clear" w:color="auto" w:fill="FFFFFF"/>
              </w:rPr>
              <w:t>0.0140</w:t>
            </w:r>
          </w:p>
        </w:tc>
        <w:tc>
          <w:tcPr>
            <w:tcW w:w="1150" w:type="pct"/>
            <w:tcBorders>
              <w:bottom w:val="nil"/>
            </w:tcBorders>
            <w:vAlign w:val="center"/>
          </w:tcPr>
          <w:p>
            <w:pPr>
              <w:widowControl w:val="0"/>
              <w:spacing w:after="0" w:line="240" w:lineRule="auto"/>
              <w:jc w:val="both"/>
              <w:rPr>
                <w:rFonts w:ascii="Times New Roman" w:hAnsi="Times New Roman" w:eastAsia="宋体" w:cs="Times New Roman"/>
                <w:shd w:val="clear" w:color="auto" w:fill="FFFFFF"/>
              </w:rPr>
            </w:pPr>
            <w:r>
              <w:rPr>
                <w:rFonts w:ascii="Times New Roman" w:hAnsi="Times New Roman" w:eastAsia="宋体" w:cs="Times New Roman"/>
                <w:shd w:val="clear" w:color="auto" w:fill="FFFFFF"/>
              </w:rPr>
              <w:t>Reject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530" w:type="pct"/>
            <w:tcBorders>
              <w:top w:val="nil"/>
              <w:bottom w:val="nil"/>
            </w:tcBorders>
            <w:vAlign w:val="center"/>
          </w:tcPr>
          <w:p>
            <w:pPr>
              <w:widowControl w:val="0"/>
              <w:spacing w:after="0" w:line="240" w:lineRule="auto"/>
              <w:jc w:val="both"/>
              <w:rPr>
                <w:rFonts w:ascii="Times New Roman" w:hAnsi="Times New Roman" w:eastAsia="宋体" w:cs="Times New Roman"/>
                <w:shd w:val="clear" w:color="auto" w:fill="FFFFFF"/>
              </w:rPr>
            </w:pPr>
          </w:p>
        </w:tc>
        <w:tc>
          <w:tcPr>
            <w:tcW w:w="1741" w:type="pct"/>
            <w:tcBorders>
              <w:top w:val="nil"/>
              <w:bottom w:val="nil"/>
            </w:tcBorders>
            <w:vAlign w:val="center"/>
          </w:tcPr>
          <w:p>
            <w:pPr>
              <w:widowControl w:val="0"/>
              <w:spacing w:after="0" w:line="240" w:lineRule="auto"/>
              <w:jc w:val="both"/>
              <w:rPr>
                <w:rFonts w:ascii="Times New Roman" w:hAnsi="Times New Roman" w:eastAsia="宋体" w:cs="Times New Roman"/>
                <w:shd w:val="clear" w:color="auto" w:fill="FFFFFF"/>
              </w:rPr>
            </w:pPr>
            <w:r>
              <w:rPr>
                <w:rFonts w:ascii="Times New Roman" w:hAnsi="Times New Roman" w:eastAsia="宋体" w:cs="Times New Roman"/>
                <w:shd w:val="clear" w:color="auto" w:fill="FFFFFF"/>
              </w:rPr>
              <w:t>Phillips-Perron</w:t>
            </w:r>
          </w:p>
        </w:tc>
        <w:tc>
          <w:tcPr>
            <w:tcW w:w="757" w:type="pct"/>
            <w:tcBorders>
              <w:top w:val="nil"/>
              <w:bottom w:val="nil"/>
            </w:tcBorders>
            <w:vAlign w:val="center"/>
          </w:tcPr>
          <w:p>
            <w:pPr>
              <w:widowControl w:val="0"/>
              <w:spacing w:after="0" w:line="240" w:lineRule="auto"/>
              <w:jc w:val="both"/>
              <w:rPr>
                <w:rFonts w:ascii="Times New Roman" w:hAnsi="Times New Roman" w:eastAsia="宋体" w:cs="Times New Roman"/>
                <w:shd w:val="clear" w:color="auto" w:fill="FFFFFF"/>
              </w:rPr>
            </w:pPr>
            <w:r>
              <w:rPr>
                <w:rFonts w:ascii="Times New Roman" w:hAnsi="Times New Roman" w:eastAsia="宋体" w:cs="Times New Roman"/>
                <w:shd w:val="clear" w:color="auto" w:fill="FFFFFF"/>
              </w:rPr>
              <w:t>-28.9113</w:t>
            </w:r>
          </w:p>
        </w:tc>
        <w:tc>
          <w:tcPr>
            <w:tcW w:w="821" w:type="pct"/>
            <w:tcBorders>
              <w:top w:val="nil"/>
              <w:bottom w:val="nil"/>
            </w:tcBorders>
          </w:tcPr>
          <w:p>
            <w:pPr>
              <w:widowControl w:val="0"/>
              <w:spacing w:after="0" w:line="240" w:lineRule="auto"/>
              <w:jc w:val="both"/>
              <w:rPr>
                <w:rFonts w:ascii="Times New Roman" w:hAnsi="Times New Roman" w:eastAsia="宋体" w:cs="Times New Roman"/>
                <w:shd w:val="clear" w:color="auto" w:fill="FFFFFF"/>
              </w:rPr>
            </w:pPr>
            <w:r>
              <w:rPr>
                <w:rFonts w:ascii="Times New Roman" w:hAnsi="Times New Roman" w:eastAsia="宋体" w:cs="Times New Roman"/>
                <w:shd w:val="clear" w:color="auto" w:fill="FFFFFF"/>
              </w:rPr>
              <w:t>0.0000</w:t>
            </w:r>
          </w:p>
        </w:tc>
        <w:tc>
          <w:tcPr>
            <w:tcW w:w="1150" w:type="pct"/>
            <w:tcBorders>
              <w:top w:val="nil"/>
              <w:bottom w:val="nil"/>
            </w:tcBorders>
            <w:vAlign w:val="center"/>
          </w:tcPr>
          <w:p>
            <w:pPr>
              <w:widowControl w:val="0"/>
              <w:spacing w:after="0" w:line="240" w:lineRule="auto"/>
              <w:jc w:val="both"/>
              <w:rPr>
                <w:rFonts w:ascii="Times New Roman" w:hAnsi="Times New Roman" w:eastAsia="宋体" w:cs="Times New Roman"/>
                <w:shd w:val="clear" w:color="auto" w:fill="FFFFFF"/>
              </w:rPr>
            </w:pPr>
            <w:r>
              <w:rPr>
                <w:rFonts w:ascii="Times New Roman" w:hAnsi="Times New Roman" w:eastAsia="宋体" w:cs="Times New Roman"/>
                <w:shd w:val="clear" w:color="auto" w:fill="FFFFFF"/>
              </w:rPr>
              <w:t>Reject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530" w:type="pct"/>
            <w:tcBorders>
              <w:top w:val="nil"/>
              <w:bottom w:val="nil"/>
            </w:tcBorders>
            <w:vAlign w:val="center"/>
          </w:tcPr>
          <w:p>
            <w:pPr>
              <w:widowControl w:val="0"/>
              <w:spacing w:after="0" w:line="240" w:lineRule="auto"/>
              <w:jc w:val="both"/>
              <w:rPr>
                <w:rFonts w:ascii="Times New Roman" w:hAnsi="Times New Roman" w:eastAsia="宋体" w:cs="Times New Roman"/>
                <w:shd w:val="clear" w:color="auto" w:fill="FFFFFF"/>
              </w:rPr>
            </w:pPr>
          </w:p>
        </w:tc>
        <w:tc>
          <w:tcPr>
            <w:tcW w:w="1741" w:type="pct"/>
            <w:tcBorders>
              <w:top w:val="nil"/>
              <w:bottom w:val="nil"/>
            </w:tcBorders>
            <w:vAlign w:val="center"/>
          </w:tcPr>
          <w:p>
            <w:pPr>
              <w:widowControl w:val="0"/>
              <w:spacing w:after="0" w:line="240" w:lineRule="auto"/>
              <w:jc w:val="both"/>
              <w:rPr>
                <w:rFonts w:ascii="Times New Roman" w:hAnsi="Times New Roman" w:eastAsia="宋体" w:cs="Times New Roman"/>
                <w:shd w:val="clear" w:color="auto" w:fill="FFFFFF"/>
              </w:rPr>
            </w:pPr>
            <w:r>
              <w:rPr>
                <w:rFonts w:ascii="Times New Roman" w:hAnsi="Times New Roman" w:eastAsia="宋体" w:cs="Times New Roman"/>
                <w:shd w:val="clear" w:color="auto" w:fill="FFFFFF"/>
              </w:rPr>
              <w:t>Augmented Dickey-Fuller</w:t>
            </w:r>
          </w:p>
        </w:tc>
        <w:tc>
          <w:tcPr>
            <w:tcW w:w="757" w:type="pct"/>
            <w:tcBorders>
              <w:top w:val="nil"/>
              <w:bottom w:val="nil"/>
            </w:tcBorders>
            <w:vAlign w:val="center"/>
          </w:tcPr>
          <w:p>
            <w:pPr>
              <w:widowControl w:val="0"/>
              <w:spacing w:after="0" w:line="240" w:lineRule="auto"/>
              <w:jc w:val="both"/>
              <w:rPr>
                <w:rFonts w:ascii="Times New Roman" w:hAnsi="Times New Roman" w:eastAsia="宋体" w:cs="Times New Roman"/>
                <w:shd w:val="clear" w:color="auto" w:fill="FFFFFF"/>
              </w:rPr>
            </w:pPr>
            <w:r>
              <w:rPr>
                <w:rFonts w:ascii="Times New Roman" w:hAnsi="Times New Roman" w:eastAsia="宋体" w:cs="Times New Roman"/>
                <w:shd w:val="clear" w:color="auto" w:fill="FFFFFF"/>
              </w:rPr>
              <w:t>-38.0090</w:t>
            </w:r>
          </w:p>
        </w:tc>
        <w:tc>
          <w:tcPr>
            <w:tcW w:w="821" w:type="pct"/>
            <w:tcBorders>
              <w:top w:val="nil"/>
              <w:bottom w:val="nil"/>
            </w:tcBorders>
          </w:tcPr>
          <w:p>
            <w:pPr>
              <w:widowControl w:val="0"/>
              <w:spacing w:after="0" w:line="240" w:lineRule="auto"/>
              <w:jc w:val="both"/>
              <w:rPr>
                <w:rFonts w:ascii="Times New Roman" w:hAnsi="Times New Roman" w:eastAsia="宋体" w:cs="Times New Roman"/>
                <w:shd w:val="clear" w:color="auto" w:fill="FFFFFF"/>
              </w:rPr>
            </w:pPr>
            <w:r>
              <w:rPr>
                <w:rFonts w:ascii="Times New Roman" w:hAnsi="Times New Roman" w:eastAsia="宋体" w:cs="Times New Roman"/>
                <w:shd w:val="clear" w:color="auto" w:fill="FFFFFF"/>
              </w:rPr>
              <w:t>0.0000</w:t>
            </w:r>
          </w:p>
        </w:tc>
        <w:tc>
          <w:tcPr>
            <w:tcW w:w="1150" w:type="pct"/>
            <w:tcBorders>
              <w:top w:val="nil"/>
              <w:bottom w:val="nil"/>
            </w:tcBorders>
            <w:vAlign w:val="center"/>
          </w:tcPr>
          <w:p>
            <w:pPr>
              <w:widowControl w:val="0"/>
              <w:spacing w:after="0" w:line="240" w:lineRule="auto"/>
              <w:jc w:val="both"/>
              <w:rPr>
                <w:rFonts w:ascii="Times New Roman" w:hAnsi="Times New Roman" w:eastAsia="宋体" w:cs="Times New Roman"/>
                <w:shd w:val="clear" w:color="auto" w:fill="FFFFFF"/>
              </w:rPr>
            </w:pPr>
            <w:r>
              <w:rPr>
                <w:rFonts w:ascii="Times New Roman" w:hAnsi="Times New Roman" w:eastAsia="宋体" w:cs="Times New Roman"/>
                <w:shd w:val="clear" w:color="auto" w:fill="FFFFFF"/>
              </w:rPr>
              <w:t>Reject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530" w:type="pct"/>
            <w:tcBorders>
              <w:top w:val="nil"/>
              <w:bottom w:val="nil"/>
            </w:tcBorders>
            <w:vAlign w:val="center"/>
          </w:tcPr>
          <w:p>
            <w:pPr>
              <w:widowControl w:val="0"/>
              <w:spacing w:after="0" w:line="240" w:lineRule="auto"/>
              <w:jc w:val="both"/>
              <w:rPr>
                <w:rFonts w:ascii="Times New Roman" w:hAnsi="Times New Roman" w:eastAsia="宋体" w:cs="Times New Roman"/>
                <w:shd w:val="clear" w:color="auto" w:fill="FFFFFF"/>
              </w:rPr>
            </w:pPr>
            <w:r>
              <w:rPr>
                <w:rFonts w:ascii="Times New Roman" w:hAnsi="Times New Roman" w:eastAsia="E-BZ+ZGTLbn-2" w:cs="Times New Roman"/>
              </w:rPr>
              <w:t>Kao</w:t>
            </w:r>
          </w:p>
        </w:tc>
        <w:tc>
          <w:tcPr>
            <w:tcW w:w="1741" w:type="pct"/>
            <w:tcBorders>
              <w:top w:val="nil"/>
              <w:bottom w:val="nil"/>
            </w:tcBorders>
            <w:vAlign w:val="center"/>
          </w:tcPr>
          <w:p>
            <w:pPr>
              <w:widowControl w:val="0"/>
              <w:spacing w:after="0" w:line="240" w:lineRule="auto"/>
              <w:jc w:val="both"/>
              <w:rPr>
                <w:rFonts w:ascii="Times New Roman" w:hAnsi="Times New Roman" w:eastAsia="宋体" w:cs="Times New Roman"/>
                <w:shd w:val="clear" w:color="auto" w:fill="FFFFFF"/>
              </w:rPr>
            </w:pPr>
            <w:r>
              <w:rPr>
                <w:rFonts w:ascii="Times New Roman" w:hAnsi="Times New Roman" w:eastAsia="宋体" w:cs="Times New Roman"/>
                <w:shd w:val="clear" w:color="auto" w:fill="FFFFFF"/>
              </w:rPr>
              <w:t>Modified Dickey-Fuller</w:t>
            </w:r>
          </w:p>
        </w:tc>
        <w:tc>
          <w:tcPr>
            <w:tcW w:w="757" w:type="pct"/>
            <w:tcBorders>
              <w:top w:val="nil"/>
              <w:bottom w:val="nil"/>
            </w:tcBorders>
            <w:vAlign w:val="center"/>
          </w:tcPr>
          <w:p>
            <w:pPr>
              <w:widowControl w:val="0"/>
              <w:spacing w:after="0" w:line="240" w:lineRule="auto"/>
              <w:jc w:val="both"/>
              <w:rPr>
                <w:rFonts w:ascii="Times New Roman" w:hAnsi="Times New Roman" w:eastAsia="宋体" w:cs="Times New Roman"/>
                <w:shd w:val="clear" w:color="auto" w:fill="FFFFFF"/>
              </w:rPr>
            </w:pPr>
            <w:r>
              <w:rPr>
                <w:rFonts w:ascii="Times New Roman" w:hAnsi="Times New Roman" w:eastAsia="宋体" w:cs="Times New Roman"/>
                <w:shd w:val="clear" w:color="auto" w:fill="FFFFFF"/>
              </w:rPr>
              <w:t xml:space="preserve">-2.0532  </w:t>
            </w:r>
          </w:p>
        </w:tc>
        <w:tc>
          <w:tcPr>
            <w:tcW w:w="821" w:type="pct"/>
            <w:tcBorders>
              <w:top w:val="nil"/>
              <w:bottom w:val="nil"/>
            </w:tcBorders>
          </w:tcPr>
          <w:p>
            <w:pPr>
              <w:widowControl w:val="0"/>
              <w:spacing w:after="0" w:line="240" w:lineRule="auto"/>
              <w:jc w:val="both"/>
              <w:rPr>
                <w:rFonts w:ascii="Times New Roman" w:hAnsi="Times New Roman" w:eastAsia="宋体" w:cs="Times New Roman"/>
                <w:shd w:val="clear" w:color="auto" w:fill="FFFFFF"/>
              </w:rPr>
            </w:pPr>
            <w:r>
              <w:rPr>
                <w:rFonts w:ascii="Times New Roman" w:hAnsi="Times New Roman" w:eastAsia="宋体" w:cs="Times New Roman"/>
                <w:shd w:val="clear" w:color="auto" w:fill="FFFFFF"/>
              </w:rPr>
              <w:t>0.0200</w:t>
            </w:r>
          </w:p>
        </w:tc>
        <w:tc>
          <w:tcPr>
            <w:tcW w:w="1150" w:type="pct"/>
            <w:tcBorders>
              <w:top w:val="nil"/>
              <w:bottom w:val="nil"/>
            </w:tcBorders>
            <w:vAlign w:val="center"/>
          </w:tcPr>
          <w:p>
            <w:pPr>
              <w:widowControl w:val="0"/>
              <w:spacing w:after="0" w:line="240" w:lineRule="auto"/>
              <w:jc w:val="both"/>
              <w:rPr>
                <w:rFonts w:ascii="Times New Roman" w:hAnsi="Times New Roman" w:eastAsia="宋体" w:cs="Times New Roman"/>
                <w:shd w:val="clear" w:color="auto" w:fill="FFFFFF"/>
              </w:rPr>
            </w:pPr>
            <w:r>
              <w:rPr>
                <w:rFonts w:ascii="Times New Roman" w:hAnsi="Times New Roman" w:eastAsia="宋体" w:cs="Times New Roman"/>
                <w:shd w:val="clear" w:color="auto" w:fill="FFFFFF"/>
              </w:rPr>
              <w:t>Reject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530" w:type="pct"/>
            <w:tcBorders>
              <w:top w:val="nil"/>
              <w:bottom w:val="nil"/>
            </w:tcBorders>
            <w:vAlign w:val="center"/>
          </w:tcPr>
          <w:p>
            <w:pPr>
              <w:widowControl w:val="0"/>
              <w:spacing w:after="0" w:line="240" w:lineRule="auto"/>
              <w:jc w:val="both"/>
              <w:rPr>
                <w:rFonts w:ascii="Times New Roman" w:hAnsi="Times New Roman" w:eastAsia="宋体" w:cs="Times New Roman"/>
                <w:shd w:val="clear" w:color="auto" w:fill="FFFFFF"/>
              </w:rPr>
            </w:pPr>
          </w:p>
        </w:tc>
        <w:tc>
          <w:tcPr>
            <w:tcW w:w="1741" w:type="pct"/>
            <w:tcBorders>
              <w:top w:val="nil"/>
              <w:bottom w:val="nil"/>
            </w:tcBorders>
            <w:vAlign w:val="center"/>
          </w:tcPr>
          <w:p>
            <w:pPr>
              <w:widowControl w:val="0"/>
              <w:spacing w:after="0" w:line="240" w:lineRule="auto"/>
              <w:jc w:val="both"/>
              <w:rPr>
                <w:rFonts w:ascii="Times New Roman" w:hAnsi="Times New Roman" w:eastAsia="宋体" w:cs="Times New Roman"/>
                <w:shd w:val="clear" w:color="auto" w:fill="FFFFFF"/>
              </w:rPr>
            </w:pPr>
            <w:r>
              <w:rPr>
                <w:rFonts w:ascii="Times New Roman" w:hAnsi="Times New Roman" w:eastAsia="宋体" w:cs="Times New Roman"/>
                <w:shd w:val="clear" w:color="auto" w:fill="FFFFFF"/>
              </w:rPr>
              <w:t>Dickey-Fuller</w:t>
            </w:r>
          </w:p>
        </w:tc>
        <w:tc>
          <w:tcPr>
            <w:tcW w:w="757" w:type="pct"/>
            <w:tcBorders>
              <w:top w:val="nil"/>
              <w:bottom w:val="nil"/>
            </w:tcBorders>
            <w:vAlign w:val="center"/>
          </w:tcPr>
          <w:p>
            <w:pPr>
              <w:widowControl w:val="0"/>
              <w:spacing w:after="0" w:line="240" w:lineRule="auto"/>
              <w:jc w:val="both"/>
              <w:rPr>
                <w:rFonts w:ascii="Times New Roman" w:hAnsi="Times New Roman" w:eastAsia="宋体" w:cs="Times New Roman"/>
                <w:shd w:val="clear" w:color="auto" w:fill="FFFFFF"/>
              </w:rPr>
            </w:pPr>
            <w:r>
              <w:rPr>
                <w:rFonts w:ascii="Times New Roman" w:hAnsi="Times New Roman" w:eastAsia="宋体" w:cs="Times New Roman"/>
                <w:shd w:val="clear" w:color="auto" w:fill="FFFFFF"/>
              </w:rPr>
              <w:t>-14.2304</w:t>
            </w:r>
          </w:p>
        </w:tc>
        <w:tc>
          <w:tcPr>
            <w:tcW w:w="821" w:type="pct"/>
            <w:tcBorders>
              <w:top w:val="nil"/>
              <w:bottom w:val="nil"/>
            </w:tcBorders>
          </w:tcPr>
          <w:p>
            <w:pPr>
              <w:widowControl w:val="0"/>
              <w:spacing w:after="0" w:line="240" w:lineRule="auto"/>
              <w:jc w:val="both"/>
              <w:rPr>
                <w:rFonts w:ascii="Times New Roman" w:hAnsi="Times New Roman" w:eastAsia="宋体" w:cs="Times New Roman"/>
                <w:shd w:val="clear" w:color="auto" w:fill="FFFFFF"/>
              </w:rPr>
            </w:pPr>
            <w:r>
              <w:rPr>
                <w:rFonts w:ascii="Times New Roman" w:hAnsi="Times New Roman" w:eastAsia="宋体" w:cs="Times New Roman"/>
                <w:shd w:val="clear" w:color="auto" w:fill="FFFFFF"/>
              </w:rPr>
              <w:t>0.0000</w:t>
            </w:r>
          </w:p>
        </w:tc>
        <w:tc>
          <w:tcPr>
            <w:tcW w:w="1150" w:type="pct"/>
            <w:tcBorders>
              <w:top w:val="nil"/>
              <w:bottom w:val="nil"/>
            </w:tcBorders>
            <w:vAlign w:val="center"/>
          </w:tcPr>
          <w:p>
            <w:pPr>
              <w:widowControl w:val="0"/>
              <w:spacing w:after="0" w:line="240" w:lineRule="auto"/>
              <w:jc w:val="both"/>
              <w:rPr>
                <w:rFonts w:ascii="Times New Roman" w:hAnsi="Times New Roman" w:eastAsia="宋体" w:cs="Times New Roman"/>
                <w:shd w:val="clear" w:color="auto" w:fill="FFFFFF"/>
              </w:rPr>
            </w:pPr>
            <w:r>
              <w:rPr>
                <w:rFonts w:ascii="Times New Roman" w:hAnsi="Times New Roman" w:eastAsia="宋体" w:cs="Times New Roman"/>
                <w:shd w:val="clear" w:color="auto" w:fill="FFFFFF"/>
              </w:rPr>
              <w:t>Reject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530" w:type="pct"/>
            <w:tcBorders>
              <w:top w:val="nil"/>
              <w:bottom w:val="nil"/>
            </w:tcBorders>
            <w:vAlign w:val="center"/>
          </w:tcPr>
          <w:p>
            <w:pPr>
              <w:widowControl w:val="0"/>
              <w:spacing w:after="0" w:line="240" w:lineRule="auto"/>
              <w:jc w:val="both"/>
              <w:rPr>
                <w:rFonts w:ascii="Times New Roman" w:hAnsi="Times New Roman" w:eastAsia="宋体" w:cs="Times New Roman"/>
                <w:shd w:val="clear" w:color="auto" w:fill="FFFFFF"/>
              </w:rPr>
            </w:pPr>
          </w:p>
        </w:tc>
        <w:tc>
          <w:tcPr>
            <w:tcW w:w="1741" w:type="pct"/>
            <w:tcBorders>
              <w:top w:val="nil"/>
              <w:bottom w:val="nil"/>
            </w:tcBorders>
            <w:vAlign w:val="center"/>
          </w:tcPr>
          <w:p>
            <w:pPr>
              <w:widowControl w:val="0"/>
              <w:spacing w:after="0" w:line="240" w:lineRule="auto"/>
              <w:jc w:val="both"/>
              <w:rPr>
                <w:rFonts w:ascii="Times New Roman" w:hAnsi="Times New Roman" w:eastAsia="宋体" w:cs="Times New Roman"/>
                <w:shd w:val="clear" w:color="auto" w:fill="FFFFFF"/>
              </w:rPr>
            </w:pPr>
            <w:r>
              <w:rPr>
                <w:rFonts w:ascii="Times New Roman" w:hAnsi="Times New Roman" w:eastAsia="宋体" w:cs="Times New Roman"/>
                <w:shd w:val="clear" w:color="auto" w:fill="FFFFFF"/>
              </w:rPr>
              <w:t>Augmented Dickey-Fuller</w:t>
            </w:r>
          </w:p>
        </w:tc>
        <w:tc>
          <w:tcPr>
            <w:tcW w:w="757" w:type="pct"/>
            <w:tcBorders>
              <w:top w:val="nil"/>
              <w:bottom w:val="nil"/>
            </w:tcBorders>
            <w:vAlign w:val="center"/>
          </w:tcPr>
          <w:p>
            <w:pPr>
              <w:widowControl w:val="0"/>
              <w:spacing w:after="0" w:line="240" w:lineRule="auto"/>
              <w:jc w:val="both"/>
              <w:rPr>
                <w:rFonts w:ascii="Times New Roman" w:hAnsi="Times New Roman" w:eastAsia="宋体" w:cs="Times New Roman"/>
                <w:shd w:val="clear" w:color="auto" w:fill="FFFFFF"/>
              </w:rPr>
            </w:pPr>
            <w:r>
              <w:rPr>
                <w:rFonts w:ascii="Times New Roman" w:hAnsi="Times New Roman" w:eastAsia="宋体" w:cs="Times New Roman"/>
                <w:shd w:val="clear" w:color="auto" w:fill="FFFFFF"/>
              </w:rPr>
              <w:t>-2.0242</w:t>
            </w:r>
          </w:p>
        </w:tc>
        <w:tc>
          <w:tcPr>
            <w:tcW w:w="821" w:type="pct"/>
            <w:tcBorders>
              <w:top w:val="nil"/>
              <w:bottom w:val="nil"/>
            </w:tcBorders>
          </w:tcPr>
          <w:p>
            <w:pPr>
              <w:widowControl w:val="0"/>
              <w:spacing w:after="0" w:line="240" w:lineRule="auto"/>
              <w:jc w:val="both"/>
              <w:rPr>
                <w:rFonts w:ascii="Times New Roman" w:hAnsi="Times New Roman" w:eastAsia="宋体" w:cs="Times New Roman"/>
                <w:shd w:val="clear" w:color="auto" w:fill="FFFFFF"/>
              </w:rPr>
            </w:pPr>
            <w:r>
              <w:rPr>
                <w:rFonts w:ascii="Times New Roman" w:hAnsi="Times New Roman" w:eastAsia="宋体" w:cs="Times New Roman"/>
                <w:shd w:val="clear" w:color="auto" w:fill="FFFFFF"/>
              </w:rPr>
              <w:t>0.0215</w:t>
            </w:r>
          </w:p>
        </w:tc>
        <w:tc>
          <w:tcPr>
            <w:tcW w:w="1150" w:type="pct"/>
            <w:tcBorders>
              <w:top w:val="nil"/>
              <w:bottom w:val="nil"/>
            </w:tcBorders>
            <w:vAlign w:val="center"/>
          </w:tcPr>
          <w:p>
            <w:pPr>
              <w:widowControl w:val="0"/>
              <w:spacing w:after="0" w:line="240" w:lineRule="auto"/>
              <w:jc w:val="both"/>
              <w:rPr>
                <w:rFonts w:ascii="Times New Roman" w:hAnsi="Times New Roman" w:eastAsia="宋体" w:cs="Times New Roman"/>
                <w:shd w:val="clear" w:color="auto" w:fill="FFFFFF"/>
              </w:rPr>
            </w:pPr>
            <w:r>
              <w:rPr>
                <w:rFonts w:ascii="Times New Roman" w:hAnsi="Times New Roman" w:eastAsia="宋体" w:cs="Times New Roman"/>
                <w:shd w:val="clear" w:color="auto" w:fill="FFFFFF"/>
              </w:rPr>
              <w:t>Reject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530" w:type="pct"/>
            <w:tcBorders>
              <w:top w:val="nil"/>
              <w:bottom w:val="nil"/>
            </w:tcBorders>
            <w:vAlign w:val="center"/>
          </w:tcPr>
          <w:p>
            <w:pPr>
              <w:widowControl w:val="0"/>
              <w:spacing w:after="0" w:line="240" w:lineRule="auto"/>
              <w:jc w:val="both"/>
              <w:rPr>
                <w:rFonts w:ascii="Times New Roman" w:hAnsi="Times New Roman" w:eastAsia="宋体" w:cs="Times New Roman"/>
                <w:shd w:val="clear" w:color="auto" w:fill="FFFFFF"/>
              </w:rPr>
            </w:pPr>
          </w:p>
        </w:tc>
        <w:tc>
          <w:tcPr>
            <w:tcW w:w="1741" w:type="pct"/>
            <w:tcBorders>
              <w:top w:val="nil"/>
              <w:bottom w:val="nil"/>
            </w:tcBorders>
            <w:vAlign w:val="center"/>
          </w:tcPr>
          <w:p>
            <w:pPr>
              <w:widowControl w:val="0"/>
              <w:spacing w:after="0" w:line="240" w:lineRule="auto"/>
              <w:jc w:val="both"/>
              <w:rPr>
                <w:rFonts w:ascii="Times New Roman" w:hAnsi="Times New Roman" w:eastAsia="宋体" w:cs="Times New Roman"/>
                <w:shd w:val="clear" w:color="auto" w:fill="FFFFFF"/>
              </w:rPr>
            </w:pPr>
            <w:r>
              <w:rPr>
                <w:rFonts w:ascii="Times New Roman" w:hAnsi="Times New Roman" w:eastAsia="宋体" w:cs="Times New Roman"/>
                <w:shd w:val="clear" w:color="auto" w:fill="FFFFFF"/>
              </w:rPr>
              <w:t>Unadjusted modified Dickey-Fuller</w:t>
            </w:r>
          </w:p>
        </w:tc>
        <w:tc>
          <w:tcPr>
            <w:tcW w:w="757" w:type="pct"/>
            <w:tcBorders>
              <w:top w:val="nil"/>
              <w:bottom w:val="nil"/>
            </w:tcBorders>
            <w:vAlign w:val="center"/>
          </w:tcPr>
          <w:p>
            <w:pPr>
              <w:widowControl w:val="0"/>
              <w:spacing w:after="0" w:line="240" w:lineRule="auto"/>
              <w:jc w:val="both"/>
              <w:rPr>
                <w:rFonts w:ascii="Times New Roman" w:hAnsi="Times New Roman" w:eastAsia="宋体" w:cs="Times New Roman"/>
                <w:shd w:val="clear" w:color="auto" w:fill="FFFFFF"/>
              </w:rPr>
            </w:pPr>
            <w:r>
              <w:rPr>
                <w:rFonts w:ascii="Times New Roman" w:hAnsi="Times New Roman" w:eastAsia="宋体" w:cs="Times New Roman"/>
                <w:shd w:val="clear" w:color="auto" w:fill="FFFFFF"/>
              </w:rPr>
              <w:t>-47.3051</w:t>
            </w:r>
          </w:p>
        </w:tc>
        <w:tc>
          <w:tcPr>
            <w:tcW w:w="821" w:type="pct"/>
            <w:tcBorders>
              <w:top w:val="nil"/>
              <w:bottom w:val="nil"/>
            </w:tcBorders>
          </w:tcPr>
          <w:p>
            <w:pPr>
              <w:widowControl w:val="0"/>
              <w:spacing w:after="0" w:line="240" w:lineRule="auto"/>
              <w:jc w:val="both"/>
              <w:rPr>
                <w:rFonts w:ascii="Times New Roman" w:hAnsi="Times New Roman" w:eastAsia="宋体" w:cs="Times New Roman"/>
                <w:shd w:val="clear" w:color="auto" w:fill="FFFFFF"/>
              </w:rPr>
            </w:pPr>
            <w:r>
              <w:rPr>
                <w:rFonts w:ascii="Times New Roman" w:hAnsi="Times New Roman" w:eastAsia="宋体" w:cs="Times New Roman"/>
                <w:shd w:val="clear" w:color="auto" w:fill="FFFFFF"/>
              </w:rPr>
              <w:t>0.0000</w:t>
            </w:r>
          </w:p>
        </w:tc>
        <w:tc>
          <w:tcPr>
            <w:tcW w:w="1150" w:type="pct"/>
            <w:tcBorders>
              <w:top w:val="nil"/>
              <w:bottom w:val="nil"/>
            </w:tcBorders>
            <w:vAlign w:val="center"/>
          </w:tcPr>
          <w:p>
            <w:pPr>
              <w:widowControl w:val="0"/>
              <w:spacing w:after="0" w:line="240" w:lineRule="auto"/>
              <w:jc w:val="both"/>
              <w:rPr>
                <w:rFonts w:ascii="Times New Roman" w:hAnsi="Times New Roman" w:eastAsia="宋体" w:cs="Times New Roman"/>
                <w:shd w:val="clear" w:color="auto" w:fill="FFFFFF"/>
              </w:rPr>
            </w:pPr>
            <w:r>
              <w:rPr>
                <w:rFonts w:ascii="Times New Roman" w:hAnsi="Times New Roman" w:eastAsia="宋体" w:cs="Times New Roman"/>
                <w:shd w:val="clear" w:color="auto" w:fill="FFFFFF"/>
              </w:rPr>
              <w:t>Reject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530" w:type="pct"/>
            <w:tcBorders>
              <w:top w:val="nil"/>
            </w:tcBorders>
            <w:vAlign w:val="center"/>
          </w:tcPr>
          <w:p>
            <w:pPr>
              <w:widowControl w:val="0"/>
              <w:spacing w:after="0" w:line="240" w:lineRule="auto"/>
              <w:jc w:val="both"/>
              <w:rPr>
                <w:rFonts w:ascii="Times New Roman" w:hAnsi="Times New Roman" w:eastAsia="宋体" w:cs="Times New Roman"/>
                <w:shd w:val="clear" w:color="auto" w:fill="FFFFFF"/>
              </w:rPr>
            </w:pPr>
          </w:p>
        </w:tc>
        <w:tc>
          <w:tcPr>
            <w:tcW w:w="1741" w:type="pct"/>
            <w:tcBorders>
              <w:top w:val="nil"/>
            </w:tcBorders>
            <w:vAlign w:val="center"/>
          </w:tcPr>
          <w:p>
            <w:pPr>
              <w:widowControl w:val="0"/>
              <w:spacing w:after="0" w:line="240" w:lineRule="auto"/>
              <w:jc w:val="both"/>
              <w:rPr>
                <w:rFonts w:ascii="Times New Roman" w:hAnsi="Times New Roman" w:eastAsia="宋体" w:cs="Times New Roman"/>
                <w:shd w:val="clear" w:color="auto" w:fill="FFFFFF"/>
              </w:rPr>
            </w:pPr>
            <w:r>
              <w:rPr>
                <w:rFonts w:ascii="Times New Roman" w:hAnsi="Times New Roman" w:eastAsia="宋体" w:cs="Times New Roman"/>
                <w:shd w:val="clear" w:color="auto" w:fill="FFFFFF"/>
              </w:rPr>
              <w:t>Unadjusted Dickey-Fuller</w:t>
            </w:r>
          </w:p>
        </w:tc>
        <w:tc>
          <w:tcPr>
            <w:tcW w:w="757" w:type="pct"/>
            <w:tcBorders>
              <w:top w:val="nil"/>
            </w:tcBorders>
            <w:vAlign w:val="center"/>
          </w:tcPr>
          <w:p>
            <w:pPr>
              <w:widowControl w:val="0"/>
              <w:spacing w:after="0" w:line="240" w:lineRule="auto"/>
              <w:jc w:val="both"/>
              <w:rPr>
                <w:rFonts w:ascii="Times New Roman" w:hAnsi="Times New Roman" w:eastAsia="宋体" w:cs="Times New Roman"/>
                <w:shd w:val="clear" w:color="auto" w:fill="FFFFFF"/>
              </w:rPr>
            </w:pPr>
            <w:r>
              <w:rPr>
                <w:rFonts w:ascii="Times New Roman" w:hAnsi="Times New Roman" w:eastAsia="宋体" w:cs="Times New Roman"/>
                <w:shd w:val="clear" w:color="auto" w:fill="FFFFFF"/>
              </w:rPr>
              <w:t>-37.9558</w:t>
            </w:r>
          </w:p>
        </w:tc>
        <w:tc>
          <w:tcPr>
            <w:tcW w:w="821" w:type="pct"/>
            <w:tcBorders>
              <w:top w:val="nil"/>
            </w:tcBorders>
          </w:tcPr>
          <w:p>
            <w:pPr>
              <w:widowControl w:val="0"/>
              <w:spacing w:after="0" w:line="240" w:lineRule="auto"/>
              <w:jc w:val="both"/>
              <w:rPr>
                <w:rFonts w:ascii="Times New Roman" w:hAnsi="Times New Roman" w:eastAsia="宋体" w:cs="Times New Roman"/>
                <w:shd w:val="clear" w:color="auto" w:fill="FFFFFF"/>
              </w:rPr>
            </w:pPr>
            <w:r>
              <w:rPr>
                <w:rFonts w:ascii="Times New Roman" w:hAnsi="Times New Roman" w:eastAsia="宋体" w:cs="Times New Roman"/>
                <w:shd w:val="clear" w:color="auto" w:fill="FFFFFF"/>
              </w:rPr>
              <w:t>0.0000</w:t>
            </w:r>
          </w:p>
        </w:tc>
        <w:tc>
          <w:tcPr>
            <w:tcW w:w="1150" w:type="pct"/>
            <w:tcBorders>
              <w:top w:val="nil"/>
            </w:tcBorders>
            <w:vAlign w:val="center"/>
          </w:tcPr>
          <w:p>
            <w:pPr>
              <w:widowControl w:val="0"/>
              <w:spacing w:after="0" w:line="240" w:lineRule="auto"/>
              <w:jc w:val="both"/>
              <w:rPr>
                <w:rFonts w:ascii="Times New Roman" w:hAnsi="Times New Roman" w:eastAsia="宋体" w:cs="Times New Roman"/>
                <w:shd w:val="clear" w:color="auto" w:fill="FFFFFF"/>
              </w:rPr>
            </w:pPr>
            <w:r>
              <w:rPr>
                <w:rFonts w:ascii="Times New Roman" w:hAnsi="Times New Roman" w:eastAsia="宋体" w:cs="Times New Roman"/>
                <w:shd w:val="clear" w:color="auto" w:fill="FFFFFF"/>
              </w:rPr>
              <w:t>Reject</w:t>
            </w:r>
          </w:p>
        </w:tc>
      </w:tr>
    </w:tbl>
    <w:p>
      <w:pPr>
        <w:spacing w:line="240" w:lineRule="auto"/>
        <w:jc w:val="both"/>
        <w:rPr>
          <w:rFonts w:ascii="Times New Roman" w:hAnsi="Times New Roman" w:cs="Times New Roman"/>
        </w:rPr>
      </w:pPr>
    </w:p>
    <w:p>
      <w:pPr>
        <w:spacing w:line="240" w:lineRule="auto"/>
        <w:jc w:val="both"/>
        <w:rPr>
          <w:rFonts w:ascii="Times New Roman" w:hAnsi="Times New Roman" w:cs="Times New Roman"/>
        </w:rPr>
      </w:pPr>
    </w:p>
    <w:p>
      <w:pPr>
        <w:rPr>
          <w:rFonts w:ascii="Times New Roman" w:hAnsi="Times New Roman" w:cs="Times New Roman"/>
        </w:rPr>
        <w:sectPr>
          <w:pgSz w:w="12240" w:h="15840"/>
          <w:pgMar w:top="1440" w:right="1440" w:bottom="1440" w:left="1440" w:header="720" w:footer="720" w:gutter="0"/>
          <w:cols w:space="720" w:num="1"/>
          <w:docGrid w:linePitch="360" w:charSpace="0"/>
        </w:sectPr>
      </w:pPr>
    </w:p>
    <w:p>
      <w:pPr>
        <w:spacing w:line="240" w:lineRule="auto"/>
        <w:jc w:val="both"/>
        <w:rPr>
          <w:rFonts w:ascii="Times New Roman" w:hAnsi="Times New Roman" w:cs="Times New Roman"/>
        </w:rPr>
      </w:pPr>
      <w:r>
        <w:rPr>
          <w:rFonts w:ascii="Times New Roman" w:hAnsi="Times New Roman" w:cs="Times New Roman"/>
        </w:rPr>
        <w:t xml:space="preserve">Table S12. Granger non-causality test for the impact of EV sales on power outages </w:t>
      </w:r>
    </w:p>
    <w:tbl>
      <w:tblPr>
        <w:tblStyle w:val="17"/>
        <w:tblW w:w="5000" w:type="pct"/>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5077"/>
        <w:gridCol w:w="1742"/>
        <w:gridCol w:w="1450"/>
        <w:gridCol w:w="1307"/>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2650" w:type="pct"/>
            <w:tcBorders>
              <w:bottom w:val="single" w:color="auto" w:sz="4" w:space="0"/>
            </w:tcBorders>
            <w:vAlign w:val="center"/>
          </w:tcPr>
          <w:p>
            <w:pPr>
              <w:rPr>
                <w:rFonts w:ascii="Times New Roman" w:hAnsi="Times New Roman" w:eastAsia="宋体" w:cs="Times New Roman"/>
                <w:kern w:val="0"/>
                <w:shd w:val="clear" w:color="auto" w:fill="FFFFFF"/>
              </w:rPr>
            </w:pPr>
          </w:p>
        </w:tc>
        <w:tc>
          <w:tcPr>
            <w:tcW w:w="909" w:type="pct"/>
            <w:tcBorders>
              <w:bottom w:val="single" w:color="auto" w:sz="4" w:space="0"/>
            </w:tcBorders>
            <w:vAlign w:val="center"/>
          </w:tcPr>
          <w:p>
            <w:pPr>
              <w:rPr>
                <w:rFonts w:ascii="Times New Roman" w:hAnsi="Times New Roman" w:eastAsia="宋体" w:cs="Times New Roman"/>
                <w:kern w:val="0"/>
                <w:shd w:val="clear" w:color="auto" w:fill="FFFFFF"/>
              </w:rPr>
            </w:pPr>
            <w:r>
              <w:rPr>
                <w:rFonts w:ascii="Times New Roman" w:hAnsi="Times New Roman" w:eastAsia="宋体" w:cs="Times New Roman"/>
                <w:kern w:val="0"/>
                <w:shd w:val="clear" w:color="auto" w:fill="FFFFFF"/>
              </w:rPr>
              <w:t>Statistic</w:t>
            </w:r>
          </w:p>
        </w:tc>
        <w:tc>
          <w:tcPr>
            <w:tcW w:w="757" w:type="pct"/>
            <w:tcBorders>
              <w:bottom w:val="single" w:color="auto" w:sz="4" w:space="0"/>
            </w:tcBorders>
          </w:tcPr>
          <w:p>
            <w:pPr>
              <w:rPr>
                <w:rFonts w:ascii="Times New Roman" w:hAnsi="Times New Roman" w:eastAsia="宋体" w:cs="Times New Roman"/>
                <w:kern w:val="0"/>
                <w:shd w:val="clear" w:color="auto" w:fill="FFFFFF"/>
              </w:rPr>
            </w:pPr>
            <w:r>
              <w:rPr>
                <w:rFonts w:ascii="Times New Roman" w:hAnsi="Times New Roman" w:eastAsia="宋体" w:cs="Times New Roman"/>
                <w:kern w:val="0"/>
                <w:shd w:val="clear" w:color="auto" w:fill="FFFFFF"/>
              </w:rPr>
              <w:t>P-value</w:t>
            </w:r>
          </w:p>
        </w:tc>
        <w:tc>
          <w:tcPr>
            <w:tcW w:w="682" w:type="pct"/>
            <w:tcBorders>
              <w:bottom w:val="single" w:color="auto" w:sz="4" w:space="0"/>
            </w:tcBorders>
            <w:vAlign w:val="center"/>
          </w:tcPr>
          <w:p>
            <w:pPr>
              <w:rPr>
                <w:rFonts w:ascii="Times New Roman" w:hAnsi="Times New Roman" w:eastAsia="宋体" w:cs="Times New Roman"/>
                <w:kern w:val="0"/>
                <w:shd w:val="clear" w:color="auto" w:fill="FFFFFF"/>
              </w:rPr>
            </w:pPr>
            <w:r>
              <w:rPr>
                <w:rFonts w:ascii="Times New Roman" w:hAnsi="Times New Roman" w:eastAsia="宋体" w:cs="Times New Roman"/>
                <w:kern w:val="0"/>
                <w:shd w:val="clear" w:color="auto" w:fill="FFFFFF"/>
              </w:rPr>
              <w:t>Test result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2650" w:type="pct"/>
            <w:tcBorders>
              <w:bottom w:val="nil"/>
            </w:tcBorders>
            <w:vAlign w:val="center"/>
          </w:tcPr>
          <w:p>
            <w:pPr>
              <w:widowControl w:val="0"/>
              <w:spacing w:after="0" w:line="240" w:lineRule="auto"/>
              <w:jc w:val="both"/>
              <w:rPr>
                <w:rFonts w:ascii="Times New Roman" w:hAnsi="Times New Roman" w:eastAsia="E-BZ+ZGTLbn-2" w:cs="Times New Roman"/>
                <w:kern w:val="0"/>
                <w:sz w:val="18"/>
                <w:szCs w:val="18"/>
              </w:rPr>
            </w:pPr>
            <w:r>
              <w:rPr>
                <w:rFonts w:ascii="Times New Roman" w:hAnsi="Times New Roman" w:eastAsia="E-BZ+ZGTLbn-2" w:cs="Times New Roman"/>
                <w:kern w:val="0"/>
                <w:sz w:val="18"/>
                <w:szCs w:val="18"/>
              </w:rPr>
              <w:t>lnBPHEV  does not Granger-cause outaget</w:t>
            </w:r>
          </w:p>
        </w:tc>
        <w:tc>
          <w:tcPr>
            <w:tcW w:w="909" w:type="pct"/>
            <w:tcBorders>
              <w:bottom w:val="nil"/>
            </w:tcBorders>
            <w:vAlign w:val="center"/>
          </w:tcPr>
          <w:p>
            <w:pPr>
              <w:widowControl w:val="0"/>
              <w:spacing w:after="0" w:line="240" w:lineRule="auto"/>
              <w:jc w:val="both"/>
              <w:rPr>
                <w:rFonts w:ascii="Times New Roman" w:hAnsi="Times New Roman" w:eastAsia="E-BZ+ZGTLbn-2" w:cs="Times New Roman"/>
                <w:kern w:val="0"/>
                <w:sz w:val="18"/>
                <w:szCs w:val="18"/>
              </w:rPr>
            </w:pPr>
            <w:r>
              <w:rPr>
                <w:rFonts w:ascii="Times New Roman" w:hAnsi="Times New Roman" w:eastAsia="E-BZ+ZGTLbn-2" w:cs="Times New Roman"/>
                <w:kern w:val="0"/>
                <w:sz w:val="18"/>
                <w:szCs w:val="18"/>
              </w:rPr>
              <w:t>0.2689</w:t>
            </w:r>
          </w:p>
        </w:tc>
        <w:tc>
          <w:tcPr>
            <w:tcW w:w="757" w:type="pct"/>
            <w:tcBorders>
              <w:bottom w:val="nil"/>
            </w:tcBorders>
          </w:tcPr>
          <w:p>
            <w:pPr>
              <w:widowControl w:val="0"/>
              <w:spacing w:after="0" w:line="240" w:lineRule="auto"/>
              <w:jc w:val="both"/>
              <w:rPr>
                <w:rFonts w:ascii="Times New Roman" w:hAnsi="Times New Roman" w:eastAsia="E-BZ+ZGTLbn-2" w:cs="Times New Roman"/>
                <w:kern w:val="0"/>
                <w:sz w:val="18"/>
                <w:szCs w:val="18"/>
              </w:rPr>
            </w:pPr>
            <w:r>
              <w:rPr>
                <w:rFonts w:ascii="Times New Roman" w:hAnsi="Times New Roman" w:eastAsia="E-BZ+ZGTLbn-2" w:cs="Times New Roman"/>
                <w:kern w:val="0"/>
                <w:sz w:val="18"/>
                <w:szCs w:val="18"/>
              </w:rPr>
              <w:t>0.7880</w:t>
            </w:r>
          </w:p>
        </w:tc>
        <w:tc>
          <w:tcPr>
            <w:tcW w:w="682" w:type="pct"/>
            <w:tcBorders>
              <w:bottom w:val="nil"/>
            </w:tcBorders>
            <w:vAlign w:val="center"/>
          </w:tcPr>
          <w:p>
            <w:pPr>
              <w:widowControl w:val="0"/>
              <w:spacing w:after="0" w:line="240" w:lineRule="auto"/>
              <w:jc w:val="both"/>
              <w:rPr>
                <w:rFonts w:ascii="Times New Roman" w:hAnsi="Times New Roman" w:eastAsia="E-BZ+ZGTLbn-2" w:cs="Times New Roman"/>
                <w:kern w:val="0"/>
                <w:sz w:val="18"/>
                <w:szCs w:val="18"/>
              </w:rPr>
            </w:pPr>
            <w:r>
              <w:rPr>
                <w:rFonts w:ascii="Times New Roman" w:hAnsi="Times New Roman" w:eastAsia="E-BZ+ZGTLbn-2" w:cs="Times New Roman"/>
                <w:kern w:val="0"/>
                <w:sz w:val="18"/>
                <w:szCs w:val="18"/>
              </w:rPr>
              <w:t>Support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2650" w:type="pct"/>
            <w:tcBorders>
              <w:top w:val="nil"/>
              <w:bottom w:val="nil"/>
            </w:tcBorders>
            <w:vAlign w:val="center"/>
          </w:tcPr>
          <w:p>
            <w:pPr>
              <w:widowControl w:val="0"/>
              <w:spacing w:after="0" w:line="240" w:lineRule="auto"/>
              <w:jc w:val="both"/>
              <w:rPr>
                <w:rFonts w:ascii="Times New Roman" w:hAnsi="Times New Roman" w:eastAsia="E-BZ+ZGTLbn-2" w:cs="Times New Roman"/>
                <w:kern w:val="0"/>
                <w:sz w:val="18"/>
                <w:szCs w:val="18"/>
              </w:rPr>
            </w:pPr>
            <w:r>
              <w:rPr>
                <w:rFonts w:ascii="Times New Roman" w:hAnsi="Times New Roman" w:eastAsia="E-BZ+ZGTLbn-2" w:cs="Times New Roman"/>
                <w:kern w:val="0"/>
                <w:sz w:val="18"/>
                <w:szCs w:val="18"/>
              </w:rPr>
              <w:t>lnBEV  does not Granger-cause outaget</w:t>
            </w:r>
          </w:p>
        </w:tc>
        <w:tc>
          <w:tcPr>
            <w:tcW w:w="909" w:type="pct"/>
            <w:tcBorders>
              <w:top w:val="nil"/>
              <w:bottom w:val="nil"/>
            </w:tcBorders>
            <w:vAlign w:val="center"/>
          </w:tcPr>
          <w:p>
            <w:pPr>
              <w:widowControl w:val="0"/>
              <w:spacing w:after="0" w:line="240" w:lineRule="auto"/>
              <w:jc w:val="both"/>
              <w:rPr>
                <w:rFonts w:ascii="Times New Roman" w:hAnsi="Times New Roman" w:eastAsia="E-BZ+ZGTLbn-2" w:cs="Times New Roman"/>
                <w:kern w:val="0"/>
                <w:sz w:val="18"/>
                <w:szCs w:val="18"/>
              </w:rPr>
            </w:pPr>
            <w:r>
              <w:rPr>
                <w:rFonts w:ascii="Times New Roman" w:hAnsi="Times New Roman" w:eastAsia="E-BZ+ZGTLbn-2" w:cs="Times New Roman"/>
                <w:kern w:val="0"/>
                <w:sz w:val="18"/>
                <w:szCs w:val="18"/>
              </w:rPr>
              <w:t xml:space="preserve">1.4045   </w:t>
            </w:r>
          </w:p>
        </w:tc>
        <w:tc>
          <w:tcPr>
            <w:tcW w:w="757" w:type="pct"/>
            <w:tcBorders>
              <w:top w:val="nil"/>
              <w:bottom w:val="nil"/>
            </w:tcBorders>
          </w:tcPr>
          <w:p>
            <w:pPr>
              <w:widowControl w:val="0"/>
              <w:spacing w:after="0" w:line="240" w:lineRule="auto"/>
              <w:jc w:val="both"/>
              <w:rPr>
                <w:rFonts w:ascii="Times New Roman" w:hAnsi="Times New Roman" w:eastAsia="E-BZ+ZGTLbn-2" w:cs="Times New Roman"/>
                <w:kern w:val="0"/>
                <w:sz w:val="18"/>
                <w:szCs w:val="18"/>
              </w:rPr>
            </w:pPr>
            <w:r>
              <w:rPr>
                <w:rFonts w:ascii="Times New Roman" w:hAnsi="Times New Roman" w:eastAsia="E-BZ+ZGTLbn-2" w:cs="Times New Roman"/>
                <w:kern w:val="0"/>
                <w:sz w:val="18"/>
                <w:szCs w:val="18"/>
              </w:rPr>
              <w:t>0.1602</w:t>
            </w:r>
          </w:p>
        </w:tc>
        <w:tc>
          <w:tcPr>
            <w:tcW w:w="682" w:type="pct"/>
            <w:tcBorders>
              <w:top w:val="nil"/>
              <w:bottom w:val="nil"/>
            </w:tcBorders>
            <w:vAlign w:val="center"/>
          </w:tcPr>
          <w:p>
            <w:pPr>
              <w:widowControl w:val="0"/>
              <w:spacing w:after="0" w:line="240" w:lineRule="auto"/>
              <w:jc w:val="both"/>
              <w:rPr>
                <w:rFonts w:ascii="Times New Roman" w:hAnsi="Times New Roman" w:eastAsia="E-BZ+ZGTLbn-2" w:cs="Times New Roman"/>
                <w:kern w:val="0"/>
                <w:sz w:val="18"/>
                <w:szCs w:val="18"/>
              </w:rPr>
            </w:pPr>
            <w:r>
              <w:rPr>
                <w:rFonts w:ascii="Times New Roman" w:hAnsi="Times New Roman" w:eastAsia="E-BZ+ZGTLbn-2" w:cs="Times New Roman"/>
                <w:kern w:val="0"/>
                <w:sz w:val="18"/>
                <w:szCs w:val="18"/>
              </w:rPr>
              <w:t>Support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2650" w:type="pct"/>
            <w:tcBorders>
              <w:top w:val="nil"/>
              <w:bottom w:val="nil"/>
            </w:tcBorders>
            <w:vAlign w:val="center"/>
          </w:tcPr>
          <w:p>
            <w:pPr>
              <w:widowControl w:val="0"/>
              <w:spacing w:after="0" w:line="240" w:lineRule="auto"/>
              <w:jc w:val="both"/>
              <w:rPr>
                <w:rFonts w:ascii="Times New Roman" w:hAnsi="Times New Roman" w:eastAsia="E-BZ+ZGTLbn-2" w:cs="Times New Roman"/>
                <w:kern w:val="0"/>
                <w:sz w:val="18"/>
                <w:szCs w:val="18"/>
              </w:rPr>
            </w:pPr>
            <w:r>
              <w:rPr>
                <w:rFonts w:ascii="Times New Roman" w:hAnsi="Times New Roman" w:eastAsia="E-BZ+ZGTLbn-2" w:cs="Times New Roman"/>
                <w:kern w:val="0"/>
                <w:sz w:val="18"/>
                <w:szCs w:val="18"/>
              </w:rPr>
              <w:t>lnPHEV  does not Granger-cause outaget</w:t>
            </w:r>
          </w:p>
        </w:tc>
        <w:tc>
          <w:tcPr>
            <w:tcW w:w="909" w:type="pct"/>
            <w:tcBorders>
              <w:top w:val="nil"/>
              <w:bottom w:val="nil"/>
            </w:tcBorders>
            <w:vAlign w:val="center"/>
          </w:tcPr>
          <w:p>
            <w:pPr>
              <w:widowControl w:val="0"/>
              <w:spacing w:after="0" w:line="240" w:lineRule="auto"/>
              <w:jc w:val="both"/>
              <w:rPr>
                <w:rFonts w:ascii="Times New Roman" w:hAnsi="Times New Roman" w:eastAsia="E-BZ+ZGTLbn-2" w:cs="Times New Roman"/>
                <w:kern w:val="0"/>
                <w:sz w:val="18"/>
                <w:szCs w:val="18"/>
              </w:rPr>
            </w:pPr>
            <w:r>
              <w:rPr>
                <w:rFonts w:ascii="Times New Roman" w:hAnsi="Times New Roman" w:eastAsia="E-BZ+ZGTLbn-2" w:cs="Times New Roman"/>
                <w:kern w:val="0"/>
                <w:sz w:val="18"/>
                <w:szCs w:val="18"/>
              </w:rPr>
              <w:t>1.0044</w:t>
            </w:r>
          </w:p>
        </w:tc>
        <w:tc>
          <w:tcPr>
            <w:tcW w:w="757" w:type="pct"/>
            <w:tcBorders>
              <w:top w:val="nil"/>
              <w:bottom w:val="nil"/>
            </w:tcBorders>
          </w:tcPr>
          <w:p>
            <w:pPr>
              <w:widowControl w:val="0"/>
              <w:spacing w:after="0" w:line="240" w:lineRule="auto"/>
              <w:jc w:val="both"/>
              <w:rPr>
                <w:rFonts w:ascii="Times New Roman" w:hAnsi="Times New Roman" w:eastAsia="E-BZ+ZGTLbn-2" w:cs="Times New Roman"/>
                <w:kern w:val="0"/>
                <w:sz w:val="18"/>
                <w:szCs w:val="18"/>
              </w:rPr>
            </w:pPr>
            <w:r>
              <w:rPr>
                <w:rFonts w:ascii="Times New Roman" w:hAnsi="Times New Roman" w:eastAsia="E-BZ+ZGTLbn-2" w:cs="Times New Roman"/>
                <w:kern w:val="0"/>
                <w:sz w:val="18"/>
                <w:szCs w:val="18"/>
              </w:rPr>
              <w:t>0.3152</w:t>
            </w:r>
          </w:p>
        </w:tc>
        <w:tc>
          <w:tcPr>
            <w:tcW w:w="682" w:type="pct"/>
            <w:tcBorders>
              <w:top w:val="nil"/>
              <w:bottom w:val="nil"/>
            </w:tcBorders>
            <w:vAlign w:val="center"/>
          </w:tcPr>
          <w:p>
            <w:pPr>
              <w:widowControl w:val="0"/>
              <w:spacing w:after="0" w:line="240" w:lineRule="auto"/>
              <w:jc w:val="both"/>
              <w:rPr>
                <w:rFonts w:ascii="Times New Roman" w:hAnsi="Times New Roman" w:eastAsia="E-BZ+ZGTLbn-2" w:cs="Times New Roman"/>
                <w:kern w:val="0"/>
                <w:sz w:val="18"/>
                <w:szCs w:val="18"/>
              </w:rPr>
            </w:pPr>
            <w:r>
              <w:rPr>
                <w:rFonts w:ascii="Times New Roman" w:hAnsi="Times New Roman" w:eastAsia="E-BZ+ZGTLbn-2" w:cs="Times New Roman"/>
                <w:kern w:val="0"/>
                <w:sz w:val="18"/>
                <w:szCs w:val="18"/>
              </w:rPr>
              <w:t>Support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2650" w:type="pct"/>
            <w:tcBorders>
              <w:top w:val="nil"/>
              <w:bottom w:val="nil"/>
            </w:tcBorders>
            <w:vAlign w:val="center"/>
          </w:tcPr>
          <w:p>
            <w:pPr>
              <w:widowControl w:val="0"/>
              <w:spacing w:after="0" w:line="240" w:lineRule="auto"/>
              <w:jc w:val="both"/>
              <w:rPr>
                <w:rFonts w:ascii="Times New Roman" w:hAnsi="Times New Roman" w:eastAsia="E-BZ+ZGTLbn-2" w:cs="Times New Roman"/>
                <w:kern w:val="0"/>
                <w:sz w:val="18"/>
                <w:szCs w:val="18"/>
              </w:rPr>
            </w:pPr>
            <w:r>
              <w:rPr>
                <w:rFonts w:ascii="Times New Roman" w:hAnsi="Times New Roman" w:eastAsia="E-BZ+ZGTLbn-2" w:cs="Times New Roman"/>
                <w:kern w:val="0"/>
                <w:sz w:val="18"/>
                <w:szCs w:val="18"/>
              </w:rPr>
              <w:t>lnBPHEV  does not Granger-cause outageh</w:t>
            </w:r>
          </w:p>
        </w:tc>
        <w:tc>
          <w:tcPr>
            <w:tcW w:w="909" w:type="pct"/>
            <w:tcBorders>
              <w:top w:val="nil"/>
              <w:bottom w:val="nil"/>
            </w:tcBorders>
            <w:vAlign w:val="center"/>
          </w:tcPr>
          <w:p>
            <w:pPr>
              <w:widowControl w:val="0"/>
              <w:spacing w:after="0" w:line="240" w:lineRule="auto"/>
              <w:jc w:val="both"/>
              <w:rPr>
                <w:rFonts w:ascii="Times New Roman" w:hAnsi="Times New Roman" w:eastAsia="E-BZ+ZGTLbn-2" w:cs="Times New Roman"/>
                <w:kern w:val="0"/>
                <w:sz w:val="18"/>
                <w:szCs w:val="18"/>
              </w:rPr>
            </w:pPr>
            <w:r>
              <w:rPr>
                <w:rFonts w:ascii="Times New Roman" w:hAnsi="Times New Roman" w:eastAsia="E-BZ+ZGTLbn-2" w:cs="Times New Roman"/>
                <w:kern w:val="0"/>
                <w:sz w:val="18"/>
                <w:szCs w:val="18"/>
              </w:rPr>
              <w:t>-0.7011</w:t>
            </w:r>
          </w:p>
        </w:tc>
        <w:tc>
          <w:tcPr>
            <w:tcW w:w="757" w:type="pct"/>
            <w:tcBorders>
              <w:top w:val="nil"/>
              <w:bottom w:val="nil"/>
            </w:tcBorders>
          </w:tcPr>
          <w:p>
            <w:pPr>
              <w:widowControl w:val="0"/>
              <w:spacing w:after="0" w:line="240" w:lineRule="auto"/>
              <w:jc w:val="both"/>
              <w:rPr>
                <w:rFonts w:ascii="Times New Roman" w:hAnsi="Times New Roman" w:eastAsia="E-BZ+ZGTLbn-2" w:cs="Times New Roman"/>
                <w:kern w:val="0"/>
                <w:sz w:val="18"/>
                <w:szCs w:val="18"/>
              </w:rPr>
            </w:pPr>
            <w:r>
              <w:rPr>
                <w:rFonts w:ascii="Times New Roman" w:hAnsi="Times New Roman" w:eastAsia="E-BZ+ZGTLbn-2" w:cs="Times New Roman"/>
                <w:kern w:val="0"/>
                <w:sz w:val="18"/>
                <w:szCs w:val="18"/>
              </w:rPr>
              <w:t>0.4833</w:t>
            </w:r>
          </w:p>
        </w:tc>
        <w:tc>
          <w:tcPr>
            <w:tcW w:w="682" w:type="pct"/>
            <w:tcBorders>
              <w:top w:val="nil"/>
              <w:bottom w:val="nil"/>
            </w:tcBorders>
            <w:vAlign w:val="center"/>
          </w:tcPr>
          <w:p>
            <w:pPr>
              <w:widowControl w:val="0"/>
              <w:spacing w:after="0" w:line="240" w:lineRule="auto"/>
              <w:jc w:val="both"/>
              <w:rPr>
                <w:rFonts w:ascii="Times New Roman" w:hAnsi="Times New Roman" w:eastAsia="E-BZ+ZGTLbn-2" w:cs="Times New Roman"/>
                <w:kern w:val="0"/>
                <w:sz w:val="18"/>
                <w:szCs w:val="18"/>
              </w:rPr>
            </w:pPr>
            <w:r>
              <w:rPr>
                <w:rFonts w:ascii="Times New Roman" w:hAnsi="Times New Roman" w:eastAsia="E-BZ+ZGTLbn-2" w:cs="Times New Roman"/>
                <w:kern w:val="0"/>
                <w:sz w:val="18"/>
                <w:szCs w:val="18"/>
              </w:rPr>
              <w:t>Support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2650" w:type="pct"/>
            <w:tcBorders>
              <w:top w:val="nil"/>
              <w:bottom w:val="nil"/>
            </w:tcBorders>
            <w:vAlign w:val="center"/>
          </w:tcPr>
          <w:p>
            <w:pPr>
              <w:widowControl w:val="0"/>
              <w:spacing w:after="0" w:line="240" w:lineRule="auto"/>
              <w:jc w:val="both"/>
              <w:rPr>
                <w:rFonts w:ascii="Times New Roman" w:hAnsi="Times New Roman" w:eastAsia="E-BZ+ZGTLbn-2" w:cs="Times New Roman"/>
                <w:kern w:val="0"/>
                <w:sz w:val="18"/>
                <w:szCs w:val="18"/>
              </w:rPr>
            </w:pPr>
            <w:r>
              <w:rPr>
                <w:rFonts w:ascii="Times New Roman" w:hAnsi="Times New Roman" w:eastAsia="E-BZ+ZGTLbn-2" w:cs="Times New Roman"/>
                <w:kern w:val="0"/>
                <w:sz w:val="18"/>
                <w:szCs w:val="18"/>
              </w:rPr>
              <w:t>lnBEV  does not Granger-cause outageh</w:t>
            </w:r>
          </w:p>
        </w:tc>
        <w:tc>
          <w:tcPr>
            <w:tcW w:w="909" w:type="pct"/>
            <w:tcBorders>
              <w:top w:val="nil"/>
              <w:bottom w:val="nil"/>
            </w:tcBorders>
            <w:vAlign w:val="center"/>
          </w:tcPr>
          <w:p>
            <w:pPr>
              <w:widowControl w:val="0"/>
              <w:spacing w:after="0" w:line="240" w:lineRule="auto"/>
              <w:jc w:val="both"/>
              <w:rPr>
                <w:rFonts w:ascii="Times New Roman" w:hAnsi="Times New Roman" w:eastAsia="E-BZ+ZGTLbn-2" w:cs="Times New Roman"/>
                <w:kern w:val="0"/>
                <w:sz w:val="18"/>
                <w:szCs w:val="18"/>
              </w:rPr>
            </w:pPr>
            <w:r>
              <w:rPr>
                <w:rFonts w:ascii="Times New Roman" w:hAnsi="Times New Roman" w:eastAsia="E-BZ+ZGTLbn-2" w:cs="Times New Roman"/>
                <w:kern w:val="0"/>
                <w:sz w:val="18"/>
                <w:szCs w:val="18"/>
              </w:rPr>
              <w:t xml:space="preserve">-0.7473  </w:t>
            </w:r>
          </w:p>
        </w:tc>
        <w:tc>
          <w:tcPr>
            <w:tcW w:w="757" w:type="pct"/>
            <w:tcBorders>
              <w:top w:val="nil"/>
              <w:bottom w:val="nil"/>
            </w:tcBorders>
          </w:tcPr>
          <w:p>
            <w:pPr>
              <w:widowControl w:val="0"/>
              <w:spacing w:after="0" w:line="240" w:lineRule="auto"/>
              <w:jc w:val="both"/>
              <w:rPr>
                <w:rFonts w:ascii="Times New Roman" w:hAnsi="Times New Roman" w:eastAsia="E-BZ+ZGTLbn-2" w:cs="Times New Roman"/>
                <w:kern w:val="0"/>
                <w:sz w:val="18"/>
                <w:szCs w:val="18"/>
              </w:rPr>
            </w:pPr>
            <w:r>
              <w:rPr>
                <w:rFonts w:ascii="Times New Roman" w:hAnsi="Times New Roman" w:eastAsia="E-BZ+ZGTLbn-2" w:cs="Times New Roman"/>
                <w:kern w:val="0"/>
                <w:sz w:val="18"/>
                <w:szCs w:val="18"/>
              </w:rPr>
              <w:t>0.4549</w:t>
            </w:r>
          </w:p>
        </w:tc>
        <w:tc>
          <w:tcPr>
            <w:tcW w:w="682" w:type="pct"/>
            <w:tcBorders>
              <w:top w:val="nil"/>
              <w:bottom w:val="nil"/>
            </w:tcBorders>
            <w:vAlign w:val="center"/>
          </w:tcPr>
          <w:p>
            <w:pPr>
              <w:widowControl w:val="0"/>
              <w:spacing w:after="0" w:line="240" w:lineRule="auto"/>
              <w:jc w:val="both"/>
              <w:rPr>
                <w:rFonts w:ascii="Times New Roman" w:hAnsi="Times New Roman" w:eastAsia="E-BZ+ZGTLbn-2" w:cs="Times New Roman"/>
                <w:kern w:val="0"/>
                <w:sz w:val="18"/>
                <w:szCs w:val="18"/>
              </w:rPr>
            </w:pPr>
            <w:r>
              <w:rPr>
                <w:rFonts w:ascii="Times New Roman" w:hAnsi="Times New Roman" w:eastAsia="E-BZ+ZGTLbn-2" w:cs="Times New Roman"/>
                <w:kern w:val="0"/>
                <w:sz w:val="18"/>
                <w:szCs w:val="18"/>
              </w:rPr>
              <w:t>Support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2650" w:type="pct"/>
            <w:tcBorders>
              <w:top w:val="nil"/>
              <w:bottom w:val="single" w:color="auto" w:sz="4" w:space="0"/>
            </w:tcBorders>
            <w:vAlign w:val="center"/>
          </w:tcPr>
          <w:p>
            <w:pPr>
              <w:widowControl w:val="0"/>
              <w:spacing w:after="0" w:line="240" w:lineRule="auto"/>
              <w:jc w:val="both"/>
              <w:rPr>
                <w:rFonts w:ascii="Times New Roman" w:hAnsi="Times New Roman" w:eastAsia="E-BZ+ZGTLbn-2" w:cs="Times New Roman"/>
                <w:kern w:val="0"/>
                <w:sz w:val="18"/>
                <w:szCs w:val="18"/>
              </w:rPr>
            </w:pPr>
            <w:r>
              <w:rPr>
                <w:rFonts w:ascii="Times New Roman" w:hAnsi="Times New Roman" w:eastAsia="E-BZ+ZGTLbn-2" w:cs="Times New Roman"/>
                <w:kern w:val="0"/>
                <w:sz w:val="18"/>
                <w:szCs w:val="18"/>
              </w:rPr>
              <w:t>lnPHEV  does not Granger-cause outageh</w:t>
            </w:r>
          </w:p>
        </w:tc>
        <w:tc>
          <w:tcPr>
            <w:tcW w:w="909" w:type="pct"/>
            <w:tcBorders>
              <w:top w:val="nil"/>
              <w:bottom w:val="single" w:color="auto" w:sz="4" w:space="0"/>
            </w:tcBorders>
            <w:vAlign w:val="center"/>
          </w:tcPr>
          <w:p>
            <w:pPr>
              <w:widowControl w:val="0"/>
              <w:spacing w:after="0" w:line="240" w:lineRule="auto"/>
              <w:jc w:val="both"/>
              <w:rPr>
                <w:rFonts w:ascii="Times New Roman" w:hAnsi="Times New Roman" w:eastAsia="E-BZ+ZGTLbn-2" w:cs="Times New Roman"/>
                <w:kern w:val="0"/>
                <w:sz w:val="18"/>
                <w:szCs w:val="18"/>
              </w:rPr>
            </w:pPr>
            <w:r>
              <w:rPr>
                <w:rFonts w:ascii="Times New Roman" w:hAnsi="Times New Roman" w:eastAsia="E-BZ+ZGTLbn-2" w:cs="Times New Roman"/>
                <w:kern w:val="0"/>
                <w:sz w:val="18"/>
                <w:szCs w:val="18"/>
              </w:rPr>
              <w:t>0.0713</w:t>
            </w:r>
          </w:p>
        </w:tc>
        <w:tc>
          <w:tcPr>
            <w:tcW w:w="757" w:type="pct"/>
            <w:tcBorders>
              <w:top w:val="nil"/>
              <w:bottom w:val="single" w:color="auto" w:sz="4" w:space="0"/>
            </w:tcBorders>
          </w:tcPr>
          <w:p>
            <w:pPr>
              <w:widowControl w:val="0"/>
              <w:spacing w:after="0" w:line="240" w:lineRule="auto"/>
              <w:jc w:val="both"/>
              <w:rPr>
                <w:rFonts w:ascii="Times New Roman" w:hAnsi="Times New Roman" w:eastAsia="E-BZ+ZGTLbn-2" w:cs="Times New Roman"/>
                <w:kern w:val="0"/>
                <w:sz w:val="18"/>
                <w:szCs w:val="18"/>
              </w:rPr>
            </w:pPr>
            <w:r>
              <w:rPr>
                <w:rFonts w:ascii="Times New Roman" w:hAnsi="Times New Roman" w:eastAsia="E-BZ+ZGTLbn-2" w:cs="Times New Roman"/>
                <w:kern w:val="0"/>
                <w:sz w:val="18"/>
                <w:szCs w:val="18"/>
              </w:rPr>
              <w:t>0.9431</w:t>
            </w:r>
          </w:p>
        </w:tc>
        <w:tc>
          <w:tcPr>
            <w:tcW w:w="682" w:type="pct"/>
            <w:tcBorders>
              <w:top w:val="nil"/>
              <w:bottom w:val="single" w:color="auto" w:sz="4" w:space="0"/>
            </w:tcBorders>
            <w:vAlign w:val="center"/>
          </w:tcPr>
          <w:p>
            <w:pPr>
              <w:widowControl w:val="0"/>
              <w:spacing w:after="0" w:line="240" w:lineRule="auto"/>
              <w:jc w:val="both"/>
              <w:rPr>
                <w:rFonts w:ascii="Times New Roman" w:hAnsi="Times New Roman" w:eastAsia="E-BZ+ZGTLbn-2" w:cs="Times New Roman"/>
                <w:kern w:val="0"/>
                <w:sz w:val="18"/>
                <w:szCs w:val="18"/>
              </w:rPr>
            </w:pPr>
            <w:r>
              <w:rPr>
                <w:rFonts w:ascii="Times New Roman" w:hAnsi="Times New Roman" w:eastAsia="E-BZ+ZGTLbn-2" w:cs="Times New Roman"/>
                <w:kern w:val="0"/>
                <w:sz w:val="18"/>
                <w:szCs w:val="18"/>
              </w:rPr>
              <w:t>Support</w:t>
            </w:r>
          </w:p>
        </w:tc>
      </w:tr>
    </w:tbl>
    <w:p>
      <w:pPr>
        <w:spacing w:line="240" w:lineRule="auto"/>
        <w:jc w:val="both"/>
        <w:rPr>
          <w:rFonts w:ascii="Times New Roman" w:hAnsi="Times New Roman" w:cs="Times New Roman"/>
        </w:rPr>
      </w:pPr>
    </w:p>
    <w:p>
      <w:pPr>
        <w:spacing w:line="240" w:lineRule="auto"/>
        <w:jc w:val="both"/>
        <w:rPr>
          <w:rFonts w:ascii="Times New Roman" w:hAnsi="Times New Roman" w:cs="Times New Roman"/>
        </w:rPr>
      </w:pPr>
      <w:r>
        <w:rPr>
          <w:rFonts w:ascii="Times New Roman" w:hAnsi="Times New Roman" w:cs="Times New Roman"/>
        </w:rPr>
        <w:t>Table S13. Granger non-causality test for the impact of power outages on EV sales</w:t>
      </w:r>
    </w:p>
    <w:tbl>
      <w:tblPr>
        <w:tblStyle w:val="8"/>
        <w:tblW w:w="5000" w:type="pct"/>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5077"/>
        <w:gridCol w:w="1742"/>
        <w:gridCol w:w="1450"/>
        <w:gridCol w:w="1307"/>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2650" w:type="pct"/>
            <w:tcBorders>
              <w:bottom w:val="single" w:color="auto" w:sz="4" w:space="0"/>
            </w:tcBorders>
            <w:vAlign w:val="center"/>
          </w:tcPr>
          <w:p>
            <w:pPr>
              <w:widowControl w:val="0"/>
              <w:spacing w:after="0" w:line="240" w:lineRule="auto"/>
              <w:jc w:val="both"/>
              <w:rPr>
                <w:rFonts w:ascii="Times New Roman" w:hAnsi="Times New Roman" w:eastAsia="宋体" w:cs="Times New Roman"/>
                <w:sz w:val="18"/>
                <w:szCs w:val="18"/>
                <w:shd w:val="clear" w:color="auto" w:fill="FFFFFF"/>
              </w:rPr>
            </w:pPr>
          </w:p>
        </w:tc>
        <w:tc>
          <w:tcPr>
            <w:tcW w:w="909" w:type="pct"/>
            <w:tcBorders>
              <w:bottom w:val="single" w:color="auto" w:sz="4" w:space="0"/>
            </w:tcBorders>
            <w:vAlign w:val="center"/>
          </w:tcPr>
          <w:p>
            <w:pPr>
              <w:widowControl w:val="0"/>
              <w:spacing w:after="0" w:line="240" w:lineRule="auto"/>
              <w:jc w:val="both"/>
              <w:rPr>
                <w:rFonts w:ascii="Times New Roman" w:hAnsi="Times New Roman" w:eastAsia="宋体" w:cs="Times New Roman"/>
                <w:sz w:val="18"/>
                <w:szCs w:val="18"/>
                <w:shd w:val="clear" w:color="auto" w:fill="FFFFFF"/>
              </w:rPr>
            </w:pPr>
            <w:r>
              <w:rPr>
                <w:rFonts w:ascii="Times New Roman" w:hAnsi="Times New Roman" w:eastAsia="宋体" w:cs="Times New Roman"/>
                <w:sz w:val="18"/>
                <w:szCs w:val="18"/>
                <w:shd w:val="clear" w:color="auto" w:fill="FFFFFF"/>
              </w:rPr>
              <w:t>Statistic</w:t>
            </w:r>
          </w:p>
        </w:tc>
        <w:tc>
          <w:tcPr>
            <w:tcW w:w="757" w:type="pct"/>
            <w:tcBorders>
              <w:bottom w:val="single" w:color="auto" w:sz="4" w:space="0"/>
            </w:tcBorders>
          </w:tcPr>
          <w:p>
            <w:pPr>
              <w:widowControl w:val="0"/>
              <w:spacing w:after="0" w:line="240" w:lineRule="auto"/>
              <w:jc w:val="both"/>
              <w:rPr>
                <w:rFonts w:ascii="Times New Roman" w:hAnsi="Times New Roman" w:eastAsia="宋体" w:cs="Times New Roman"/>
                <w:sz w:val="18"/>
                <w:szCs w:val="18"/>
                <w:shd w:val="clear" w:color="auto" w:fill="FFFFFF"/>
              </w:rPr>
            </w:pPr>
            <w:r>
              <w:rPr>
                <w:rFonts w:hint="eastAsia" w:ascii="Times New Roman" w:hAnsi="Times New Roman" w:eastAsia="宋体" w:cs="Times New Roman"/>
                <w:sz w:val="18"/>
                <w:szCs w:val="18"/>
                <w:shd w:val="clear" w:color="auto" w:fill="FFFFFF"/>
              </w:rPr>
              <w:t>P</w:t>
            </w:r>
            <w:r>
              <w:rPr>
                <w:rFonts w:ascii="Times New Roman" w:hAnsi="Times New Roman" w:eastAsia="宋体" w:cs="Times New Roman"/>
                <w:sz w:val="18"/>
                <w:szCs w:val="18"/>
                <w:shd w:val="clear" w:color="auto" w:fill="FFFFFF"/>
              </w:rPr>
              <w:t>-value</w:t>
            </w:r>
          </w:p>
        </w:tc>
        <w:tc>
          <w:tcPr>
            <w:tcW w:w="682" w:type="pct"/>
            <w:tcBorders>
              <w:bottom w:val="single" w:color="auto" w:sz="4" w:space="0"/>
            </w:tcBorders>
            <w:vAlign w:val="center"/>
          </w:tcPr>
          <w:p>
            <w:pPr>
              <w:widowControl w:val="0"/>
              <w:spacing w:after="0" w:line="240" w:lineRule="auto"/>
              <w:jc w:val="both"/>
              <w:rPr>
                <w:rFonts w:ascii="Times New Roman" w:hAnsi="Times New Roman" w:eastAsia="宋体" w:cs="Times New Roman"/>
                <w:sz w:val="18"/>
                <w:szCs w:val="18"/>
                <w:shd w:val="clear" w:color="auto" w:fill="FFFFFF"/>
              </w:rPr>
            </w:pPr>
            <w:r>
              <w:rPr>
                <w:rFonts w:hint="eastAsia" w:ascii="Times New Roman" w:hAnsi="Times New Roman" w:eastAsia="宋体" w:cs="Times New Roman"/>
                <w:sz w:val="18"/>
                <w:szCs w:val="18"/>
                <w:shd w:val="clear" w:color="auto" w:fill="FFFFFF"/>
              </w:rPr>
              <w:t>Test</w:t>
            </w:r>
            <w:r>
              <w:rPr>
                <w:rFonts w:ascii="Times New Roman" w:hAnsi="Times New Roman" w:eastAsia="宋体" w:cs="Times New Roman"/>
                <w:sz w:val="18"/>
                <w:szCs w:val="18"/>
                <w:shd w:val="clear" w:color="auto" w:fill="FFFFFF"/>
              </w:rPr>
              <w:t xml:space="preserve"> </w:t>
            </w:r>
            <w:r>
              <w:rPr>
                <w:rFonts w:hint="eastAsia" w:ascii="Times New Roman" w:hAnsi="Times New Roman" w:eastAsia="宋体" w:cs="Times New Roman"/>
                <w:sz w:val="18"/>
                <w:szCs w:val="18"/>
                <w:shd w:val="clear" w:color="auto" w:fill="FFFFFF"/>
              </w:rPr>
              <w:t>result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2650" w:type="pct"/>
            <w:tcBorders>
              <w:top w:val="single" w:color="auto" w:sz="4" w:space="0"/>
              <w:bottom w:val="nil"/>
            </w:tcBorders>
            <w:vAlign w:val="center"/>
          </w:tcPr>
          <w:p>
            <w:pPr>
              <w:widowControl w:val="0"/>
              <w:spacing w:after="0" w:line="240" w:lineRule="auto"/>
              <w:jc w:val="both"/>
              <w:rPr>
                <w:rFonts w:ascii="Times New Roman" w:hAnsi="Times New Roman" w:eastAsia="E-BZ+ZGTLbn-2" w:cs="Times New Roman"/>
                <w:sz w:val="18"/>
                <w:szCs w:val="18"/>
              </w:rPr>
            </w:pPr>
            <w:r>
              <w:rPr>
                <w:rFonts w:ascii="Times New Roman" w:hAnsi="Times New Roman" w:eastAsia="E-BZ+ZGTLbn-2" w:cs="Times New Roman"/>
                <w:sz w:val="18"/>
                <w:szCs w:val="18"/>
              </w:rPr>
              <w:t>outaget does not Granger-cause lnBPHEV.</w:t>
            </w:r>
          </w:p>
        </w:tc>
        <w:tc>
          <w:tcPr>
            <w:tcW w:w="909" w:type="pct"/>
            <w:tcBorders>
              <w:top w:val="single" w:color="auto" w:sz="4" w:space="0"/>
              <w:bottom w:val="nil"/>
            </w:tcBorders>
            <w:vAlign w:val="center"/>
          </w:tcPr>
          <w:p>
            <w:pPr>
              <w:widowControl w:val="0"/>
              <w:spacing w:after="0" w:line="240" w:lineRule="auto"/>
              <w:jc w:val="both"/>
              <w:rPr>
                <w:rFonts w:ascii="Times New Roman" w:hAnsi="Times New Roman" w:eastAsia="宋体" w:cs="Times New Roman"/>
                <w:sz w:val="18"/>
                <w:szCs w:val="18"/>
                <w:shd w:val="clear" w:color="auto" w:fill="FFFFFF"/>
              </w:rPr>
            </w:pPr>
            <w:r>
              <w:rPr>
                <w:rFonts w:ascii="Times New Roman" w:hAnsi="Times New Roman" w:eastAsia="宋体" w:cs="Times New Roman"/>
                <w:sz w:val="18"/>
                <w:szCs w:val="18"/>
                <w:shd w:val="clear" w:color="auto" w:fill="FFFFFF"/>
              </w:rPr>
              <w:t>4.1981</w:t>
            </w:r>
          </w:p>
        </w:tc>
        <w:tc>
          <w:tcPr>
            <w:tcW w:w="757" w:type="pct"/>
            <w:tcBorders>
              <w:top w:val="single" w:color="auto" w:sz="4" w:space="0"/>
              <w:bottom w:val="nil"/>
            </w:tcBorders>
          </w:tcPr>
          <w:p>
            <w:pPr>
              <w:widowControl w:val="0"/>
              <w:spacing w:after="0" w:line="240" w:lineRule="auto"/>
              <w:jc w:val="both"/>
              <w:rPr>
                <w:rFonts w:ascii="Times New Roman" w:hAnsi="Times New Roman" w:eastAsia="宋体" w:cs="Times New Roman"/>
                <w:sz w:val="18"/>
                <w:szCs w:val="18"/>
                <w:shd w:val="clear" w:color="auto" w:fill="FFFFFF"/>
              </w:rPr>
            </w:pPr>
            <w:r>
              <w:rPr>
                <w:rFonts w:ascii="Times New Roman" w:hAnsi="Times New Roman" w:eastAsia="宋体" w:cs="Times New Roman"/>
                <w:sz w:val="18"/>
                <w:szCs w:val="18"/>
                <w:shd w:val="clear" w:color="auto" w:fill="FFFFFF"/>
              </w:rPr>
              <w:t>0.0000</w:t>
            </w:r>
          </w:p>
        </w:tc>
        <w:tc>
          <w:tcPr>
            <w:tcW w:w="682" w:type="pct"/>
            <w:tcBorders>
              <w:top w:val="single" w:color="auto" w:sz="4" w:space="0"/>
              <w:bottom w:val="nil"/>
            </w:tcBorders>
            <w:vAlign w:val="center"/>
          </w:tcPr>
          <w:p>
            <w:pPr>
              <w:widowControl w:val="0"/>
              <w:spacing w:after="0" w:line="240" w:lineRule="auto"/>
              <w:jc w:val="both"/>
              <w:rPr>
                <w:rFonts w:ascii="Times New Roman" w:hAnsi="Times New Roman" w:eastAsia="宋体" w:cs="Times New Roman"/>
                <w:sz w:val="18"/>
                <w:szCs w:val="18"/>
                <w:shd w:val="clear" w:color="auto" w:fill="FFFFFF"/>
              </w:rPr>
            </w:pPr>
            <w:r>
              <w:rPr>
                <w:rFonts w:ascii="Times New Roman" w:hAnsi="Times New Roman" w:eastAsia="宋体" w:cs="Times New Roman"/>
                <w:sz w:val="18"/>
                <w:szCs w:val="18"/>
                <w:shd w:val="clear" w:color="auto" w:fill="FFFFFF"/>
              </w:rPr>
              <w:t>Reject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2650" w:type="pct"/>
            <w:tcBorders>
              <w:top w:val="nil"/>
              <w:bottom w:val="nil"/>
            </w:tcBorders>
            <w:vAlign w:val="center"/>
          </w:tcPr>
          <w:p>
            <w:pPr>
              <w:widowControl w:val="0"/>
              <w:spacing w:after="0" w:line="240" w:lineRule="auto"/>
              <w:jc w:val="both"/>
              <w:rPr>
                <w:rFonts w:ascii="Times New Roman" w:hAnsi="Times New Roman" w:eastAsia="E-BZ+ZGTLbn-2" w:cs="Times New Roman"/>
                <w:sz w:val="18"/>
                <w:szCs w:val="18"/>
              </w:rPr>
            </w:pPr>
            <w:r>
              <w:rPr>
                <w:rFonts w:ascii="Times New Roman" w:hAnsi="Times New Roman" w:eastAsia="E-BZ+ZGTLbn-2" w:cs="Times New Roman"/>
                <w:sz w:val="18"/>
                <w:szCs w:val="18"/>
              </w:rPr>
              <w:t>outaget</w:t>
            </w:r>
            <w:r>
              <w:rPr>
                <w:rFonts w:ascii="Times New Roman" w:hAnsi="Times New Roman" w:eastAsia="宋体" w:cs="Times New Roman"/>
                <w:sz w:val="18"/>
                <w:szCs w:val="18"/>
                <w:shd w:val="clear" w:color="auto" w:fill="FFFFFF"/>
              </w:rPr>
              <w:t xml:space="preserve"> does not Granger-cause ln</w:t>
            </w:r>
            <w:r>
              <w:rPr>
                <w:rFonts w:hint="eastAsia" w:ascii="Times New Roman" w:hAnsi="Times New Roman" w:eastAsia="宋体" w:cs="Times New Roman"/>
                <w:sz w:val="18"/>
                <w:szCs w:val="18"/>
                <w:shd w:val="clear" w:color="auto" w:fill="FFFFFF"/>
              </w:rPr>
              <w:t>BEV</w:t>
            </w:r>
          </w:p>
        </w:tc>
        <w:tc>
          <w:tcPr>
            <w:tcW w:w="909" w:type="pct"/>
            <w:tcBorders>
              <w:top w:val="nil"/>
              <w:bottom w:val="nil"/>
            </w:tcBorders>
            <w:vAlign w:val="center"/>
          </w:tcPr>
          <w:p>
            <w:pPr>
              <w:widowControl w:val="0"/>
              <w:spacing w:after="0" w:line="240" w:lineRule="auto"/>
              <w:jc w:val="both"/>
              <w:rPr>
                <w:rFonts w:ascii="Times New Roman" w:hAnsi="Times New Roman" w:eastAsia="宋体" w:cs="Times New Roman"/>
                <w:sz w:val="18"/>
                <w:szCs w:val="18"/>
                <w:shd w:val="clear" w:color="auto" w:fill="FFFFFF"/>
              </w:rPr>
            </w:pPr>
            <w:r>
              <w:rPr>
                <w:rFonts w:hint="eastAsia" w:ascii="Times New Roman" w:hAnsi="Times New Roman" w:eastAsia="宋体" w:cs="Times New Roman"/>
                <w:sz w:val="18"/>
                <w:szCs w:val="18"/>
                <w:shd w:val="clear" w:color="auto" w:fill="FFFFFF"/>
              </w:rPr>
              <w:t>2</w:t>
            </w:r>
            <w:r>
              <w:rPr>
                <w:rFonts w:ascii="Times New Roman" w:hAnsi="Times New Roman" w:eastAsia="宋体" w:cs="Times New Roman"/>
                <w:sz w:val="18"/>
                <w:szCs w:val="18"/>
                <w:shd w:val="clear" w:color="auto" w:fill="FFFFFF"/>
              </w:rPr>
              <w:t>.6127</w:t>
            </w:r>
          </w:p>
        </w:tc>
        <w:tc>
          <w:tcPr>
            <w:tcW w:w="757" w:type="pct"/>
            <w:tcBorders>
              <w:top w:val="nil"/>
              <w:bottom w:val="nil"/>
            </w:tcBorders>
          </w:tcPr>
          <w:p>
            <w:pPr>
              <w:widowControl w:val="0"/>
              <w:spacing w:after="0" w:line="240" w:lineRule="auto"/>
              <w:jc w:val="both"/>
              <w:rPr>
                <w:rFonts w:ascii="Times New Roman" w:hAnsi="Times New Roman" w:eastAsia="宋体" w:cs="Times New Roman"/>
                <w:sz w:val="18"/>
                <w:szCs w:val="18"/>
                <w:shd w:val="clear" w:color="auto" w:fill="FFFFFF"/>
              </w:rPr>
            </w:pPr>
            <w:r>
              <w:rPr>
                <w:rFonts w:ascii="Times New Roman" w:hAnsi="Times New Roman" w:eastAsia="宋体" w:cs="Times New Roman"/>
                <w:sz w:val="18"/>
                <w:szCs w:val="18"/>
                <w:shd w:val="clear" w:color="auto" w:fill="FFFFFF"/>
              </w:rPr>
              <w:t>0.0090</w:t>
            </w:r>
          </w:p>
        </w:tc>
        <w:tc>
          <w:tcPr>
            <w:tcW w:w="682" w:type="pct"/>
            <w:tcBorders>
              <w:top w:val="nil"/>
              <w:bottom w:val="nil"/>
            </w:tcBorders>
            <w:vAlign w:val="center"/>
          </w:tcPr>
          <w:p>
            <w:pPr>
              <w:widowControl w:val="0"/>
              <w:spacing w:after="0" w:line="240" w:lineRule="auto"/>
              <w:jc w:val="both"/>
              <w:rPr>
                <w:rFonts w:ascii="Times New Roman" w:hAnsi="Times New Roman" w:eastAsia="宋体" w:cs="Times New Roman"/>
                <w:sz w:val="18"/>
                <w:szCs w:val="18"/>
                <w:shd w:val="clear" w:color="auto" w:fill="FFFFFF"/>
              </w:rPr>
            </w:pPr>
            <w:r>
              <w:rPr>
                <w:rFonts w:ascii="Times New Roman" w:hAnsi="Times New Roman" w:eastAsia="宋体" w:cs="Times New Roman"/>
                <w:sz w:val="18"/>
                <w:szCs w:val="18"/>
                <w:shd w:val="clear" w:color="auto" w:fill="FFFFFF"/>
              </w:rPr>
              <w:t>Reject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2650" w:type="pct"/>
            <w:tcBorders>
              <w:top w:val="nil"/>
              <w:bottom w:val="nil"/>
            </w:tcBorders>
            <w:vAlign w:val="center"/>
          </w:tcPr>
          <w:p>
            <w:pPr>
              <w:widowControl w:val="0"/>
              <w:spacing w:after="0" w:line="240" w:lineRule="auto"/>
              <w:jc w:val="both"/>
              <w:rPr>
                <w:rFonts w:ascii="Times New Roman" w:hAnsi="Times New Roman" w:eastAsia="E-BZ+ZGTLbn-2" w:cs="Times New Roman"/>
                <w:sz w:val="18"/>
                <w:szCs w:val="18"/>
              </w:rPr>
            </w:pPr>
            <w:r>
              <w:rPr>
                <w:rFonts w:ascii="Times New Roman" w:hAnsi="Times New Roman" w:eastAsia="E-BZ+ZGTLbn-2" w:cs="Times New Roman"/>
                <w:sz w:val="18"/>
                <w:szCs w:val="18"/>
              </w:rPr>
              <w:t>outaget</w:t>
            </w:r>
            <w:r>
              <w:rPr>
                <w:rFonts w:ascii="Times New Roman" w:hAnsi="Times New Roman" w:eastAsia="宋体" w:cs="Times New Roman"/>
                <w:sz w:val="18"/>
                <w:szCs w:val="18"/>
                <w:shd w:val="clear" w:color="auto" w:fill="FFFFFF"/>
              </w:rPr>
              <w:t xml:space="preserve"> does not Granger-cause lnPHEV</w:t>
            </w:r>
          </w:p>
        </w:tc>
        <w:tc>
          <w:tcPr>
            <w:tcW w:w="909" w:type="pct"/>
            <w:tcBorders>
              <w:top w:val="nil"/>
              <w:bottom w:val="nil"/>
            </w:tcBorders>
            <w:vAlign w:val="center"/>
          </w:tcPr>
          <w:p>
            <w:pPr>
              <w:widowControl w:val="0"/>
              <w:spacing w:after="0" w:line="240" w:lineRule="auto"/>
              <w:jc w:val="both"/>
              <w:rPr>
                <w:rFonts w:ascii="Times New Roman" w:hAnsi="Times New Roman" w:eastAsia="宋体" w:cs="Times New Roman"/>
                <w:sz w:val="18"/>
                <w:szCs w:val="18"/>
                <w:shd w:val="clear" w:color="auto" w:fill="FFFFFF"/>
              </w:rPr>
            </w:pPr>
            <w:r>
              <w:rPr>
                <w:rFonts w:ascii="Times New Roman" w:hAnsi="Times New Roman" w:eastAsia="宋体" w:cs="Times New Roman"/>
                <w:sz w:val="18"/>
                <w:szCs w:val="18"/>
                <w:shd w:val="clear" w:color="auto" w:fill="FFFFFF"/>
              </w:rPr>
              <w:t>3.6851</w:t>
            </w:r>
          </w:p>
        </w:tc>
        <w:tc>
          <w:tcPr>
            <w:tcW w:w="757" w:type="pct"/>
            <w:tcBorders>
              <w:top w:val="nil"/>
              <w:bottom w:val="nil"/>
            </w:tcBorders>
          </w:tcPr>
          <w:p>
            <w:pPr>
              <w:widowControl w:val="0"/>
              <w:spacing w:after="0" w:line="240" w:lineRule="auto"/>
              <w:jc w:val="both"/>
              <w:rPr>
                <w:rFonts w:ascii="Times New Roman" w:hAnsi="Times New Roman" w:eastAsia="宋体" w:cs="Times New Roman"/>
                <w:sz w:val="18"/>
                <w:szCs w:val="18"/>
                <w:shd w:val="clear" w:color="auto" w:fill="FFFFFF"/>
              </w:rPr>
            </w:pPr>
            <w:r>
              <w:rPr>
                <w:rFonts w:ascii="Times New Roman" w:hAnsi="Times New Roman" w:eastAsia="宋体" w:cs="Times New Roman"/>
                <w:sz w:val="18"/>
                <w:szCs w:val="18"/>
                <w:shd w:val="clear" w:color="auto" w:fill="FFFFFF"/>
              </w:rPr>
              <w:t>0.0000</w:t>
            </w:r>
          </w:p>
        </w:tc>
        <w:tc>
          <w:tcPr>
            <w:tcW w:w="682" w:type="pct"/>
            <w:tcBorders>
              <w:top w:val="nil"/>
              <w:bottom w:val="nil"/>
            </w:tcBorders>
            <w:vAlign w:val="center"/>
          </w:tcPr>
          <w:p>
            <w:pPr>
              <w:widowControl w:val="0"/>
              <w:spacing w:after="0" w:line="240" w:lineRule="auto"/>
              <w:jc w:val="both"/>
              <w:rPr>
                <w:rFonts w:ascii="Times New Roman" w:hAnsi="Times New Roman" w:eastAsia="宋体" w:cs="Times New Roman"/>
                <w:sz w:val="18"/>
                <w:szCs w:val="18"/>
                <w:shd w:val="clear" w:color="auto" w:fill="FFFFFF"/>
              </w:rPr>
            </w:pPr>
            <w:r>
              <w:rPr>
                <w:rFonts w:ascii="Times New Roman" w:hAnsi="Times New Roman" w:eastAsia="宋体" w:cs="Times New Roman"/>
                <w:sz w:val="18"/>
                <w:szCs w:val="18"/>
                <w:shd w:val="clear" w:color="auto" w:fill="FFFFFF"/>
              </w:rPr>
              <w:t>Reject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2650" w:type="pct"/>
            <w:tcBorders>
              <w:top w:val="nil"/>
              <w:bottom w:val="nil"/>
            </w:tcBorders>
            <w:vAlign w:val="center"/>
          </w:tcPr>
          <w:p>
            <w:pPr>
              <w:widowControl w:val="0"/>
              <w:spacing w:after="0" w:line="240" w:lineRule="auto"/>
              <w:jc w:val="both"/>
              <w:rPr>
                <w:rFonts w:ascii="Times New Roman" w:hAnsi="Times New Roman" w:eastAsia="E-BZ+ZGTLbn-2" w:cs="Times New Roman"/>
                <w:sz w:val="18"/>
                <w:szCs w:val="18"/>
              </w:rPr>
            </w:pPr>
            <w:r>
              <w:rPr>
                <w:rFonts w:ascii="Times New Roman" w:hAnsi="Times New Roman" w:eastAsia="E-BZ+ZGTLbn-2" w:cs="Times New Roman"/>
                <w:sz w:val="18"/>
                <w:szCs w:val="18"/>
              </w:rPr>
              <w:t>outage</w:t>
            </w:r>
            <w:r>
              <w:rPr>
                <w:rFonts w:hint="eastAsia" w:ascii="Times New Roman" w:hAnsi="Times New Roman" w:eastAsia="E-BZ+ZGTLbn-2" w:cs="Times New Roman"/>
                <w:sz w:val="18"/>
                <w:szCs w:val="18"/>
              </w:rPr>
              <w:t>h</w:t>
            </w:r>
            <w:r>
              <w:rPr>
                <w:rFonts w:ascii="Times New Roman" w:hAnsi="Times New Roman" w:eastAsia="E-BZ+ZGTLbn-2" w:cs="Times New Roman"/>
                <w:sz w:val="18"/>
                <w:szCs w:val="18"/>
              </w:rPr>
              <w:t xml:space="preserve"> does not Granger-cause lnBPHEV.</w:t>
            </w:r>
          </w:p>
        </w:tc>
        <w:tc>
          <w:tcPr>
            <w:tcW w:w="909" w:type="pct"/>
            <w:tcBorders>
              <w:top w:val="nil"/>
              <w:bottom w:val="nil"/>
            </w:tcBorders>
            <w:vAlign w:val="center"/>
          </w:tcPr>
          <w:p>
            <w:pPr>
              <w:widowControl w:val="0"/>
              <w:spacing w:after="0" w:line="240" w:lineRule="auto"/>
              <w:jc w:val="both"/>
              <w:rPr>
                <w:rFonts w:ascii="Times New Roman" w:hAnsi="Times New Roman" w:eastAsia="宋体" w:cs="Times New Roman"/>
                <w:sz w:val="18"/>
                <w:szCs w:val="18"/>
                <w:shd w:val="clear" w:color="auto" w:fill="FFFFFF"/>
              </w:rPr>
            </w:pPr>
            <w:r>
              <w:rPr>
                <w:rFonts w:ascii="Times New Roman" w:hAnsi="Times New Roman" w:eastAsia="宋体" w:cs="Times New Roman"/>
                <w:sz w:val="18"/>
                <w:szCs w:val="18"/>
                <w:shd w:val="clear" w:color="auto" w:fill="FFFFFF"/>
              </w:rPr>
              <w:t>4.0245</w:t>
            </w:r>
          </w:p>
        </w:tc>
        <w:tc>
          <w:tcPr>
            <w:tcW w:w="757" w:type="pct"/>
            <w:tcBorders>
              <w:top w:val="nil"/>
              <w:bottom w:val="nil"/>
            </w:tcBorders>
          </w:tcPr>
          <w:p>
            <w:pPr>
              <w:widowControl w:val="0"/>
              <w:spacing w:after="0" w:line="240" w:lineRule="auto"/>
              <w:jc w:val="both"/>
              <w:rPr>
                <w:rFonts w:ascii="Times New Roman" w:hAnsi="Times New Roman" w:eastAsia="宋体" w:cs="Times New Roman"/>
                <w:sz w:val="18"/>
                <w:szCs w:val="18"/>
                <w:shd w:val="clear" w:color="auto" w:fill="FFFFFF"/>
              </w:rPr>
            </w:pPr>
            <w:r>
              <w:rPr>
                <w:rFonts w:ascii="Times New Roman" w:hAnsi="Times New Roman" w:eastAsia="宋体" w:cs="Times New Roman"/>
                <w:sz w:val="18"/>
                <w:szCs w:val="18"/>
                <w:shd w:val="clear" w:color="auto" w:fill="FFFFFF"/>
              </w:rPr>
              <w:t>0.0001</w:t>
            </w:r>
          </w:p>
        </w:tc>
        <w:tc>
          <w:tcPr>
            <w:tcW w:w="682" w:type="pct"/>
            <w:tcBorders>
              <w:top w:val="nil"/>
              <w:bottom w:val="nil"/>
            </w:tcBorders>
            <w:vAlign w:val="center"/>
          </w:tcPr>
          <w:p>
            <w:pPr>
              <w:widowControl w:val="0"/>
              <w:spacing w:after="0" w:line="240" w:lineRule="auto"/>
              <w:jc w:val="both"/>
              <w:rPr>
                <w:rFonts w:ascii="Times New Roman" w:hAnsi="Times New Roman" w:eastAsia="宋体" w:cs="Times New Roman"/>
                <w:sz w:val="18"/>
                <w:szCs w:val="18"/>
                <w:shd w:val="clear" w:color="auto" w:fill="FFFFFF"/>
              </w:rPr>
            </w:pPr>
            <w:r>
              <w:rPr>
                <w:rFonts w:ascii="Times New Roman" w:hAnsi="Times New Roman" w:eastAsia="宋体" w:cs="Times New Roman"/>
                <w:sz w:val="18"/>
                <w:szCs w:val="18"/>
                <w:shd w:val="clear" w:color="auto" w:fill="FFFFFF"/>
              </w:rPr>
              <w:t>Reject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2650" w:type="pct"/>
            <w:tcBorders>
              <w:top w:val="nil"/>
              <w:bottom w:val="nil"/>
            </w:tcBorders>
            <w:vAlign w:val="center"/>
          </w:tcPr>
          <w:p>
            <w:pPr>
              <w:widowControl w:val="0"/>
              <w:spacing w:after="0" w:line="240" w:lineRule="auto"/>
              <w:jc w:val="both"/>
              <w:rPr>
                <w:rFonts w:ascii="Times New Roman" w:hAnsi="Times New Roman" w:eastAsia="E-BZ+ZGTLbn-2" w:cs="Times New Roman"/>
                <w:sz w:val="18"/>
                <w:szCs w:val="18"/>
              </w:rPr>
            </w:pPr>
            <w:r>
              <w:rPr>
                <w:rFonts w:ascii="Times New Roman" w:hAnsi="Times New Roman" w:eastAsia="E-BZ+ZGTLbn-2" w:cs="Times New Roman"/>
                <w:sz w:val="18"/>
                <w:szCs w:val="18"/>
              </w:rPr>
              <w:t>outage</w:t>
            </w:r>
            <w:r>
              <w:rPr>
                <w:rFonts w:hint="eastAsia" w:ascii="Times New Roman" w:hAnsi="Times New Roman" w:eastAsia="E-BZ+ZGTLbn-2" w:cs="Times New Roman"/>
                <w:sz w:val="18"/>
                <w:szCs w:val="18"/>
              </w:rPr>
              <w:t>h</w:t>
            </w:r>
            <w:r>
              <w:rPr>
                <w:rFonts w:ascii="Times New Roman" w:hAnsi="Times New Roman" w:eastAsia="宋体" w:cs="Times New Roman"/>
                <w:sz w:val="18"/>
                <w:szCs w:val="18"/>
                <w:shd w:val="clear" w:color="auto" w:fill="FFFFFF"/>
              </w:rPr>
              <w:t xml:space="preserve"> does not Granger-cause ln</w:t>
            </w:r>
            <w:r>
              <w:rPr>
                <w:rFonts w:hint="eastAsia" w:ascii="Times New Roman" w:hAnsi="Times New Roman" w:eastAsia="宋体" w:cs="Times New Roman"/>
                <w:sz w:val="18"/>
                <w:szCs w:val="18"/>
                <w:shd w:val="clear" w:color="auto" w:fill="FFFFFF"/>
              </w:rPr>
              <w:t>BEV</w:t>
            </w:r>
          </w:p>
        </w:tc>
        <w:tc>
          <w:tcPr>
            <w:tcW w:w="909" w:type="pct"/>
            <w:tcBorders>
              <w:top w:val="nil"/>
              <w:bottom w:val="nil"/>
            </w:tcBorders>
            <w:vAlign w:val="center"/>
          </w:tcPr>
          <w:p>
            <w:pPr>
              <w:widowControl w:val="0"/>
              <w:spacing w:after="0" w:line="240" w:lineRule="auto"/>
              <w:jc w:val="both"/>
              <w:rPr>
                <w:rFonts w:ascii="Times New Roman" w:hAnsi="Times New Roman" w:eastAsia="宋体" w:cs="Times New Roman"/>
                <w:sz w:val="18"/>
                <w:szCs w:val="18"/>
                <w:shd w:val="clear" w:color="auto" w:fill="FFFFFF"/>
              </w:rPr>
            </w:pPr>
            <w:r>
              <w:rPr>
                <w:rFonts w:ascii="Times New Roman" w:hAnsi="Times New Roman" w:eastAsia="宋体" w:cs="Times New Roman"/>
                <w:sz w:val="18"/>
                <w:szCs w:val="18"/>
                <w:shd w:val="clear" w:color="auto" w:fill="FFFFFF"/>
              </w:rPr>
              <w:t>2.7938</w:t>
            </w:r>
          </w:p>
        </w:tc>
        <w:tc>
          <w:tcPr>
            <w:tcW w:w="757" w:type="pct"/>
            <w:tcBorders>
              <w:top w:val="nil"/>
              <w:bottom w:val="nil"/>
            </w:tcBorders>
          </w:tcPr>
          <w:p>
            <w:pPr>
              <w:widowControl w:val="0"/>
              <w:spacing w:after="0" w:line="240" w:lineRule="auto"/>
              <w:jc w:val="both"/>
              <w:rPr>
                <w:rFonts w:ascii="Times New Roman" w:hAnsi="Times New Roman" w:eastAsia="宋体" w:cs="Times New Roman"/>
                <w:sz w:val="18"/>
                <w:szCs w:val="18"/>
                <w:shd w:val="clear" w:color="auto" w:fill="FFFFFF"/>
              </w:rPr>
            </w:pPr>
            <w:r>
              <w:rPr>
                <w:rFonts w:ascii="Times New Roman" w:hAnsi="Times New Roman" w:eastAsia="宋体" w:cs="Times New Roman"/>
                <w:sz w:val="18"/>
                <w:szCs w:val="18"/>
                <w:shd w:val="clear" w:color="auto" w:fill="FFFFFF"/>
              </w:rPr>
              <w:t>0.0052</w:t>
            </w:r>
          </w:p>
        </w:tc>
        <w:tc>
          <w:tcPr>
            <w:tcW w:w="682" w:type="pct"/>
            <w:tcBorders>
              <w:top w:val="nil"/>
              <w:bottom w:val="nil"/>
            </w:tcBorders>
            <w:vAlign w:val="center"/>
          </w:tcPr>
          <w:p>
            <w:pPr>
              <w:widowControl w:val="0"/>
              <w:spacing w:after="0" w:line="240" w:lineRule="auto"/>
              <w:jc w:val="both"/>
              <w:rPr>
                <w:rFonts w:ascii="Times New Roman" w:hAnsi="Times New Roman" w:eastAsia="宋体" w:cs="Times New Roman"/>
                <w:sz w:val="18"/>
                <w:szCs w:val="18"/>
                <w:shd w:val="clear" w:color="auto" w:fill="FFFFFF"/>
              </w:rPr>
            </w:pPr>
            <w:r>
              <w:rPr>
                <w:rFonts w:ascii="Times New Roman" w:hAnsi="Times New Roman" w:eastAsia="宋体" w:cs="Times New Roman"/>
                <w:sz w:val="18"/>
                <w:szCs w:val="18"/>
                <w:shd w:val="clear" w:color="auto" w:fill="FFFFFF"/>
              </w:rPr>
              <w:t>Reject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2650" w:type="pct"/>
            <w:tcBorders>
              <w:top w:val="nil"/>
            </w:tcBorders>
            <w:vAlign w:val="center"/>
          </w:tcPr>
          <w:p>
            <w:pPr>
              <w:widowControl w:val="0"/>
              <w:spacing w:after="0" w:line="240" w:lineRule="auto"/>
              <w:jc w:val="both"/>
              <w:rPr>
                <w:rFonts w:ascii="Times New Roman" w:hAnsi="Times New Roman" w:eastAsia="E-BZ+ZGTLbn-2" w:cs="Times New Roman"/>
                <w:sz w:val="18"/>
                <w:szCs w:val="18"/>
              </w:rPr>
            </w:pPr>
            <w:bookmarkStart w:id="2" w:name="_GoBack"/>
            <w:bookmarkEnd w:id="2"/>
            <w:r>
              <w:rPr>
                <w:rFonts w:ascii="Times New Roman" w:hAnsi="Times New Roman" w:eastAsia="E-BZ+ZGTLbn-2" w:cs="Times New Roman"/>
                <w:sz w:val="18"/>
                <w:szCs w:val="18"/>
              </w:rPr>
              <w:t>outage</w:t>
            </w:r>
            <w:r>
              <w:rPr>
                <w:rFonts w:hint="eastAsia" w:ascii="Times New Roman" w:hAnsi="Times New Roman" w:eastAsia="E-BZ+ZGTLbn-2" w:cs="Times New Roman"/>
                <w:sz w:val="18"/>
                <w:szCs w:val="18"/>
              </w:rPr>
              <w:t>h</w:t>
            </w:r>
            <w:r>
              <w:rPr>
                <w:rFonts w:ascii="Times New Roman" w:hAnsi="Times New Roman" w:eastAsia="宋体" w:cs="Times New Roman"/>
                <w:sz w:val="18"/>
                <w:szCs w:val="18"/>
                <w:shd w:val="clear" w:color="auto" w:fill="FFFFFF"/>
              </w:rPr>
              <w:t xml:space="preserve"> does not Granger-cause lnPHEV</w:t>
            </w:r>
          </w:p>
        </w:tc>
        <w:tc>
          <w:tcPr>
            <w:tcW w:w="909" w:type="pct"/>
            <w:tcBorders>
              <w:top w:val="nil"/>
            </w:tcBorders>
            <w:vAlign w:val="center"/>
          </w:tcPr>
          <w:p>
            <w:pPr>
              <w:widowControl w:val="0"/>
              <w:spacing w:after="0" w:line="240" w:lineRule="auto"/>
              <w:jc w:val="both"/>
              <w:rPr>
                <w:rFonts w:ascii="Times New Roman" w:hAnsi="Times New Roman" w:eastAsia="宋体" w:cs="Times New Roman"/>
                <w:sz w:val="18"/>
                <w:szCs w:val="18"/>
                <w:shd w:val="clear" w:color="auto" w:fill="FFFFFF"/>
              </w:rPr>
            </w:pPr>
            <w:r>
              <w:rPr>
                <w:rFonts w:ascii="Times New Roman" w:hAnsi="Times New Roman" w:eastAsia="宋体" w:cs="Times New Roman"/>
                <w:sz w:val="18"/>
                <w:szCs w:val="18"/>
                <w:shd w:val="clear" w:color="auto" w:fill="FFFFFF"/>
              </w:rPr>
              <w:t>3.5952</w:t>
            </w:r>
          </w:p>
        </w:tc>
        <w:tc>
          <w:tcPr>
            <w:tcW w:w="757" w:type="pct"/>
            <w:tcBorders>
              <w:top w:val="nil"/>
            </w:tcBorders>
          </w:tcPr>
          <w:p>
            <w:pPr>
              <w:widowControl w:val="0"/>
              <w:spacing w:after="0" w:line="240" w:lineRule="auto"/>
              <w:jc w:val="both"/>
              <w:rPr>
                <w:rFonts w:ascii="Times New Roman" w:hAnsi="Times New Roman" w:eastAsia="宋体" w:cs="Times New Roman"/>
                <w:sz w:val="18"/>
                <w:szCs w:val="18"/>
                <w:shd w:val="clear" w:color="auto" w:fill="FFFFFF"/>
              </w:rPr>
            </w:pPr>
            <w:r>
              <w:rPr>
                <w:rFonts w:ascii="Times New Roman" w:hAnsi="Times New Roman" w:eastAsia="宋体" w:cs="Times New Roman"/>
                <w:sz w:val="18"/>
                <w:szCs w:val="18"/>
                <w:shd w:val="clear" w:color="auto" w:fill="FFFFFF"/>
              </w:rPr>
              <w:t>0.0001</w:t>
            </w:r>
          </w:p>
        </w:tc>
        <w:tc>
          <w:tcPr>
            <w:tcW w:w="682" w:type="pct"/>
            <w:tcBorders>
              <w:top w:val="nil"/>
            </w:tcBorders>
            <w:vAlign w:val="center"/>
          </w:tcPr>
          <w:p>
            <w:pPr>
              <w:widowControl w:val="0"/>
              <w:spacing w:after="0" w:line="240" w:lineRule="auto"/>
              <w:jc w:val="both"/>
              <w:rPr>
                <w:rFonts w:ascii="Times New Roman" w:hAnsi="Times New Roman" w:eastAsia="宋体" w:cs="Times New Roman"/>
                <w:sz w:val="18"/>
                <w:szCs w:val="18"/>
                <w:shd w:val="clear" w:color="auto" w:fill="FFFFFF"/>
              </w:rPr>
            </w:pPr>
            <w:r>
              <w:rPr>
                <w:rFonts w:ascii="Times New Roman" w:hAnsi="Times New Roman" w:eastAsia="宋体" w:cs="Times New Roman"/>
                <w:sz w:val="18"/>
                <w:szCs w:val="18"/>
                <w:shd w:val="clear" w:color="auto" w:fill="FFFFFF"/>
              </w:rPr>
              <w:t>Reject</w:t>
            </w:r>
          </w:p>
        </w:tc>
      </w:tr>
    </w:tbl>
    <w:p>
      <w:pPr>
        <w:spacing w:line="240" w:lineRule="auto"/>
        <w:jc w:val="both"/>
        <w:rPr>
          <w:rFonts w:ascii="Times New Roman" w:hAnsi="Times New Roman" w:cs="Times New Roman"/>
        </w:rPr>
      </w:pPr>
    </w:p>
    <w:p>
      <w:pPr>
        <w:rPr>
          <w:rFonts w:ascii="Times New Roman" w:hAnsi="Times New Roman" w:cs="Times New Roman"/>
        </w:rPr>
        <w:sectPr>
          <w:pgSz w:w="12240" w:h="15840"/>
          <w:pgMar w:top="1440" w:right="1440" w:bottom="1440" w:left="1440" w:header="720" w:footer="720" w:gutter="0"/>
          <w:cols w:space="720" w:num="1"/>
          <w:docGrid w:linePitch="360" w:charSpace="0"/>
        </w:sectPr>
      </w:pPr>
    </w:p>
    <w:p>
      <w:pPr>
        <w:spacing w:line="240" w:lineRule="auto"/>
        <w:jc w:val="both"/>
        <w:rPr>
          <w:rFonts w:ascii="Times New Roman" w:hAnsi="Times New Roman" w:cs="Times New Roman"/>
        </w:rPr>
      </w:pPr>
      <w:r>
        <w:rPr>
          <w:rFonts w:ascii="Times New Roman" w:hAnsi="Times New Roman" w:cs="Times New Roman"/>
        </w:rPr>
        <w:t>Table S14. Results of models adding the mandatory notice variable</w:t>
      </w:r>
    </w:p>
    <w:tbl>
      <w:tblPr>
        <w:tblStyle w:val="8"/>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337"/>
        <w:gridCol w:w="2337"/>
        <w:gridCol w:w="2338"/>
        <w:gridCol w:w="2338"/>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337" w:type="dxa"/>
          </w:tcPr>
          <w:p>
            <w:pPr>
              <w:widowControl w:val="0"/>
              <w:spacing w:after="0" w:line="240" w:lineRule="auto"/>
              <w:jc w:val="both"/>
              <w:rPr>
                <w:rFonts w:ascii="Times New Roman" w:hAnsi="Times New Roman" w:eastAsia="宋体" w:cs="Times New Roman"/>
              </w:rPr>
            </w:pPr>
          </w:p>
        </w:tc>
        <w:tc>
          <w:tcPr>
            <w:tcW w:w="2337" w:type="dxa"/>
            <w:tcBorders>
              <w:top w:val="single" w:color="auto" w:sz="4" w:space="0"/>
              <w:bottom w:val="nil"/>
            </w:tcBorders>
          </w:tcPr>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LnNEV(BEV+PHEV)</w:t>
            </w:r>
          </w:p>
        </w:tc>
        <w:tc>
          <w:tcPr>
            <w:tcW w:w="2338" w:type="dxa"/>
            <w:tcBorders>
              <w:top w:val="single" w:color="auto" w:sz="4" w:space="0"/>
              <w:bottom w:val="nil"/>
            </w:tcBorders>
          </w:tcPr>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LnBEV</w:t>
            </w:r>
          </w:p>
        </w:tc>
        <w:tc>
          <w:tcPr>
            <w:tcW w:w="2338" w:type="dxa"/>
            <w:tcBorders>
              <w:top w:val="single" w:color="auto" w:sz="4" w:space="0"/>
              <w:bottom w:val="nil"/>
            </w:tcBorders>
          </w:tcPr>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LnPHEV</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337" w:type="dxa"/>
          </w:tcPr>
          <w:p>
            <w:pPr>
              <w:widowControl w:val="0"/>
              <w:spacing w:after="0" w:line="240" w:lineRule="auto"/>
              <w:jc w:val="both"/>
              <w:rPr>
                <w:rFonts w:ascii="Times New Roman" w:hAnsi="Times New Roman" w:eastAsia="宋体" w:cs="Times New Roman"/>
              </w:rPr>
            </w:pPr>
          </w:p>
        </w:tc>
        <w:tc>
          <w:tcPr>
            <w:tcW w:w="2337" w:type="dxa"/>
            <w:tcBorders>
              <w:top w:val="nil"/>
              <w:bottom w:val="single" w:color="auto" w:sz="4" w:space="0"/>
            </w:tcBorders>
          </w:tcPr>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(1)</w:t>
            </w:r>
          </w:p>
        </w:tc>
        <w:tc>
          <w:tcPr>
            <w:tcW w:w="2338" w:type="dxa"/>
            <w:tcBorders>
              <w:top w:val="nil"/>
              <w:bottom w:val="single" w:color="auto" w:sz="4" w:space="0"/>
            </w:tcBorders>
          </w:tcPr>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(2)</w:t>
            </w:r>
          </w:p>
        </w:tc>
        <w:tc>
          <w:tcPr>
            <w:tcW w:w="2338" w:type="dxa"/>
            <w:tcBorders>
              <w:top w:val="nil"/>
              <w:bottom w:val="single" w:color="auto" w:sz="4" w:space="0"/>
            </w:tcBorders>
          </w:tcPr>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337" w:type="dxa"/>
          </w:tcPr>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L1.Outage times</w:t>
            </w:r>
          </w:p>
        </w:tc>
        <w:tc>
          <w:tcPr>
            <w:tcW w:w="2337" w:type="dxa"/>
            <w:tcBorders>
              <w:top w:val="single" w:color="auto" w:sz="4" w:space="0"/>
            </w:tcBorders>
          </w:tcPr>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-0.010</w:t>
            </w:r>
            <w:r>
              <w:rPr>
                <w:rFonts w:ascii="Times New Roman" w:hAnsi="Times New Roman" w:eastAsia="宋体" w:cs="Times New Roman"/>
                <w:vertAlign w:val="superscript"/>
              </w:rPr>
              <w:t>***</w:t>
            </w:r>
          </w:p>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(0.001)</w:t>
            </w:r>
          </w:p>
        </w:tc>
        <w:tc>
          <w:tcPr>
            <w:tcW w:w="2338" w:type="dxa"/>
            <w:tcBorders>
              <w:top w:val="single" w:color="auto" w:sz="4" w:space="0"/>
            </w:tcBorders>
          </w:tcPr>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-0.009</w:t>
            </w:r>
            <w:r>
              <w:rPr>
                <w:rFonts w:ascii="Times New Roman" w:hAnsi="Times New Roman" w:eastAsia="宋体" w:cs="Times New Roman"/>
                <w:vertAlign w:val="superscript"/>
              </w:rPr>
              <w:t>***</w:t>
            </w:r>
          </w:p>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(0.001)</w:t>
            </w:r>
          </w:p>
        </w:tc>
        <w:tc>
          <w:tcPr>
            <w:tcW w:w="2338" w:type="dxa"/>
            <w:tcBorders>
              <w:top w:val="single" w:color="auto" w:sz="4" w:space="0"/>
            </w:tcBorders>
          </w:tcPr>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-0.014</w:t>
            </w:r>
            <w:r>
              <w:rPr>
                <w:rFonts w:ascii="Times New Roman" w:hAnsi="Times New Roman" w:eastAsia="宋体" w:cs="Times New Roman"/>
                <w:vertAlign w:val="superscript"/>
              </w:rPr>
              <w:t>***</w:t>
            </w:r>
          </w:p>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(0.003)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337" w:type="dxa"/>
          </w:tcPr>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lnGDP</w:t>
            </w:r>
          </w:p>
        </w:tc>
        <w:tc>
          <w:tcPr>
            <w:tcW w:w="2337" w:type="dxa"/>
          </w:tcPr>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-0.041</w:t>
            </w:r>
          </w:p>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(0.027)</w:t>
            </w:r>
          </w:p>
        </w:tc>
        <w:tc>
          <w:tcPr>
            <w:tcW w:w="2338" w:type="dxa"/>
          </w:tcPr>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-0.023</w:t>
            </w:r>
          </w:p>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(0.026)</w:t>
            </w:r>
          </w:p>
        </w:tc>
        <w:tc>
          <w:tcPr>
            <w:tcW w:w="2338" w:type="dxa"/>
          </w:tcPr>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-0.046</w:t>
            </w:r>
          </w:p>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(0.040)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337" w:type="dxa"/>
          </w:tcPr>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shd w:val="clear" w:color="auto" w:fill="FFFFFF"/>
              </w:rPr>
              <w:t>L1.Mandatory notices</w:t>
            </w:r>
          </w:p>
        </w:tc>
        <w:tc>
          <w:tcPr>
            <w:tcW w:w="2337" w:type="dxa"/>
          </w:tcPr>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-0.48</w:t>
            </w:r>
            <w:r>
              <w:rPr>
                <w:rFonts w:ascii="Times New Roman" w:hAnsi="Times New Roman" w:eastAsia="宋体" w:cs="Times New Roman"/>
                <w:vertAlign w:val="superscript"/>
              </w:rPr>
              <w:t>***</w:t>
            </w:r>
          </w:p>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(0.14)</w:t>
            </w:r>
          </w:p>
        </w:tc>
        <w:tc>
          <w:tcPr>
            <w:tcW w:w="2338" w:type="dxa"/>
          </w:tcPr>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-0.43</w:t>
            </w:r>
            <w:r>
              <w:rPr>
                <w:rFonts w:ascii="Times New Roman" w:hAnsi="Times New Roman" w:eastAsia="宋体" w:cs="Times New Roman"/>
                <w:vertAlign w:val="superscript"/>
              </w:rPr>
              <w:t>***</w:t>
            </w:r>
          </w:p>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(0.13)</w:t>
            </w:r>
          </w:p>
        </w:tc>
        <w:tc>
          <w:tcPr>
            <w:tcW w:w="2338" w:type="dxa"/>
          </w:tcPr>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-0.58</w:t>
            </w:r>
            <w:r>
              <w:rPr>
                <w:rFonts w:ascii="Times New Roman" w:hAnsi="Times New Roman" w:eastAsia="宋体" w:cs="Times New Roman"/>
                <w:vertAlign w:val="superscript"/>
              </w:rPr>
              <w:t>***</w:t>
            </w:r>
          </w:p>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(0.28)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337" w:type="dxa"/>
            <w:tcBorders>
              <w:bottom w:val="single" w:color="auto" w:sz="4" w:space="0"/>
            </w:tcBorders>
            <w:vAlign w:val="center"/>
          </w:tcPr>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Constant</w:t>
            </w:r>
          </w:p>
        </w:tc>
        <w:tc>
          <w:tcPr>
            <w:tcW w:w="2337" w:type="dxa"/>
            <w:tcBorders>
              <w:bottom w:val="single" w:color="auto" w:sz="4" w:space="0"/>
            </w:tcBorders>
          </w:tcPr>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4.63</w:t>
            </w:r>
            <w:r>
              <w:rPr>
                <w:rFonts w:ascii="Times New Roman" w:hAnsi="Times New Roman" w:eastAsia="宋体" w:cs="Times New Roman"/>
                <w:vertAlign w:val="superscript"/>
              </w:rPr>
              <w:t>***</w:t>
            </w:r>
          </w:p>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(0.22)</w:t>
            </w:r>
          </w:p>
        </w:tc>
        <w:tc>
          <w:tcPr>
            <w:tcW w:w="2338" w:type="dxa"/>
            <w:tcBorders>
              <w:bottom w:val="single" w:color="auto" w:sz="4" w:space="0"/>
            </w:tcBorders>
          </w:tcPr>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4.31</w:t>
            </w:r>
            <w:r>
              <w:rPr>
                <w:rFonts w:ascii="Times New Roman" w:hAnsi="Times New Roman" w:eastAsia="宋体" w:cs="Times New Roman"/>
                <w:vertAlign w:val="superscript"/>
              </w:rPr>
              <w:t>***</w:t>
            </w:r>
          </w:p>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(0.21)</w:t>
            </w:r>
          </w:p>
        </w:tc>
        <w:tc>
          <w:tcPr>
            <w:tcW w:w="2338" w:type="dxa"/>
            <w:tcBorders>
              <w:bottom w:val="single" w:color="auto" w:sz="4" w:space="0"/>
            </w:tcBorders>
          </w:tcPr>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2.47</w:t>
            </w:r>
            <w:r>
              <w:rPr>
                <w:rFonts w:ascii="Times New Roman" w:hAnsi="Times New Roman" w:eastAsia="宋体" w:cs="Times New Roman"/>
                <w:vertAlign w:val="superscript"/>
              </w:rPr>
              <w:t>***</w:t>
            </w:r>
          </w:p>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(0.34)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 w:hRule="atLeast"/>
          <w:jc w:val="center"/>
        </w:trPr>
        <w:tc>
          <w:tcPr>
            <w:tcW w:w="2337" w:type="dxa"/>
            <w:tcBorders>
              <w:top w:val="single" w:color="auto" w:sz="4" w:space="0"/>
              <w:bottom w:val="nil"/>
            </w:tcBorders>
            <w:vAlign w:val="center"/>
          </w:tcPr>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Year*City FE</w:t>
            </w:r>
          </w:p>
        </w:tc>
        <w:tc>
          <w:tcPr>
            <w:tcW w:w="2337" w:type="dxa"/>
            <w:tcBorders>
              <w:top w:val="single" w:color="auto" w:sz="4" w:space="0"/>
              <w:bottom w:val="nil"/>
            </w:tcBorders>
          </w:tcPr>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YES</w:t>
            </w:r>
          </w:p>
        </w:tc>
        <w:tc>
          <w:tcPr>
            <w:tcW w:w="2338" w:type="dxa"/>
            <w:tcBorders>
              <w:top w:val="single" w:color="auto" w:sz="4" w:space="0"/>
              <w:bottom w:val="nil"/>
            </w:tcBorders>
          </w:tcPr>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YES</w:t>
            </w:r>
          </w:p>
        </w:tc>
        <w:tc>
          <w:tcPr>
            <w:tcW w:w="2338" w:type="dxa"/>
            <w:tcBorders>
              <w:top w:val="single" w:color="auto" w:sz="4" w:space="0"/>
              <w:bottom w:val="nil"/>
            </w:tcBorders>
          </w:tcPr>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YES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337" w:type="dxa"/>
            <w:tcBorders>
              <w:top w:val="nil"/>
              <w:bottom w:val="nil"/>
            </w:tcBorders>
            <w:vAlign w:val="center"/>
          </w:tcPr>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Month*City FE</w:t>
            </w:r>
          </w:p>
        </w:tc>
        <w:tc>
          <w:tcPr>
            <w:tcW w:w="2337" w:type="dxa"/>
            <w:tcBorders>
              <w:top w:val="nil"/>
              <w:bottom w:val="nil"/>
            </w:tcBorders>
          </w:tcPr>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YES</w:t>
            </w:r>
          </w:p>
        </w:tc>
        <w:tc>
          <w:tcPr>
            <w:tcW w:w="2338" w:type="dxa"/>
            <w:tcBorders>
              <w:top w:val="nil"/>
              <w:bottom w:val="nil"/>
            </w:tcBorders>
          </w:tcPr>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YES</w:t>
            </w:r>
          </w:p>
        </w:tc>
        <w:tc>
          <w:tcPr>
            <w:tcW w:w="2338" w:type="dxa"/>
            <w:tcBorders>
              <w:top w:val="nil"/>
              <w:bottom w:val="nil"/>
            </w:tcBorders>
          </w:tcPr>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YES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337" w:type="dxa"/>
            <w:tcBorders>
              <w:top w:val="nil"/>
              <w:bottom w:val="nil"/>
            </w:tcBorders>
            <w:vAlign w:val="center"/>
          </w:tcPr>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Number of observations</w:t>
            </w:r>
          </w:p>
        </w:tc>
        <w:tc>
          <w:tcPr>
            <w:tcW w:w="2337" w:type="dxa"/>
            <w:tcBorders>
              <w:top w:val="nil"/>
              <w:bottom w:val="nil"/>
            </w:tcBorders>
          </w:tcPr>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4700</w:t>
            </w:r>
          </w:p>
        </w:tc>
        <w:tc>
          <w:tcPr>
            <w:tcW w:w="2338" w:type="dxa"/>
            <w:tcBorders>
              <w:top w:val="nil"/>
              <w:bottom w:val="nil"/>
            </w:tcBorders>
          </w:tcPr>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4700</w:t>
            </w:r>
          </w:p>
        </w:tc>
        <w:tc>
          <w:tcPr>
            <w:tcW w:w="2338" w:type="dxa"/>
            <w:tcBorders>
              <w:top w:val="nil"/>
              <w:bottom w:val="nil"/>
            </w:tcBorders>
          </w:tcPr>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4700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337" w:type="dxa"/>
            <w:tcBorders>
              <w:top w:val="nil"/>
              <w:bottom w:val="nil"/>
            </w:tcBorders>
            <w:vAlign w:val="center"/>
          </w:tcPr>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Number of city</w:t>
            </w:r>
          </w:p>
        </w:tc>
        <w:tc>
          <w:tcPr>
            <w:tcW w:w="2337" w:type="dxa"/>
            <w:tcBorders>
              <w:top w:val="nil"/>
              <w:bottom w:val="nil"/>
            </w:tcBorders>
          </w:tcPr>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301</w:t>
            </w:r>
          </w:p>
        </w:tc>
        <w:tc>
          <w:tcPr>
            <w:tcW w:w="2338" w:type="dxa"/>
            <w:tcBorders>
              <w:top w:val="nil"/>
              <w:bottom w:val="nil"/>
            </w:tcBorders>
          </w:tcPr>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301</w:t>
            </w:r>
          </w:p>
        </w:tc>
        <w:tc>
          <w:tcPr>
            <w:tcW w:w="2338" w:type="dxa"/>
            <w:tcBorders>
              <w:top w:val="nil"/>
              <w:bottom w:val="nil"/>
            </w:tcBorders>
          </w:tcPr>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301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337" w:type="dxa"/>
            <w:tcBorders>
              <w:top w:val="nil"/>
              <w:bottom w:val="single" w:color="auto" w:sz="4" w:space="0"/>
            </w:tcBorders>
            <w:vAlign w:val="center"/>
          </w:tcPr>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R-squared</w:t>
            </w:r>
          </w:p>
        </w:tc>
        <w:tc>
          <w:tcPr>
            <w:tcW w:w="2337" w:type="dxa"/>
            <w:tcBorders>
              <w:top w:val="nil"/>
              <w:bottom w:val="single" w:color="auto" w:sz="4" w:space="0"/>
            </w:tcBorders>
          </w:tcPr>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0.96</w:t>
            </w:r>
          </w:p>
        </w:tc>
        <w:tc>
          <w:tcPr>
            <w:tcW w:w="2338" w:type="dxa"/>
            <w:tcBorders>
              <w:top w:val="nil"/>
              <w:bottom w:val="single" w:color="auto" w:sz="4" w:space="0"/>
            </w:tcBorders>
          </w:tcPr>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0.96</w:t>
            </w:r>
          </w:p>
        </w:tc>
        <w:tc>
          <w:tcPr>
            <w:tcW w:w="2338" w:type="dxa"/>
            <w:tcBorders>
              <w:top w:val="nil"/>
              <w:bottom w:val="single" w:color="auto" w:sz="4" w:space="0"/>
            </w:tcBorders>
          </w:tcPr>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0.90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350" w:type="dxa"/>
            <w:gridSpan w:val="4"/>
            <w:tcBorders>
              <w:top w:val="single" w:color="auto" w:sz="4" w:space="0"/>
              <w:bottom w:val="single" w:color="auto" w:sz="4" w:space="0"/>
            </w:tcBorders>
            <w:vAlign w:val="center"/>
          </w:tcPr>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Note: Similar to the lagged term of power outages, we also use a lagged term of the mandatory notice in the models.</w:t>
            </w:r>
          </w:p>
        </w:tc>
      </w:tr>
    </w:tbl>
    <w:p>
      <w:pPr>
        <w:spacing w:line="240" w:lineRule="auto"/>
        <w:jc w:val="both"/>
        <w:rPr>
          <w:rFonts w:ascii="Times New Roman" w:hAnsi="Times New Roman" w:cs="Times New Roman"/>
        </w:rPr>
        <w:sectPr>
          <w:pgSz w:w="12240" w:h="15840"/>
          <w:pgMar w:top="1440" w:right="1440" w:bottom="1440" w:left="1440" w:header="720" w:footer="720" w:gutter="0"/>
          <w:cols w:space="720" w:num="1"/>
          <w:docGrid w:linePitch="360" w:charSpace="0"/>
        </w:sectPr>
      </w:pPr>
      <w:r>
        <w:rPr>
          <w:rFonts w:ascii="Times New Roman" w:hAnsi="Times New Roman" w:cs="Times New Roman"/>
        </w:rPr>
        <w:t>Notes: Standard errors in parentheses; ***, **，* indicate statistical significance at 1%, 5%, and 10% levels, respectively.</w:t>
      </w:r>
    </w:p>
    <w:p>
      <w:pPr>
        <w:spacing w:line="240" w:lineRule="auto"/>
        <w:jc w:val="both"/>
        <w:rPr>
          <w:rFonts w:ascii="Times New Roman" w:hAnsi="Times New Roman" w:cs="Times New Roman"/>
          <w:shd w:val="clear" w:color="auto" w:fill="FFFFFF"/>
        </w:rPr>
      </w:pPr>
      <w:r>
        <w:rPr>
          <w:rFonts w:ascii="Times New Roman" w:hAnsi="Times New Roman" w:cs="Times New Roman"/>
          <w:shd w:val="clear" w:color="auto" w:fill="FFFFFF"/>
        </w:rPr>
        <w:t>Table S15. Regression results of models adding supply chain disruption and COVID restriction variables</w:t>
      </w:r>
    </w:p>
    <w:tbl>
      <w:tblPr>
        <w:tblStyle w:val="8"/>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946"/>
        <w:gridCol w:w="1991"/>
        <w:gridCol w:w="1899"/>
        <w:gridCol w:w="1870"/>
        <w:gridCol w:w="1654"/>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46" w:type="dxa"/>
            <w:vAlign w:val="center"/>
          </w:tcPr>
          <w:p>
            <w:pPr>
              <w:widowControl w:val="0"/>
              <w:spacing w:after="0" w:line="240" w:lineRule="auto"/>
              <w:jc w:val="center"/>
              <w:rPr>
                <w:rFonts w:ascii="Times New Roman" w:hAnsi="Times New Roman" w:eastAsia="宋体" w:cs="Times New Roman"/>
              </w:rPr>
            </w:pPr>
          </w:p>
        </w:tc>
        <w:tc>
          <w:tcPr>
            <w:tcW w:w="7414" w:type="dxa"/>
            <w:gridSpan w:val="4"/>
            <w:tcBorders>
              <w:top w:val="single" w:color="auto" w:sz="4" w:space="0"/>
              <w:bottom w:val="nil"/>
            </w:tcBorders>
            <w:vAlign w:val="center"/>
          </w:tcPr>
          <w:p>
            <w:pPr>
              <w:widowControl w:val="0"/>
              <w:spacing w:after="0" w:line="240" w:lineRule="auto"/>
              <w:jc w:val="center"/>
              <w:rPr>
                <w:rFonts w:ascii="Times New Roman" w:hAnsi="Times New Roman" w:eastAsia="宋体" w:cs="Times New Roman"/>
              </w:rPr>
            </w:pPr>
            <w:r>
              <w:rPr>
                <w:rFonts w:ascii="Times New Roman" w:hAnsi="Times New Roman" w:eastAsia="Times New Roman" w:cs="Times New Roman"/>
              </w:rPr>
              <w:t>lnNEV (BEV+PHEV)</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46" w:type="dxa"/>
            <w:vAlign w:val="center"/>
          </w:tcPr>
          <w:p>
            <w:pPr>
              <w:widowControl w:val="0"/>
              <w:spacing w:after="0" w:line="240" w:lineRule="auto"/>
              <w:jc w:val="center"/>
              <w:rPr>
                <w:rFonts w:ascii="Times New Roman" w:hAnsi="Times New Roman" w:eastAsia="宋体" w:cs="Times New Roman"/>
              </w:rPr>
            </w:pPr>
          </w:p>
        </w:tc>
        <w:tc>
          <w:tcPr>
            <w:tcW w:w="1991" w:type="dxa"/>
            <w:tcBorders>
              <w:top w:val="nil"/>
              <w:bottom w:val="nil"/>
            </w:tcBorders>
            <w:vAlign w:val="center"/>
          </w:tcPr>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(1)</w:t>
            </w:r>
          </w:p>
        </w:tc>
        <w:tc>
          <w:tcPr>
            <w:tcW w:w="1899" w:type="dxa"/>
            <w:tcBorders>
              <w:top w:val="nil"/>
              <w:bottom w:val="nil"/>
            </w:tcBorders>
            <w:vAlign w:val="center"/>
          </w:tcPr>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(2)</w:t>
            </w:r>
          </w:p>
        </w:tc>
        <w:tc>
          <w:tcPr>
            <w:tcW w:w="1870" w:type="dxa"/>
            <w:tcBorders>
              <w:top w:val="nil"/>
              <w:bottom w:val="nil"/>
            </w:tcBorders>
            <w:vAlign w:val="center"/>
          </w:tcPr>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(3)</w:t>
            </w:r>
          </w:p>
        </w:tc>
        <w:tc>
          <w:tcPr>
            <w:tcW w:w="1654" w:type="dxa"/>
            <w:tcBorders>
              <w:top w:val="nil"/>
              <w:bottom w:val="nil"/>
            </w:tcBorders>
          </w:tcPr>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46" w:type="dxa"/>
            <w:vAlign w:val="center"/>
          </w:tcPr>
          <w:p>
            <w:pPr>
              <w:widowControl w:val="0"/>
              <w:spacing w:after="0" w:line="240" w:lineRule="auto"/>
              <w:jc w:val="center"/>
              <w:rPr>
                <w:rFonts w:ascii="Times New Roman" w:hAnsi="Times New Roman" w:eastAsia="宋体" w:cs="Times New Roman"/>
              </w:rPr>
            </w:pPr>
          </w:p>
        </w:tc>
        <w:tc>
          <w:tcPr>
            <w:tcW w:w="1991" w:type="dxa"/>
            <w:tcBorders>
              <w:top w:val="nil"/>
              <w:bottom w:val="single" w:color="auto" w:sz="4" w:space="0"/>
            </w:tcBorders>
            <w:vAlign w:val="center"/>
          </w:tcPr>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One-month lag</w:t>
            </w:r>
          </w:p>
        </w:tc>
        <w:tc>
          <w:tcPr>
            <w:tcW w:w="1899" w:type="dxa"/>
            <w:tcBorders>
              <w:top w:val="nil"/>
              <w:bottom w:val="single" w:color="auto" w:sz="4" w:space="0"/>
            </w:tcBorders>
            <w:vAlign w:val="center"/>
          </w:tcPr>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Two-month lag</w:t>
            </w:r>
          </w:p>
        </w:tc>
        <w:tc>
          <w:tcPr>
            <w:tcW w:w="1870" w:type="dxa"/>
            <w:tcBorders>
              <w:top w:val="nil"/>
              <w:bottom w:val="single" w:color="auto" w:sz="4" w:space="0"/>
            </w:tcBorders>
            <w:vAlign w:val="center"/>
          </w:tcPr>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One-month lag</w:t>
            </w:r>
          </w:p>
        </w:tc>
        <w:tc>
          <w:tcPr>
            <w:tcW w:w="1654" w:type="dxa"/>
            <w:tcBorders>
              <w:top w:val="nil"/>
              <w:bottom w:val="single" w:color="auto" w:sz="4" w:space="0"/>
            </w:tcBorders>
          </w:tcPr>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Two-month lag</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46" w:type="dxa"/>
            <w:vAlign w:val="center"/>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L1.Outage times</w:t>
            </w:r>
          </w:p>
        </w:tc>
        <w:tc>
          <w:tcPr>
            <w:tcW w:w="1991" w:type="dxa"/>
            <w:tcBorders>
              <w:top w:val="single" w:color="auto" w:sz="4" w:space="0"/>
              <w:bottom w:val="nil"/>
            </w:tcBorders>
            <w:vAlign w:val="center"/>
          </w:tcPr>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-0.0060</w:t>
            </w:r>
            <w:r>
              <w:rPr>
                <w:rFonts w:ascii="Times New Roman" w:hAnsi="Times New Roman" w:eastAsia="宋体" w:cs="Times New Roman"/>
                <w:vertAlign w:val="superscript"/>
              </w:rPr>
              <w:t>***</w:t>
            </w:r>
          </w:p>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(0.0011)</w:t>
            </w:r>
          </w:p>
        </w:tc>
        <w:tc>
          <w:tcPr>
            <w:tcW w:w="1899" w:type="dxa"/>
            <w:tcBorders>
              <w:top w:val="single" w:color="auto" w:sz="4" w:space="0"/>
              <w:bottom w:val="nil"/>
            </w:tcBorders>
            <w:vAlign w:val="center"/>
          </w:tcPr>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-0.004</w:t>
            </w:r>
            <w:r>
              <w:rPr>
                <w:rFonts w:ascii="Times New Roman" w:hAnsi="Times New Roman" w:eastAsia="宋体" w:cs="Times New Roman"/>
                <w:vertAlign w:val="superscript"/>
              </w:rPr>
              <w:t>***</w:t>
            </w:r>
          </w:p>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(0.001)</w:t>
            </w:r>
          </w:p>
        </w:tc>
        <w:tc>
          <w:tcPr>
            <w:tcW w:w="1870" w:type="dxa"/>
            <w:tcBorders>
              <w:top w:val="single" w:color="auto" w:sz="4" w:space="0"/>
              <w:bottom w:val="nil"/>
            </w:tcBorders>
            <w:vAlign w:val="center"/>
          </w:tcPr>
          <w:p>
            <w:pPr>
              <w:widowControl w:val="0"/>
              <w:spacing w:after="0" w:line="240" w:lineRule="auto"/>
              <w:jc w:val="both"/>
              <w:rPr>
                <w:rFonts w:ascii="Times New Roman" w:hAnsi="Times New Roman" w:eastAsia="宋体" w:cs="Times New Roman"/>
              </w:rPr>
            </w:pPr>
          </w:p>
        </w:tc>
        <w:tc>
          <w:tcPr>
            <w:tcW w:w="1654" w:type="dxa"/>
            <w:tcBorders>
              <w:top w:val="single" w:color="auto" w:sz="4" w:space="0"/>
              <w:bottom w:val="nil"/>
            </w:tcBorders>
          </w:tcPr>
          <w:p>
            <w:pPr>
              <w:widowControl w:val="0"/>
              <w:spacing w:after="0" w:line="240" w:lineRule="auto"/>
              <w:jc w:val="both"/>
              <w:rPr>
                <w:rFonts w:ascii="Times New Roman" w:hAnsi="Times New Roman" w:eastAsia="宋体" w:cs="Times New Roman"/>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46" w:type="dxa"/>
            <w:vAlign w:val="center"/>
          </w:tcPr>
          <w:p>
            <w:pPr>
              <w:widowControl w:val="0"/>
              <w:spacing w:after="0" w:line="240" w:lineRule="auto"/>
              <w:jc w:val="center"/>
              <w:rPr>
                <w:rFonts w:ascii="Times New Roman" w:hAnsi="Times New Roman" w:eastAsia="Times New Roman" w:cs="Times New Roman"/>
              </w:rPr>
            </w:pPr>
            <w:r>
              <w:rPr>
                <w:rFonts w:ascii="Times New Roman" w:hAnsi="Times New Roman" w:eastAsia="宋体" w:cs="Times New Roman"/>
              </w:rPr>
              <w:t>L1.</w:t>
            </w:r>
            <w:r>
              <w:rPr>
                <w:rFonts w:ascii="Times New Roman" w:hAnsi="Times New Roman" w:eastAsia="Times New Roman" w:cs="Times New Roman"/>
              </w:rPr>
              <w:t>Outage hours</w:t>
            </w:r>
          </w:p>
        </w:tc>
        <w:tc>
          <w:tcPr>
            <w:tcW w:w="1991" w:type="dxa"/>
            <w:tcBorders>
              <w:top w:val="nil"/>
            </w:tcBorders>
            <w:vAlign w:val="center"/>
          </w:tcPr>
          <w:p>
            <w:pPr>
              <w:widowControl w:val="0"/>
              <w:spacing w:after="0" w:line="240" w:lineRule="auto"/>
              <w:jc w:val="both"/>
              <w:rPr>
                <w:rFonts w:ascii="Times New Roman" w:hAnsi="Times New Roman" w:eastAsia="宋体" w:cs="Times New Roman"/>
              </w:rPr>
            </w:pPr>
          </w:p>
        </w:tc>
        <w:tc>
          <w:tcPr>
            <w:tcW w:w="1899" w:type="dxa"/>
            <w:tcBorders>
              <w:top w:val="nil"/>
            </w:tcBorders>
            <w:vAlign w:val="center"/>
          </w:tcPr>
          <w:p>
            <w:pPr>
              <w:widowControl w:val="0"/>
              <w:spacing w:after="0" w:line="240" w:lineRule="auto"/>
              <w:jc w:val="both"/>
              <w:rPr>
                <w:rFonts w:ascii="Times New Roman" w:hAnsi="Times New Roman" w:eastAsia="宋体" w:cs="Times New Roman"/>
              </w:rPr>
            </w:pPr>
          </w:p>
        </w:tc>
        <w:tc>
          <w:tcPr>
            <w:tcW w:w="1870" w:type="dxa"/>
            <w:tcBorders>
              <w:top w:val="nil"/>
            </w:tcBorders>
            <w:vAlign w:val="center"/>
          </w:tcPr>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-0.00019</w:t>
            </w:r>
            <w:r>
              <w:rPr>
                <w:rFonts w:ascii="Times New Roman" w:hAnsi="Times New Roman" w:eastAsia="宋体" w:cs="Times New Roman"/>
                <w:vertAlign w:val="superscript"/>
              </w:rPr>
              <w:t>**</w:t>
            </w:r>
          </w:p>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(0.00008)</w:t>
            </w:r>
          </w:p>
        </w:tc>
        <w:tc>
          <w:tcPr>
            <w:tcW w:w="1654" w:type="dxa"/>
            <w:tcBorders>
              <w:top w:val="nil"/>
            </w:tcBorders>
            <w:vAlign w:val="center"/>
          </w:tcPr>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-0.00016</w:t>
            </w:r>
            <w:r>
              <w:rPr>
                <w:rFonts w:ascii="Times New Roman" w:hAnsi="Times New Roman" w:eastAsia="宋体" w:cs="Times New Roman"/>
                <w:vertAlign w:val="superscript"/>
              </w:rPr>
              <w:t>**</w:t>
            </w:r>
          </w:p>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(0.00008)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46" w:type="dxa"/>
            <w:vAlign w:val="center"/>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L2.Outage times</w:t>
            </w:r>
          </w:p>
        </w:tc>
        <w:tc>
          <w:tcPr>
            <w:tcW w:w="1991" w:type="dxa"/>
            <w:tcBorders>
              <w:top w:val="nil"/>
            </w:tcBorders>
            <w:vAlign w:val="center"/>
          </w:tcPr>
          <w:p>
            <w:pPr>
              <w:widowControl w:val="0"/>
              <w:spacing w:after="0" w:line="240" w:lineRule="auto"/>
              <w:jc w:val="both"/>
              <w:rPr>
                <w:rFonts w:ascii="Times New Roman" w:hAnsi="Times New Roman" w:eastAsia="宋体" w:cs="Times New Roman"/>
              </w:rPr>
            </w:pPr>
          </w:p>
        </w:tc>
        <w:tc>
          <w:tcPr>
            <w:tcW w:w="1899" w:type="dxa"/>
            <w:tcBorders>
              <w:top w:val="nil"/>
            </w:tcBorders>
            <w:vAlign w:val="center"/>
          </w:tcPr>
          <w:p>
            <w:pPr>
              <w:widowControl w:val="0"/>
              <w:spacing w:after="0" w:line="240" w:lineRule="auto"/>
              <w:jc w:val="both"/>
              <w:rPr>
                <w:rFonts w:ascii="Times New Roman" w:hAnsi="Times New Roman" w:eastAsia="宋体" w:cs="Times New Roman"/>
              </w:rPr>
            </w:pPr>
            <w:r>
              <w:rPr>
                <w:rFonts w:hint="eastAsia" w:ascii="Times New Roman" w:hAnsi="Times New Roman" w:eastAsia="宋体" w:cs="Times New Roman"/>
              </w:rPr>
              <w:t>-</w:t>
            </w:r>
            <w:r>
              <w:rPr>
                <w:rFonts w:ascii="Times New Roman" w:hAnsi="Times New Roman" w:eastAsia="宋体" w:cs="Times New Roman"/>
              </w:rPr>
              <w:t>0.007</w:t>
            </w:r>
            <w:r>
              <w:rPr>
                <w:rFonts w:ascii="Times New Roman" w:hAnsi="Times New Roman" w:eastAsia="宋体" w:cs="Times New Roman"/>
                <w:vertAlign w:val="superscript"/>
              </w:rPr>
              <w:t>***</w:t>
            </w:r>
          </w:p>
          <w:p>
            <w:pPr>
              <w:widowControl w:val="0"/>
              <w:spacing w:after="0" w:line="240" w:lineRule="auto"/>
              <w:jc w:val="both"/>
              <w:rPr>
                <w:rFonts w:ascii="Times New Roman" w:hAnsi="Times New Roman" w:eastAsia="宋体" w:cs="Times New Roman"/>
              </w:rPr>
            </w:pPr>
            <w:r>
              <w:rPr>
                <w:rFonts w:hint="eastAsia" w:ascii="Times New Roman" w:hAnsi="Times New Roman" w:eastAsia="宋体" w:cs="Times New Roman"/>
              </w:rPr>
              <w:t>(</w:t>
            </w:r>
            <w:r>
              <w:rPr>
                <w:rFonts w:ascii="Times New Roman" w:hAnsi="Times New Roman" w:eastAsia="宋体" w:cs="Times New Roman"/>
              </w:rPr>
              <w:t>0.001)</w:t>
            </w:r>
          </w:p>
        </w:tc>
        <w:tc>
          <w:tcPr>
            <w:tcW w:w="1870" w:type="dxa"/>
            <w:tcBorders>
              <w:top w:val="nil"/>
            </w:tcBorders>
            <w:vAlign w:val="center"/>
          </w:tcPr>
          <w:p>
            <w:pPr>
              <w:widowControl w:val="0"/>
              <w:spacing w:after="0" w:line="240" w:lineRule="auto"/>
              <w:jc w:val="both"/>
              <w:rPr>
                <w:rFonts w:ascii="Times New Roman" w:hAnsi="Times New Roman" w:eastAsia="宋体" w:cs="Times New Roman"/>
              </w:rPr>
            </w:pPr>
          </w:p>
        </w:tc>
        <w:tc>
          <w:tcPr>
            <w:tcW w:w="1654" w:type="dxa"/>
            <w:tcBorders>
              <w:top w:val="nil"/>
            </w:tcBorders>
            <w:vAlign w:val="center"/>
          </w:tcPr>
          <w:p>
            <w:pPr>
              <w:widowControl w:val="0"/>
              <w:spacing w:after="0" w:line="240" w:lineRule="auto"/>
              <w:jc w:val="both"/>
              <w:rPr>
                <w:rFonts w:ascii="Times New Roman" w:hAnsi="Times New Roman" w:eastAsia="宋体" w:cs="Times New Roman"/>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46" w:type="dxa"/>
            <w:vAlign w:val="center"/>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 xml:space="preserve">L2.Outage </w:t>
            </w:r>
            <w:r>
              <w:rPr>
                <w:rFonts w:hint="eastAsia" w:ascii="Times New Roman" w:hAnsi="Times New Roman" w:eastAsia="宋体" w:cs="Times New Roman"/>
              </w:rPr>
              <w:t>hours</w:t>
            </w:r>
          </w:p>
        </w:tc>
        <w:tc>
          <w:tcPr>
            <w:tcW w:w="1991" w:type="dxa"/>
            <w:tcBorders>
              <w:top w:val="nil"/>
            </w:tcBorders>
            <w:vAlign w:val="center"/>
          </w:tcPr>
          <w:p>
            <w:pPr>
              <w:widowControl w:val="0"/>
              <w:spacing w:after="0" w:line="240" w:lineRule="auto"/>
              <w:jc w:val="both"/>
              <w:rPr>
                <w:rFonts w:ascii="Times New Roman" w:hAnsi="Times New Roman" w:eastAsia="宋体" w:cs="Times New Roman"/>
              </w:rPr>
            </w:pPr>
          </w:p>
        </w:tc>
        <w:tc>
          <w:tcPr>
            <w:tcW w:w="1899" w:type="dxa"/>
            <w:tcBorders>
              <w:top w:val="nil"/>
            </w:tcBorders>
            <w:vAlign w:val="center"/>
          </w:tcPr>
          <w:p>
            <w:pPr>
              <w:widowControl w:val="0"/>
              <w:spacing w:after="0" w:line="240" w:lineRule="auto"/>
              <w:jc w:val="both"/>
              <w:rPr>
                <w:rFonts w:ascii="Times New Roman" w:hAnsi="Times New Roman" w:eastAsia="宋体" w:cs="Times New Roman"/>
              </w:rPr>
            </w:pPr>
          </w:p>
        </w:tc>
        <w:tc>
          <w:tcPr>
            <w:tcW w:w="1870" w:type="dxa"/>
            <w:tcBorders>
              <w:top w:val="nil"/>
            </w:tcBorders>
            <w:vAlign w:val="center"/>
          </w:tcPr>
          <w:p>
            <w:pPr>
              <w:widowControl w:val="0"/>
              <w:spacing w:after="0" w:line="240" w:lineRule="auto"/>
              <w:jc w:val="both"/>
              <w:rPr>
                <w:rFonts w:ascii="Times New Roman" w:hAnsi="Times New Roman" w:eastAsia="宋体" w:cs="Times New Roman"/>
              </w:rPr>
            </w:pPr>
          </w:p>
        </w:tc>
        <w:tc>
          <w:tcPr>
            <w:tcW w:w="1654" w:type="dxa"/>
            <w:tcBorders>
              <w:top w:val="nil"/>
            </w:tcBorders>
            <w:vAlign w:val="center"/>
          </w:tcPr>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-0.00019</w:t>
            </w:r>
            <w:r>
              <w:rPr>
                <w:rFonts w:ascii="Times New Roman" w:hAnsi="Times New Roman" w:eastAsia="宋体" w:cs="Times New Roman"/>
                <w:vertAlign w:val="superscript"/>
              </w:rPr>
              <w:t>***</w:t>
            </w:r>
          </w:p>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(0.00006)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46" w:type="dxa"/>
            <w:vAlign w:val="center"/>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lnGDP</w:t>
            </w:r>
          </w:p>
        </w:tc>
        <w:tc>
          <w:tcPr>
            <w:tcW w:w="1991" w:type="dxa"/>
            <w:vAlign w:val="center"/>
          </w:tcPr>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-0.029</w:t>
            </w:r>
          </w:p>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(0.019)</w:t>
            </w:r>
          </w:p>
        </w:tc>
        <w:tc>
          <w:tcPr>
            <w:tcW w:w="1899" w:type="dxa"/>
            <w:vAlign w:val="center"/>
          </w:tcPr>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-0.038</w:t>
            </w:r>
            <w:r>
              <w:rPr>
                <w:rFonts w:ascii="Times New Roman" w:hAnsi="Times New Roman" w:eastAsia="宋体" w:cs="Times New Roman"/>
                <w:vertAlign w:val="superscript"/>
              </w:rPr>
              <w:t>*</w:t>
            </w:r>
          </w:p>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(0.019)</w:t>
            </w:r>
          </w:p>
        </w:tc>
        <w:tc>
          <w:tcPr>
            <w:tcW w:w="1870" w:type="dxa"/>
            <w:vAlign w:val="center"/>
          </w:tcPr>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-0.029</w:t>
            </w:r>
          </w:p>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(0.019)</w:t>
            </w:r>
          </w:p>
        </w:tc>
        <w:tc>
          <w:tcPr>
            <w:tcW w:w="1654" w:type="dxa"/>
            <w:vAlign w:val="center"/>
          </w:tcPr>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-0.038</w:t>
            </w:r>
            <w:r>
              <w:rPr>
                <w:rFonts w:ascii="Times New Roman" w:hAnsi="Times New Roman" w:eastAsia="宋体" w:cs="Times New Roman"/>
                <w:vertAlign w:val="superscript"/>
              </w:rPr>
              <w:t>*</w:t>
            </w:r>
          </w:p>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(0.020)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46" w:type="dxa"/>
            <w:vAlign w:val="center"/>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shd w:val="clear" w:color="auto" w:fill="FFFFFF"/>
              </w:rPr>
              <w:t>COVID restrictions</w:t>
            </w:r>
          </w:p>
        </w:tc>
        <w:tc>
          <w:tcPr>
            <w:tcW w:w="1991" w:type="dxa"/>
            <w:vAlign w:val="center"/>
          </w:tcPr>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-0.74</w:t>
            </w:r>
            <w:r>
              <w:rPr>
                <w:rFonts w:ascii="Times New Roman" w:hAnsi="Times New Roman" w:eastAsia="宋体" w:cs="Times New Roman"/>
                <w:vertAlign w:val="superscript"/>
              </w:rPr>
              <w:t>***</w:t>
            </w:r>
          </w:p>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(0.052)</w:t>
            </w:r>
          </w:p>
        </w:tc>
        <w:tc>
          <w:tcPr>
            <w:tcW w:w="1899" w:type="dxa"/>
            <w:vAlign w:val="center"/>
          </w:tcPr>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-0.33</w:t>
            </w:r>
            <w:r>
              <w:rPr>
                <w:rFonts w:ascii="Times New Roman" w:hAnsi="Times New Roman" w:eastAsia="宋体" w:cs="Times New Roman"/>
                <w:vertAlign w:val="superscript"/>
              </w:rPr>
              <w:t>***</w:t>
            </w:r>
          </w:p>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(0.051)</w:t>
            </w:r>
          </w:p>
        </w:tc>
        <w:tc>
          <w:tcPr>
            <w:tcW w:w="1870" w:type="dxa"/>
            <w:vAlign w:val="center"/>
          </w:tcPr>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-0.74</w:t>
            </w:r>
            <w:r>
              <w:rPr>
                <w:rFonts w:ascii="Times New Roman" w:hAnsi="Times New Roman" w:eastAsia="宋体" w:cs="Times New Roman"/>
                <w:vertAlign w:val="superscript"/>
              </w:rPr>
              <w:t>***</w:t>
            </w:r>
          </w:p>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(0.052)</w:t>
            </w:r>
          </w:p>
        </w:tc>
        <w:tc>
          <w:tcPr>
            <w:tcW w:w="1654" w:type="dxa"/>
            <w:vAlign w:val="center"/>
          </w:tcPr>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-0.34</w:t>
            </w:r>
            <w:r>
              <w:rPr>
                <w:rFonts w:ascii="Times New Roman" w:hAnsi="Times New Roman" w:eastAsia="宋体" w:cs="Times New Roman"/>
                <w:vertAlign w:val="superscript"/>
              </w:rPr>
              <w:t>***</w:t>
            </w:r>
          </w:p>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(0.050)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46" w:type="dxa"/>
            <w:vAlign w:val="center"/>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shd w:val="clear" w:color="auto" w:fill="FFFFFF"/>
              </w:rPr>
              <w:t>Disruptions in vehicle supply</w:t>
            </w:r>
          </w:p>
        </w:tc>
        <w:tc>
          <w:tcPr>
            <w:tcW w:w="1991" w:type="dxa"/>
            <w:vAlign w:val="center"/>
          </w:tcPr>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-0.30</w:t>
            </w:r>
            <w:r>
              <w:rPr>
                <w:rFonts w:ascii="Times New Roman" w:hAnsi="Times New Roman" w:eastAsia="宋体" w:cs="Times New Roman"/>
                <w:vertAlign w:val="superscript"/>
              </w:rPr>
              <w:t>***</w:t>
            </w:r>
          </w:p>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(0.040)</w:t>
            </w:r>
          </w:p>
        </w:tc>
        <w:tc>
          <w:tcPr>
            <w:tcW w:w="1899" w:type="dxa"/>
            <w:vAlign w:val="center"/>
          </w:tcPr>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-0.29</w:t>
            </w:r>
            <w:r>
              <w:rPr>
                <w:rFonts w:ascii="Times New Roman" w:hAnsi="Times New Roman" w:eastAsia="宋体" w:cs="Times New Roman"/>
                <w:vertAlign w:val="superscript"/>
              </w:rPr>
              <w:t>***</w:t>
            </w:r>
          </w:p>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(0.041)</w:t>
            </w:r>
          </w:p>
        </w:tc>
        <w:tc>
          <w:tcPr>
            <w:tcW w:w="1870" w:type="dxa"/>
            <w:vAlign w:val="center"/>
          </w:tcPr>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-0.32</w:t>
            </w:r>
            <w:r>
              <w:rPr>
                <w:rFonts w:ascii="Times New Roman" w:hAnsi="Times New Roman" w:eastAsia="宋体" w:cs="Times New Roman"/>
                <w:vertAlign w:val="superscript"/>
              </w:rPr>
              <w:t>***</w:t>
            </w:r>
          </w:p>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(0.040)</w:t>
            </w:r>
          </w:p>
        </w:tc>
        <w:tc>
          <w:tcPr>
            <w:tcW w:w="1654" w:type="dxa"/>
            <w:vAlign w:val="center"/>
          </w:tcPr>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-0.31</w:t>
            </w:r>
            <w:r>
              <w:rPr>
                <w:rFonts w:ascii="Times New Roman" w:hAnsi="Times New Roman" w:eastAsia="宋体" w:cs="Times New Roman"/>
                <w:vertAlign w:val="superscript"/>
              </w:rPr>
              <w:t>***</w:t>
            </w:r>
          </w:p>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(0.041)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46" w:type="dxa"/>
            <w:tcBorders>
              <w:bottom w:val="single" w:color="auto" w:sz="4" w:space="0"/>
            </w:tcBorders>
            <w:vAlign w:val="center"/>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Constant</w:t>
            </w:r>
          </w:p>
        </w:tc>
        <w:tc>
          <w:tcPr>
            <w:tcW w:w="1991" w:type="dxa"/>
            <w:tcBorders>
              <w:bottom w:val="single" w:color="auto" w:sz="4" w:space="0"/>
            </w:tcBorders>
            <w:vAlign w:val="center"/>
          </w:tcPr>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4.62</w:t>
            </w:r>
            <w:r>
              <w:rPr>
                <w:rFonts w:ascii="Times New Roman" w:hAnsi="Times New Roman" w:eastAsia="宋体" w:cs="Times New Roman"/>
                <w:vertAlign w:val="superscript"/>
              </w:rPr>
              <w:t>***</w:t>
            </w:r>
          </w:p>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(0.16)</w:t>
            </w:r>
          </w:p>
        </w:tc>
        <w:tc>
          <w:tcPr>
            <w:tcW w:w="1899" w:type="dxa"/>
            <w:tcBorders>
              <w:bottom w:val="single" w:color="auto" w:sz="4" w:space="0"/>
            </w:tcBorders>
            <w:vAlign w:val="center"/>
          </w:tcPr>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4.89</w:t>
            </w:r>
            <w:r>
              <w:rPr>
                <w:rFonts w:ascii="Times New Roman" w:hAnsi="Times New Roman" w:eastAsia="宋体" w:cs="Times New Roman"/>
                <w:vertAlign w:val="superscript"/>
              </w:rPr>
              <w:t>***</w:t>
            </w:r>
          </w:p>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(0.16)</w:t>
            </w:r>
          </w:p>
        </w:tc>
        <w:tc>
          <w:tcPr>
            <w:tcW w:w="1870" w:type="dxa"/>
            <w:tcBorders>
              <w:bottom w:val="single" w:color="auto" w:sz="4" w:space="0"/>
            </w:tcBorders>
            <w:vAlign w:val="center"/>
          </w:tcPr>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4.59</w:t>
            </w:r>
            <w:r>
              <w:rPr>
                <w:rFonts w:ascii="Times New Roman" w:hAnsi="Times New Roman" w:eastAsia="宋体" w:cs="Times New Roman"/>
                <w:vertAlign w:val="superscript"/>
              </w:rPr>
              <w:t>***</w:t>
            </w:r>
          </w:p>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(0.16)</w:t>
            </w:r>
          </w:p>
        </w:tc>
        <w:tc>
          <w:tcPr>
            <w:tcW w:w="1654" w:type="dxa"/>
            <w:tcBorders>
              <w:bottom w:val="single" w:color="auto" w:sz="4" w:space="0"/>
            </w:tcBorders>
            <w:vAlign w:val="center"/>
          </w:tcPr>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4.81</w:t>
            </w:r>
            <w:r>
              <w:rPr>
                <w:rFonts w:ascii="Times New Roman" w:hAnsi="Times New Roman" w:eastAsia="宋体" w:cs="Times New Roman"/>
                <w:vertAlign w:val="superscript"/>
              </w:rPr>
              <w:t>***</w:t>
            </w:r>
          </w:p>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(0.16)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46" w:type="dxa"/>
            <w:tcBorders>
              <w:top w:val="single" w:color="auto" w:sz="4" w:space="0"/>
              <w:bottom w:val="nil"/>
            </w:tcBorders>
            <w:vAlign w:val="center"/>
          </w:tcPr>
          <w:p>
            <w:pPr>
              <w:widowControl w:val="0"/>
              <w:spacing w:after="0" w:line="240" w:lineRule="auto"/>
              <w:jc w:val="center"/>
              <w:rPr>
                <w:rFonts w:ascii="Times New Roman" w:hAnsi="Times New Roman" w:eastAsia="Times New Roman" w:cs="Times New Roman"/>
              </w:rPr>
            </w:pPr>
            <w:r>
              <w:rPr>
                <w:rFonts w:ascii="Times New Roman" w:hAnsi="Times New Roman" w:eastAsia="宋体" w:cs="Times New Roman"/>
              </w:rPr>
              <w:t>Year*City FE</w:t>
            </w:r>
          </w:p>
        </w:tc>
        <w:tc>
          <w:tcPr>
            <w:tcW w:w="1991" w:type="dxa"/>
            <w:tcBorders>
              <w:top w:val="single" w:color="auto" w:sz="4" w:space="0"/>
              <w:bottom w:val="nil"/>
            </w:tcBorders>
            <w:vAlign w:val="center"/>
          </w:tcPr>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YES</w:t>
            </w:r>
          </w:p>
        </w:tc>
        <w:tc>
          <w:tcPr>
            <w:tcW w:w="1899" w:type="dxa"/>
            <w:tcBorders>
              <w:top w:val="single" w:color="auto" w:sz="4" w:space="0"/>
              <w:bottom w:val="nil"/>
            </w:tcBorders>
            <w:vAlign w:val="center"/>
          </w:tcPr>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YES</w:t>
            </w:r>
          </w:p>
        </w:tc>
        <w:tc>
          <w:tcPr>
            <w:tcW w:w="1870" w:type="dxa"/>
            <w:tcBorders>
              <w:top w:val="single" w:color="auto" w:sz="4" w:space="0"/>
              <w:bottom w:val="nil"/>
            </w:tcBorders>
            <w:vAlign w:val="center"/>
          </w:tcPr>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YES</w:t>
            </w:r>
          </w:p>
        </w:tc>
        <w:tc>
          <w:tcPr>
            <w:tcW w:w="1654" w:type="dxa"/>
            <w:tcBorders>
              <w:top w:val="single" w:color="auto" w:sz="4" w:space="0"/>
              <w:bottom w:val="nil"/>
            </w:tcBorders>
            <w:vAlign w:val="center"/>
          </w:tcPr>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YES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46" w:type="dxa"/>
            <w:tcBorders>
              <w:top w:val="nil"/>
              <w:bottom w:val="nil"/>
            </w:tcBorders>
            <w:vAlign w:val="center"/>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Month*City FE</w:t>
            </w:r>
          </w:p>
        </w:tc>
        <w:tc>
          <w:tcPr>
            <w:tcW w:w="1991" w:type="dxa"/>
            <w:tcBorders>
              <w:top w:val="nil"/>
              <w:bottom w:val="nil"/>
            </w:tcBorders>
            <w:vAlign w:val="center"/>
          </w:tcPr>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YES</w:t>
            </w:r>
          </w:p>
        </w:tc>
        <w:tc>
          <w:tcPr>
            <w:tcW w:w="1899" w:type="dxa"/>
            <w:tcBorders>
              <w:top w:val="nil"/>
              <w:bottom w:val="nil"/>
            </w:tcBorders>
            <w:vAlign w:val="center"/>
          </w:tcPr>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YES</w:t>
            </w:r>
          </w:p>
        </w:tc>
        <w:tc>
          <w:tcPr>
            <w:tcW w:w="1870" w:type="dxa"/>
            <w:tcBorders>
              <w:top w:val="nil"/>
              <w:bottom w:val="nil"/>
            </w:tcBorders>
            <w:vAlign w:val="center"/>
          </w:tcPr>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YES</w:t>
            </w:r>
          </w:p>
        </w:tc>
        <w:tc>
          <w:tcPr>
            <w:tcW w:w="1654" w:type="dxa"/>
            <w:tcBorders>
              <w:top w:val="nil"/>
              <w:bottom w:val="nil"/>
            </w:tcBorders>
            <w:vAlign w:val="center"/>
          </w:tcPr>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YES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46" w:type="dxa"/>
            <w:tcBorders>
              <w:top w:val="nil"/>
              <w:bottom w:val="nil"/>
            </w:tcBorders>
            <w:vAlign w:val="center"/>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Number of observations</w:t>
            </w:r>
          </w:p>
        </w:tc>
        <w:tc>
          <w:tcPr>
            <w:tcW w:w="1991" w:type="dxa"/>
            <w:tcBorders>
              <w:top w:val="nil"/>
              <w:bottom w:val="nil"/>
            </w:tcBorders>
            <w:vAlign w:val="center"/>
          </w:tcPr>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4700</w:t>
            </w:r>
          </w:p>
        </w:tc>
        <w:tc>
          <w:tcPr>
            <w:tcW w:w="1899" w:type="dxa"/>
            <w:tcBorders>
              <w:top w:val="nil"/>
              <w:bottom w:val="nil"/>
            </w:tcBorders>
            <w:vAlign w:val="center"/>
          </w:tcPr>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4090</w:t>
            </w:r>
          </w:p>
        </w:tc>
        <w:tc>
          <w:tcPr>
            <w:tcW w:w="1870" w:type="dxa"/>
            <w:tcBorders>
              <w:top w:val="nil"/>
              <w:bottom w:val="nil"/>
            </w:tcBorders>
            <w:vAlign w:val="center"/>
          </w:tcPr>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4700</w:t>
            </w:r>
          </w:p>
        </w:tc>
        <w:tc>
          <w:tcPr>
            <w:tcW w:w="1654" w:type="dxa"/>
            <w:tcBorders>
              <w:top w:val="nil"/>
              <w:bottom w:val="nil"/>
            </w:tcBorders>
            <w:vAlign w:val="center"/>
          </w:tcPr>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4090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46" w:type="dxa"/>
            <w:tcBorders>
              <w:top w:val="nil"/>
              <w:bottom w:val="nil"/>
            </w:tcBorders>
            <w:vAlign w:val="center"/>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Number of city</w:t>
            </w:r>
          </w:p>
        </w:tc>
        <w:tc>
          <w:tcPr>
            <w:tcW w:w="1991" w:type="dxa"/>
            <w:tcBorders>
              <w:top w:val="nil"/>
              <w:bottom w:val="nil"/>
            </w:tcBorders>
            <w:vAlign w:val="center"/>
          </w:tcPr>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301</w:t>
            </w:r>
          </w:p>
        </w:tc>
        <w:tc>
          <w:tcPr>
            <w:tcW w:w="1899" w:type="dxa"/>
            <w:tcBorders>
              <w:top w:val="nil"/>
              <w:bottom w:val="nil"/>
            </w:tcBorders>
            <w:vAlign w:val="center"/>
          </w:tcPr>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298</w:t>
            </w:r>
          </w:p>
        </w:tc>
        <w:tc>
          <w:tcPr>
            <w:tcW w:w="1870" w:type="dxa"/>
            <w:tcBorders>
              <w:top w:val="nil"/>
              <w:bottom w:val="nil"/>
            </w:tcBorders>
            <w:vAlign w:val="center"/>
          </w:tcPr>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301</w:t>
            </w:r>
          </w:p>
        </w:tc>
        <w:tc>
          <w:tcPr>
            <w:tcW w:w="1654" w:type="dxa"/>
            <w:tcBorders>
              <w:top w:val="nil"/>
              <w:bottom w:val="nil"/>
            </w:tcBorders>
            <w:vAlign w:val="center"/>
          </w:tcPr>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298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46" w:type="dxa"/>
            <w:tcBorders>
              <w:top w:val="nil"/>
              <w:bottom w:val="single" w:color="auto" w:sz="4" w:space="0"/>
            </w:tcBorders>
            <w:vAlign w:val="center"/>
          </w:tcPr>
          <w:p>
            <w:pPr>
              <w:widowControl w:val="0"/>
              <w:spacing w:after="0" w:line="240" w:lineRule="auto"/>
              <w:jc w:val="center"/>
              <w:rPr>
                <w:rFonts w:ascii="Times New Roman" w:hAnsi="Times New Roman" w:eastAsia="宋体" w:cs="Times New Roman"/>
              </w:rPr>
            </w:pPr>
            <w:r>
              <w:rPr>
                <w:rFonts w:ascii="Times New Roman" w:hAnsi="Times New Roman" w:eastAsia="宋体" w:cs="Times New Roman"/>
              </w:rPr>
              <w:t>R-squared</w:t>
            </w:r>
          </w:p>
        </w:tc>
        <w:tc>
          <w:tcPr>
            <w:tcW w:w="1991" w:type="dxa"/>
            <w:tcBorders>
              <w:top w:val="nil"/>
              <w:bottom w:val="single" w:color="auto" w:sz="4" w:space="0"/>
            </w:tcBorders>
            <w:vAlign w:val="center"/>
          </w:tcPr>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0.97</w:t>
            </w:r>
          </w:p>
        </w:tc>
        <w:tc>
          <w:tcPr>
            <w:tcW w:w="1899" w:type="dxa"/>
            <w:tcBorders>
              <w:top w:val="nil"/>
              <w:bottom w:val="single" w:color="auto" w:sz="4" w:space="0"/>
            </w:tcBorders>
            <w:vAlign w:val="center"/>
          </w:tcPr>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0.98</w:t>
            </w:r>
          </w:p>
        </w:tc>
        <w:tc>
          <w:tcPr>
            <w:tcW w:w="1870" w:type="dxa"/>
            <w:tcBorders>
              <w:top w:val="nil"/>
              <w:bottom w:val="single" w:color="auto" w:sz="4" w:space="0"/>
            </w:tcBorders>
            <w:vAlign w:val="center"/>
          </w:tcPr>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0.97</w:t>
            </w:r>
          </w:p>
        </w:tc>
        <w:tc>
          <w:tcPr>
            <w:tcW w:w="1654" w:type="dxa"/>
            <w:tcBorders>
              <w:top w:val="nil"/>
              <w:bottom w:val="single" w:color="auto" w:sz="4" w:space="0"/>
            </w:tcBorders>
            <w:vAlign w:val="center"/>
          </w:tcPr>
          <w:p>
            <w:pPr>
              <w:widowControl w:val="0"/>
              <w:spacing w:after="0" w:line="240" w:lineRule="auto"/>
              <w:jc w:val="both"/>
              <w:rPr>
                <w:rFonts w:ascii="Times New Roman" w:hAnsi="Times New Roman" w:eastAsia="宋体" w:cs="Times New Roman"/>
              </w:rPr>
            </w:pPr>
            <w:r>
              <w:rPr>
                <w:rFonts w:ascii="Times New Roman" w:hAnsi="Times New Roman" w:eastAsia="宋体" w:cs="Times New Roman"/>
              </w:rPr>
              <w:t>0.98</w:t>
            </w:r>
          </w:p>
        </w:tc>
      </w:tr>
    </w:tbl>
    <w:p>
      <w:pPr>
        <w:spacing w:line="240" w:lineRule="auto"/>
        <w:jc w:val="both"/>
        <w:rPr>
          <w:rFonts w:ascii="Times New Roman" w:hAnsi="Times New Roman" w:cs="Times New Roman"/>
        </w:rPr>
      </w:pPr>
      <w:r>
        <w:rPr>
          <w:rFonts w:ascii="Times New Roman" w:hAnsi="Times New Roman" w:cs="Times New Roman"/>
        </w:rPr>
        <w:t>Notes: Standard errors in parentheses; ***, **，* indicate statistical significance at 1%, 5%, and 10% levels, respectively.</w:t>
      </w:r>
    </w:p>
    <w:p>
      <w:pPr>
        <w:spacing w:line="240" w:lineRule="auto"/>
        <w:jc w:val="both"/>
        <w:rPr>
          <w:rFonts w:ascii="Times New Roman" w:hAnsi="Times New Roman" w:cs="Times New Roman"/>
        </w:rPr>
        <w:sectPr>
          <w:pgSz w:w="12240" w:h="15840"/>
          <w:pgMar w:top="1440" w:right="1440" w:bottom="1440" w:left="1440" w:header="720" w:footer="720" w:gutter="0"/>
          <w:cols w:space="720" w:num="1"/>
          <w:docGrid w:linePitch="360" w:charSpace="0"/>
        </w:sectPr>
      </w:pPr>
    </w:p>
    <w:p>
      <w:pPr>
        <w:rPr>
          <w:rFonts w:ascii="Times New Roman" w:hAnsi="Times New Roman" w:cs="Times New Roman"/>
          <w:color w:val="000000" w:themeColor="text1"/>
          <w:highlight w:val="yellow"/>
          <w14:textFill>
            <w14:solidFill>
              <w14:schemeClr w14:val="tx1"/>
            </w14:solidFill>
          </w14:textFill>
        </w:rPr>
      </w:pPr>
      <w:r>
        <w:rPr>
          <w:rFonts w:ascii="Times New Roman" w:hAnsi="Times New Roman" w:cs="Times New Roman"/>
          <w:color w:val="000000" w:themeColor="text1"/>
          <w14:textFill>
            <w14:solidFill>
              <w14:schemeClr w14:val="tx1"/>
            </w14:solidFill>
          </w14:textFill>
        </w:rPr>
        <w:t>Table S16. Estimation results with instrumental variable (using outage times as the explanatory variable).</w:t>
      </w:r>
      <w:r>
        <w:rPr>
          <w:rFonts w:ascii="Times New Roman" w:hAnsi="Times New Roman" w:cs="Times New Roman"/>
          <w:color w:val="000000" w:themeColor="text1"/>
          <w:highlight w:val="yellow"/>
          <w14:textFill>
            <w14:solidFill>
              <w14:schemeClr w14:val="tx1"/>
            </w14:solidFill>
          </w14:textFill>
        </w:rPr>
        <w:t xml:space="preserve"> </w:t>
      </w:r>
    </w:p>
    <w:tbl>
      <w:tblPr>
        <w:tblStyle w:val="8"/>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28"/>
        <w:gridCol w:w="1346"/>
        <w:gridCol w:w="1188"/>
        <w:gridCol w:w="1189"/>
        <w:gridCol w:w="1188"/>
        <w:gridCol w:w="1169"/>
        <w:gridCol w:w="19"/>
        <w:gridCol w:w="1189"/>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28" w:type="dxa"/>
            <w:tcBorders>
              <w:top w:val="single" w:color="auto" w:sz="4" w:space="0"/>
              <w:left w:val="nil"/>
              <w:bottom w:val="nil"/>
              <w:right w:val="nil"/>
            </w:tcBorders>
            <w:vAlign w:val="center"/>
          </w:tcPr>
          <w:p>
            <w:pPr>
              <w:widowControl w:val="0"/>
              <w:spacing w:after="0" w:line="240" w:lineRule="auto"/>
              <w:jc w:val="both"/>
              <w:rPr>
                <w:rFonts w:ascii="Times New Roman" w:hAnsi="Times New Roman" w:eastAsia="宋体" w:cs="Times New Roman"/>
                <w:color w:val="000000" w:themeColor="text1"/>
                <w:sz w:val="20"/>
                <w:szCs w:val="20"/>
                <w14:textFill>
                  <w14:solidFill>
                    <w14:schemeClr w14:val="tx1"/>
                  </w14:solidFill>
                </w14:textFill>
              </w:rPr>
            </w:pPr>
          </w:p>
        </w:tc>
        <w:tc>
          <w:tcPr>
            <w:tcW w:w="2534" w:type="dxa"/>
            <w:gridSpan w:val="2"/>
            <w:tcBorders>
              <w:top w:val="single" w:color="auto" w:sz="4" w:space="0"/>
              <w:left w:val="nil"/>
              <w:bottom w:val="single" w:color="auto" w:sz="4" w:space="0"/>
              <w:right w:val="nil"/>
            </w:tcBorders>
            <w:vAlign w:val="center"/>
          </w:tcPr>
          <w:p>
            <w:pPr>
              <w:widowControl w:val="0"/>
              <w:spacing w:after="0" w:line="240" w:lineRule="auto"/>
              <w:jc w:val="center"/>
              <w:rPr>
                <w:rFonts w:ascii="Times New Roman" w:hAnsi="Times New Roman" w:eastAsia="宋体" w:cs="Times New Roman"/>
                <w:color w:val="000000" w:themeColor="text1"/>
                <w:sz w:val="20"/>
                <w:szCs w:val="20"/>
                <w14:textFill>
                  <w14:solidFill>
                    <w14:schemeClr w14:val="tx1"/>
                  </w14:solidFill>
                </w14:textFill>
              </w:rPr>
            </w:pPr>
            <w:r>
              <w:rPr>
                <w:rFonts w:ascii="Times New Roman" w:hAnsi="Times New Roman" w:eastAsia="宋体" w:cs="Times New Roman"/>
                <w:color w:val="000000" w:themeColor="text1"/>
                <w:sz w:val="20"/>
                <w:szCs w:val="20"/>
                <w14:textFill>
                  <w14:solidFill>
                    <w14:schemeClr w14:val="tx1"/>
                  </w14:solidFill>
                </w14:textFill>
              </w:rPr>
              <w:t>lnNEV(BEV+PHEV)</w:t>
            </w:r>
          </w:p>
        </w:tc>
        <w:tc>
          <w:tcPr>
            <w:tcW w:w="2377" w:type="dxa"/>
            <w:gridSpan w:val="2"/>
            <w:tcBorders>
              <w:top w:val="single" w:color="auto" w:sz="4" w:space="0"/>
              <w:left w:val="nil"/>
              <w:bottom w:val="single" w:color="auto" w:sz="4" w:space="0"/>
              <w:right w:val="nil"/>
            </w:tcBorders>
            <w:vAlign w:val="center"/>
          </w:tcPr>
          <w:p>
            <w:pPr>
              <w:widowControl w:val="0"/>
              <w:spacing w:after="0" w:line="240" w:lineRule="auto"/>
              <w:jc w:val="center"/>
              <w:rPr>
                <w:rFonts w:ascii="Times New Roman" w:hAnsi="Times New Roman" w:eastAsia="宋体" w:cs="Times New Roman"/>
                <w:color w:val="000000" w:themeColor="text1"/>
                <w:sz w:val="20"/>
                <w:szCs w:val="20"/>
                <w14:textFill>
                  <w14:solidFill>
                    <w14:schemeClr w14:val="tx1"/>
                  </w14:solidFill>
                </w14:textFill>
              </w:rPr>
            </w:pPr>
            <w:r>
              <w:rPr>
                <w:rFonts w:ascii="Times New Roman" w:hAnsi="Times New Roman" w:eastAsia="宋体" w:cs="Times New Roman"/>
                <w:color w:val="000000" w:themeColor="text1"/>
                <w:sz w:val="20"/>
                <w:szCs w:val="20"/>
                <w14:textFill>
                  <w14:solidFill>
                    <w14:schemeClr w14:val="tx1"/>
                  </w14:solidFill>
                </w14:textFill>
              </w:rPr>
              <w:t>lnBEV</w:t>
            </w:r>
          </w:p>
        </w:tc>
        <w:tc>
          <w:tcPr>
            <w:tcW w:w="2377" w:type="dxa"/>
            <w:gridSpan w:val="3"/>
            <w:tcBorders>
              <w:top w:val="single" w:color="auto" w:sz="4" w:space="0"/>
              <w:left w:val="nil"/>
              <w:bottom w:val="single" w:color="auto" w:sz="4" w:space="0"/>
              <w:right w:val="nil"/>
            </w:tcBorders>
            <w:vAlign w:val="center"/>
          </w:tcPr>
          <w:p>
            <w:pPr>
              <w:widowControl w:val="0"/>
              <w:spacing w:after="0" w:line="240" w:lineRule="auto"/>
              <w:jc w:val="center"/>
              <w:rPr>
                <w:rFonts w:ascii="Times New Roman" w:hAnsi="Times New Roman" w:eastAsia="宋体" w:cs="Times New Roman"/>
                <w:color w:val="000000" w:themeColor="text1"/>
                <w:sz w:val="20"/>
                <w:szCs w:val="20"/>
                <w14:textFill>
                  <w14:solidFill>
                    <w14:schemeClr w14:val="tx1"/>
                  </w14:solidFill>
                </w14:textFill>
              </w:rPr>
            </w:pPr>
            <w:r>
              <w:rPr>
                <w:rFonts w:ascii="Times New Roman" w:hAnsi="Times New Roman" w:eastAsia="宋体" w:cs="Times New Roman"/>
                <w:color w:val="000000" w:themeColor="text1"/>
                <w:sz w:val="20"/>
                <w:szCs w:val="20"/>
                <w14:textFill>
                  <w14:solidFill>
                    <w14:schemeClr w14:val="tx1"/>
                  </w14:solidFill>
                </w14:textFill>
              </w:rPr>
              <w:t>lnPHEV</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28" w:type="dxa"/>
            <w:tcBorders>
              <w:top w:val="nil"/>
              <w:left w:val="nil"/>
              <w:bottom w:val="nil"/>
              <w:right w:val="nil"/>
            </w:tcBorders>
            <w:vAlign w:val="center"/>
          </w:tcPr>
          <w:p>
            <w:pPr>
              <w:widowControl w:val="0"/>
              <w:spacing w:after="0" w:line="240" w:lineRule="auto"/>
              <w:jc w:val="both"/>
              <w:rPr>
                <w:rFonts w:ascii="Times New Roman" w:hAnsi="Times New Roman" w:eastAsia="宋体" w:cs="Times New Roman"/>
                <w:color w:val="000000" w:themeColor="text1"/>
                <w:sz w:val="20"/>
                <w:szCs w:val="20"/>
                <w14:textFill>
                  <w14:solidFill>
                    <w14:schemeClr w14:val="tx1"/>
                  </w14:solidFill>
                </w14:textFill>
              </w:rPr>
            </w:pPr>
          </w:p>
        </w:tc>
        <w:tc>
          <w:tcPr>
            <w:tcW w:w="1346" w:type="dxa"/>
            <w:tcBorders>
              <w:top w:val="single" w:color="auto" w:sz="4" w:space="0"/>
              <w:left w:val="nil"/>
              <w:bottom w:val="single" w:color="auto" w:sz="4" w:space="0"/>
              <w:right w:val="nil"/>
            </w:tcBorders>
            <w:vAlign w:val="center"/>
          </w:tcPr>
          <w:p>
            <w:pPr>
              <w:widowControl w:val="0"/>
              <w:spacing w:after="0" w:line="240" w:lineRule="auto"/>
              <w:jc w:val="center"/>
              <w:rPr>
                <w:rFonts w:ascii="Times New Roman" w:hAnsi="Times New Roman" w:eastAsia="宋体" w:cs="Times New Roman"/>
                <w:color w:val="000000" w:themeColor="text1"/>
                <w:sz w:val="20"/>
                <w:szCs w:val="20"/>
                <w14:textFill>
                  <w14:solidFill>
                    <w14:schemeClr w14:val="tx1"/>
                  </w14:solidFill>
                </w14:textFill>
              </w:rPr>
            </w:pPr>
            <w:r>
              <w:rPr>
                <w:rFonts w:ascii="Times New Roman" w:hAnsi="Times New Roman" w:eastAsia="宋体" w:cs="Times New Roman"/>
                <w:color w:val="000000" w:themeColor="text1"/>
                <w:sz w:val="20"/>
                <w:szCs w:val="20"/>
                <w14:textFill>
                  <w14:solidFill>
                    <w14:schemeClr w14:val="tx1"/>
                  </w14:solidFill>
                </w14:textFill>
              </w:rPr>
              <w:t>(1)</w:t>
            </w:r>
          </w:p>
        </w:tc>
        <w:tc>
          <w:tcPr>
            <w:tcW w:w="1188" w:type="dxa"/>
            <w:tcBorders>
              <w:top w:val="single" w:color="auto" w:sz="4" w:space="0"/>
              <w:left w:val="nil"/>
              <w:bottom w:val="single" w:color="auto" w:sz="4" w:space="0"/>
              <w:right w:val="nil"/>
            </w:tcBorders>
            <w:vAlign w:val="center"/>
          </w:tcPr>
          <w:p>
            <w:pPr>
              <w:widowControl w:val="0"/>
              <w:spacing w:after="0" w:line="240" w:lineRule="auto"/>
              <w:jc w:val="center"/>
              <w:rPr>
                <w:rFonts w:ascii="Times New Roman" w:hAnsi="Times New Roman" w:eastAsia="宋体" w:cs="Times New Roman"/>
                <w:color w:val="000000" w:themeColor="text1"/>
                <w:sz w:val="20"/>
                <w:szCs w:val="20"/>
                <w14:textFill>
                  <w14:solidFill>
                    <w14:schemeClr w14:val="tx1"/>
                  </w14:solidFill>
                </w14:textFill>
              </w:rPr>
            </w:pPr>
            <w:r>
              <w:rPr>
                <w:rFonts w:ascii="Times New Roman" w:hAnsi="Times New Roman" w:eastAsia="宋体" w:cs="Times New Roman"/>
                <w:color w:val="000000" w:themeColor="text1"/>
                <w:sz w:val="20"/>
                <w:szCs w:val="20"/>
                <w14:textFill>
                  <w14:solidFill>
                    <w14:schemeClr w14:val="tx1"/>
                  </w14:solidFill>
                </w14:textFill>
              </w:rPr>
              <w:t>(2)</w:t>
            </w:r>
          </w:p>
        </w:tc>
        <w:tc>
          <w:tcPr>
            <w:tcW w:w="1189" w:type="dxa"/>
            <w:tcBorders>
              <w:top w:val="single" w:color="auto" w:sz="4" w:space="0"/>
              <w:left w:val="nil"/>
              <w:bottom w:val="single" w:color="auto" w:sz="4" w:space="0"/>
              <w:right w:val="nil"/>
            </w:tcBorders>
            <w:vAlign w:val="center"/>
          </w:tcPr>
          <w:p>
            <w:pPr>
              <w:widowControl w:val="0"/>
              <w:spacing w:after="0" w:line="240" w:lineRule="auto"/>
              <w:jc w:val="center"/>
              <w:rPr>
                <w:rFonts w:ascii="Times New Roman" w:hAnsi="Times New Roman" w:eastAsia="宋体" w:cs="Times New Roman"/>
                <w:color w:val="000000" w:themeColor="text1"/>
                <w:sz w:val="20"/>
                <w:szCs w:val="20"/>
                <w14:textFill>
                  <w14:solidFill>
                    <w14:schemeClr w14:val="tx1"/>
                  </w14:solidFill>
                </w14:textFill>
              </w:rPr>
            </w:pPr>
            <w:r>
              <w:rPr>
                <w:rFonts w:ascii="Times New Roman" w:hAnsi="Times New Roman" w:eastAsia="宋体" w:cs="Times New Roman"/>
                <w:color w:val="000000" w:themeColor="text1"/>
                <w:sz w:val="20"/>
                <w:szCs w:val="20"/>
                <w14:textFill>
                  <w14:solidFill>
                    <w14:schemeClr w14:val="tx1"/>
                  </w14:solidFill>
                </w14:textFill>
              </w:rPr>
              <w:t>(3)</w:t>
            </w:r>
          </w:p>
        </w:tc>
        <w:tc>
          <w:tcPr>
            <w:tcW w:w="1188" w:type="dxa"/>
            <w:tcBorders>
              <w:top w:val="single" w:color="auto" w:sz="4" w:space="0"/>
              <w:left w:val="nil"/>
              <w:bottom w:val="single" w:color="auto" w:sz="4" w:space="0"/>
              <w:right w:val="nil"/>
            </w:tcBorders>
            <w:vAlign w:val="center"/>
          </w:tcPr>
          <w:p>
            <w:pPr>
              <w:widowControl w:val="0"/>
              <w:spacing w:after="0" w:line="240" w:lineRule="auto"/>
              <w:jc w:val="center"/>
              <w:rPr>
                <w:rFonts w:ascii="Times New Roman" w:hAnsi="Times New Roman" w:eastAsia="宋体" w:cs="Times New Roman"/>
                <w:color w:val="000000" w:themeColor="text1"/>
                <w:sz w:val="20"/>
                <w:szCs w:val="20"/>
                <w14:textFill>
                  <w14:solidFill>
                    <w14:schemeClr w14:val="tx1"/>
                  </w14:solidFill>
                </w14:textFill>
              </w:rPr>
            </w:pPr>
            <w:r>
              <w:rPr>
                <w:rFonts w:ascii="Times New Roman" w:hAnsi="Times New Roman" w:eastAsia="宋体" w:cs="Times New Roman"/>
                <w:color w:val="000000" w:themeColor="text1"/>
                <w:sz w:val="20"/>
                <w:szCs w:val="20"/>
                <w14:textFill>
                  <w14:solidFill>
                    <w14:schemeClr w14:val="tx1"/>
                  </w14:solidFill>
                </w14:textFill>
              </w:rPr>
              <w:t>(4)</w:t>
            </w:r>
          </w:p>
        </w:tc>
        <w:tc>
          <w:tcPr>
            <w:tcW w:w="1188" w:type="dxa"/>
            <w:gridSpan w:val="2"/>
            <w:tcBorders>
              <w:top w:val="single" w:color="auto" w:sz="4" w:space="0"/>
              <w:left w:val="nil"/>
              <w:bottom w:val="single" w:color="auto" w:sz="4" w:space="0"/>
              <w:right w:val="nil"/>
            </w:tcBorders>
            <w:vAlign w:val="center"/>
          </w:tcPr>
          <w:p>
            <w:pPr>
              <w:widowControl w:val="0"/>
              <w:spacing w:after="0" w:line="240" w:lineRule="auto"/>
              <w:jc w:val="center"/>
              <w:rPr>
                <w:rFonts w:ascii="Times New Roman" w:hAnsi="Times New Roman" w:eastAsia="宋体" w:cs="Times New Roman"/>
                <w:color w:val="000000" w:themeColor="text1"/>
                <w:sz w:val="20"/>
                <w:szCs w:val="20"/>
                <w14:textFill>
                  <w14:solidFill>
                    <w14:schemeClr w14:val="tx1"/>
                  </w14:solidFill>
                </w14:textFill>
              </w:rPr>
            </w:pPr>
            <w:r>
              <w:rPr>
                <w:rFonts w:ascii="Times New Roman" w:hAnsi="Times New Roman" w:eastAsia="宋体" w:cs="Times New Roman"/>
                <w:color w:val="000000" w:themeColor="text1"/>
                <w:sz w:val="20"/>
                <w:szCs w:val="20"/>
                <w14:textFill>
                  <w14:solidFill>
                    <w14:schemeClr w14:val="tx1"/>
                  </w14:solidFill>
                </w14:textFill>
              </w:rPr>
              <w:t>(5)</w:t>
            </w:r>
          </w:p>
        </w:tc>
        <w:tc>
          <w:tcPr>
            <w:tcW w:w="1189" w:type="dxa"/>
            <w:tcBorders>
              <w:top w:val="single" w:color="auto" w:sz="4" w:space="0"/>
              <w:left w:val="nil"/>
              <w:bottom w:val="single" w:color="auto" w:sz="4" w:space="0"/>
              <w:right w:val="nil"/>
            </w:tcBorders>
            <w:vAlign w:val="center"/>
          </w:tcPr>
          <w:p>
            <w:pPr>
              <w:widowControl w:val="0"/>
              <w:spacing w:after="0" w:line="240" w:lineRule="auto"/>
              <w:jc w:val="center"/>
              <w:rPr>
                <w:rFonts w:ascii="Times New Roman" w:hAnsi="Times New Roman" w:eastAsia="宋体" w:cs="Times New Roman"/>
                <w:color w:val="000000" w:themeColor="text1"/>
                <w:sz w:val="20"/>
                <w:szCs w:val="20"/>
                <w14:textFill>
                  <w14:solidFill>
                    <w14:schemeClr w14:val="tx1"/>
                  </w14:solidFill>
                </w14:textFill>
              </w:rPr>
            </w:pPr>
            <w:r>
              <w:rPr>
                <w:rFonts w:ascii="Times New Roman" w:hAnsi="Times New Roman" w:eastAsia="宋体" w:cs="Times New Roman"/>
                <w:color w:val="000000" w:themeColor="text1"/>
                <w:sz w:val="20"/>
                <w:szCs w:val="20"/>
                <w14:textFill>
                  <w14:solidFill>
                    <w14:schemeClr w14:val="tx1"/>
                  </w14:solidFill>
                </w14:textFill>
              </w:rPr>
              <w:t>(6)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28" w:type="dxa"/>
            <w:tcBorders>
              <w:top w:val="nil"/>
              <w:left w:val="nil"/>
              <w:bottom w:val="nil"/>
              <w:right w:val="nil"/>
            </w:tcBorders>
            <w:vAlign w:val="center"/>
          </w:tcPr>
          <w:p>
            <w:pPr>
              <w:widowControl w:val="0"/>
              <w:spacing w:after="0" w:line="240" w:lineRule="auto"/>
              <w:jc w:val="both"/>
              <w:rPr>
                <w:rFonts w:ascii="Times New Roman" w:hAnsi="Times New Roman" w:eastAsia="宋体" w:cs="Times New Roman"/>
                <w:color w:val="000000" w:themeColor="text1"/>
                <w:sz w:val="20"/>
                <w:szCs w:val="20"/>
                <w14:textFill>
                  <w14:solidFill>
                    <w14:schemeClr w14:val="tx1"/>
                  </w14:solidFill>
                </w14:textFill>
              </w:rPr>
            </w:pPr>
          </w:p>
        </w:tc>
        <w:tc>
          <w:tcPr>
            <w:tcW w:w="1346" w:type="dxa"/>
            <w:tcBorders>
              <w:top w:val="single" w:color="auto" w:sz="4" w:space="0"/>
              <w:left w:val="nil"/>
              <w:bottom w:val="single" w:color="auto" w:sz="4" w:space="0"/>
              <w:right w:val="nil"/>
            </w:tcBorders>
            <w:vAlign w:val="center"/>
          </w:tcPr>
          <w:p>
            <w:pPr>
              <w:widowControl w:val="0"/>
              <w:spacing w:after="0" w:line="240" w:lineRule="auto"/>
              <w:jc w:val="center"/>
              <w:rPr>
                <w:rFonts w:ascii="Times New Roman" w:hAnsi="Times New Roman" w:eastAsia="宋体" w:cs="Times New Roman"/>
                <w:color w:val="000000" w:themeColor="text1"/>
                <w:sz w:val="20"/>
                <w:szCs w:val="20"/>
                <w14:textFill>
                  <w14:solidFill>
                    <w14:schemeClr w14:val="tx1"/>
                  </w14:solidFill>
                </w14:textFill>
              </w:rPr>
            </w:pPr>
            <w:r>
              <w:rPr>
                <w:rFonts w:ascii="Times New Roman" w:hAnsi="Times New Roman" w:eastAsia="宋体" w:cs="Times New Roman"/>
                <w:color w:val="000000" w:themeColor="text1"/>
                <w:sz w:val="20"/>
                <w:szCs w:val="20"/>
                <w14:textFill>
                  <w14:solidFill>
                    <w14:schemeClr w14:val="tx1"/>
                  </w14:solidFill>
                </w14:textFill>
              </w:rPr>
              <w:t>IV, first stage</w:t>
            </w:r>
          </w:p>
        </w:tc>
        <w:tc>
          <w:tcPr>
            <w:tcW w:w="1188" w:type="dxa"/>
            <w:tcBorders>
              <w:top w:val="single" w:color="auto" w:sz="4" w:space="0"/>
              <w:left w:val="nil"/>
              <w:bottom w:val="single" w:color="auto" w:sz="4" w:space="0"/>
              <w:right w:val="nil"/>
            </w:tcBorders>
            <w:vAlign w:val="center"/>
          </w:tcPr>
          <w:p>
            <w:pPr>
              <w:widowControl w:val="0"/>
              <w:spacing w:after="0" w:line="240" w:lineRule="auto"/>
              <w:jc w:val="center"/>
              <w:rPr>
                <w:rFonts w:ascii="Times New Roman" w:hAnsi="Times New Roman" w:eastAsia="宋体" w:cs="Times New Roman"/>
                <w:color w:val="000000" w:themeColor="text1"/>
                <w:sz w:val="20"/>
                <w:szCs w:val="20"/>
                <w14:textFill>
                  <w14:solidFill>
                    <w14:schemeClr w14:val="tx1"/>
                  </w14:solidFill>
                </w14:textFill>
              </w:rPr>
            </w:pPr>
            <w:r>
              <w:rPr>
                <w:rFonts w:ascii="Times New Roman" w:hAnsi="Times New Roman" w:eastAsia="宋体" w:cs="Times New Roman"/>
                <w:color w:val="000000" w:themeColor="text1"/>
                <w:sz w:val="20"/>
                <w:szCs w:val="20"/>
                <w14:textFill>
                  <w14:solidFill>
                    <w14:schemeClr w14:val="tx1"/>
                  </w14:solidFill>
                </w14:textFill>
              </w:rPr>
              <w:t>IV, second stage</w:t>
            </w:r>
          </w:p>
        </w:tc>
        <w:tc>
          <w:tcPr>
            <w:tcW w:w="1189" w:type="dxa"/>
            <w:tcBorders>
              <w:top w:val="single" w:color="auto" w:sz="4" w:space="0"/>
              <w:left w:val="nil"/>
              <w:bottom w:val="single" w:color="auto" w:sz="4" w:space="0"/>
              <w:right w:val="nil"/>
            </w:tcBorders>
            <w:vAlign w:val="center"/>
          </w:tcPr>
          <w:p>
            <w:pPr>
              <w:widowControl w:val="0"/>
              <w:spacing w:after="0" w:line="240" w:lineRule="auto"/>
              <w:jc w:val="center"/>
              <w:rPr>
                <w:rFonts w:ascii="Times New Roman" w:hAnsi="Times New Roman" w:eastAsia="宋体" w:cs="Times New Roman"/>
                <w:color w:val="000000" w:themeColor="text1"/>
                <w:sz w:val="20"/>
                <w:szCs w:val="20"/>
                <w14:textFill>
                  <w14:solidFill>
                    <w14:schemeClr w14:val="tx1"/>
                  </w14:solidFill>
                </w14:textFill>
              </w:rPr>
            </w:pPr>
            <w:r>
              <w:rPr>
                <w:rFonts w:ascii="Times New Roman" w:hAnsi="Times New Roman" w:eastAsia="宋体" w:cs="Times New Roman"/>
                <w:color w:val="000000" w:themeColor="text1"/>
                <w:sz w:val="20"/>
                <w:szCs w:val="20"/>
                <w14:textFill>
                  <w14:solidFill>
                    <w14:schemeClr w14:val="tx1"/>
                  </w14:solidFill>
                </w14:textFill>
              </w:rPr>
              <w:t>IV, first stage</w:t>
            </w:r>
          </w:p>
        </w:tc>
        <w:tc>
          <w:tcPr>
            <w:tcW w:w="1188" w:type="dxa"/>
            <w:tcBorders>
              <w:top w:val="single" w:color="auto" w:sz="4" w:space="0"/>
              <w:left w:val="nil"/>
              <w:bottom w:val="single" w:color="auto" w:sz="4" w:space="0"/>
              <w:right w:val="nil"/>
            </w:tcBorders>
            <w:vAlign w:val="center"/>
          </w:tcPr>
          <w:p>
            <w:pPr>
              <w:widowControl w:val="0"/>
              <w:spacing w:after="0" w:line="240" w:lineRule="auto"/>
              <w:jc w:val="center"/>
              <w:rPr>
                <w:rFonts w:ascii="Times New Roman" w:hAnsi="Times New Roman" w:eastAsia="宋体" w:cs="Times New Roman"/>
                <w:color w:val="000000" w:themeColor="text1"/>
                <w:sz w:val="20"/>
                <w:szCs w:val="20"/>
                <w14:textFill>
                  <w14:solidFill>
                    <w14:schemeClr w14:val="tx1"/>
                  </w14:solidFill>
                </w14:textFill>
              </w:rPr>
            </w:pPr>
            <w:r>
              <w:rPr>
                <w:rFonts w:ascii="Times New Roman" w:hAnsi="Times New Roman" w:eastAsia="宋体" w:cs="Times New Roman"/>
                <w:color w:val="000000" w:themeColor="text1"/>
                <w:sz w:val="20"/>
                <w:szCs w:val="20"/>
                <w14:textFill>
                  <w14:solidFill>
                    <w14:schemeClr w14:val="tx1"/>
                  </w14:solidFill>
                </w14:textFill>
              </w:rPr>
              <w:t>IV, second stage</w:t>
            </w:r>
          </w:p>
        </w:tc>
        <w:tc>
          <w:tcPr>
            <w:tcW w:w="1169" w:type="dxa"/>
            <w:tcBorders>
              <w:top w:val="single" w:color="auto" w:sz="4" w:space="0"/>
              <w:left w:val="nil"/>
              <w:bottom w:val="single" w:color="auto" w:sz="4" w:space="0"/>
              <w:right w:val="nil"/>
            </w:tcBorders>
            <w:vAlign w:val="center"/>
          </w:tcPr>
          <w:p>
            <w:pPr>
              <w:widowControl w:val="0"/>
              <w:spacing w:after="0" w:line="240" w:lineRule="auto"/>
              <w:jc w:val="center"/>
              <w:rPr>
                <w:rFonts w:ascii="Times New Roman" w:hAnsi="Times New Roman" w:eastAsia="宋体" w:cs="Times New Roman"/>
                <w:color w:val="000000" w:themeColor="text1"/>
                <w:sz w:val="20"/>
                <w:szCs w:val="20"/>
                <w14:textFill>
                  <w14:solidFill>
                    <w14:schemeClr w14:val="tx1"/>
                  </w14:solidFill>
                </w14:textFill>
              </w:rPr>
            </w:pPr>
            <w:r>
              <w:rPr>
                <w:rFonts w:ascii="Times New Roman" w:hAnsi="Times New Roman" w:eastAsia="宋体" w:cs="Times New Roman"/>
                <w:color w:val="000000" w:themeColor="text1"/>
                <w:sz w:val="20"/>
                <w:szCs w:val="20"/>
                <w14:textFill>
                  <w14:solidFill>
                    <w14:schemeClr w14:val="tx1"/>
                  </w14:solidFill>
                </w14:textFill>
              </w:rPr>
              <w:t>IV, first stage</w:t>
            </w:r>
          </w:p>
        </w:tc>
        <w:tc>
          <w:tcPr>
            <w:tcW w:w="1208" w:type="dxa"/>
            <w:gridSpan w:val="2"/>
            <w:tcBorders>
              <w:top w:val="single" w:color="auto" w:sz="4" w:space="0"/>
              <w:left w:val="nil"/>
              <w:bottom w:val="single" w:color="auto" w:sz="4" w:space="0"/>
              <w:right w:val="nil"/>
            </w:tcBorders>
            <w:vAlign w:val="center"/>
          </w:tcPr>
          <w:p>
            <w:pPr>
              <w:widowControl w:val="0"/>
              <w:spacing w:after="0" w:line="240" w:lineRule="auto"/>
              <w:jc w:val="center"/>
              <w:rPr>
                <w:rFonts w:ascii="Times New Roman" w:hAnsi="Times New Roman" w:eastAsia="宋体" w:cs="Times New Roman"/>
                <w:color w:val="000000" w:themeColor="text1"/>
                <w:sz w:val="20"/>
                <w:szCs w:val="20"/>
                <w14:textFill>
                  <w14:solidFill>
                    <w14:schemeClr w14:val="tx1"/>
                  </w14:solidFill>
                </w14:textFill>
              </w:rPr>
            </w:pPr>
            <w:r>
              <w:rPr>
                <w:rFonts w:ascii="Times New Roman" w:hAnsi="Times New Roman" w:eastAsia="宋体" w:cs="Times New Roman"/>
                <w:color w:val="000000" w:themeColor="text1"/>
                <w:sz w:val="20"/>
                <w:szCs w:val="20"/>
                <w14:textFill>
                  <w14:solidFill>
                    <w14:schemeClr w14:val="tx1"/>
                  </w14:solidFill>
                </w14:textFill>
              </w:rPr>
              <w:t>IV, second stage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28" w:type="dxa"/>
            <w:tcBorders>
              <w:top w:val="nil"/>
              <w:left w:val="nil"/>
              <w:bottom w:val="nil"/>
              <w:right w:val="nil"/>
            </w:tcBorders>
            <w:vAlign w:val="center"/>
          </w:tcPr>
          <w:p>
            <w:pPr>
              <w:widowControl w:val="0"/>
              <w:spacing w:after="0" w:line="240" w:lineRule="auto"/>
              <w:jc w:val="both"/>
              <w:rPr>
                <w:rFonts w:ascii="Times New Roman" w:hAnsi="Times New Roman" w:eastAsia="宋体" w:cs="Times New Roman"/>
                <w:color w:val="000000" w:themeColor="text1"/>
                <w:sz w:val="20"/>
                <w:szCs w:val="20"/>
                <w14:textFill>
                  <w14:solidFill>
                    <w14:schemeClr w14:val="tx1"/>
                  </w14:solidFill>
                </w14:textFill>
              </w:rPr>
            </w:pPr>
            <w:r>
              <w:rPr>
                <w:rFonts w:ascii="Times New Roman" w:hAnsi="Times New Roman" w:eastAsia="宋体" w:cs="Times New Roman"/>
                <w:color w:val="000000" w:themeColor="text1"/>
                <w:sz w:val="20"/>
                <w:szCs w:val="20"/>
                <w14:textFill>
                  <w14:solidFill>
                    <w14:schemeClr w14:val="tx1"/>
                  </w14:solidFill>
                </w14:textFill>
              </w:rPr>
              <w:t>L1.(DD)</w:t>
            </w:r>
          </w:p>
        </w:tc>
        <w:tc>
          <w:tcPr>
            <w:tcW w:w="1346" w:type="dxa"/>
            <w:tcBorders>
              <w:top w:val="single" w:color="auto" w:sz="4" w:space="0"/>
              <w:left w:val="nil"/>
              <w:bottom w:val="nil"/>
              <w:right w:val="nil"/>
            </w:tcBorders>
            <w:vAlign w:val="center"/>
          </w:tcPr>
          <w:p>
            <w:pPr>
              <w:widowControl w:val="0"/>
              <w:spacing w:after="0" w:line="240" w:lineRule="auto"/>
              <w:jc w:val="center"/>
              <w:rPr>
                <w:rFonts w:ascii="Times New Roman" w:hAnsi="Times New Roman" w:eastAsia="宋体" w:cs="Times New Roman"/>
                <w:color w:val="000000" w:themeColor="text1"/>
                <w:sz w:val="20"/>
                <w:szCs w:val="20"/>
                <w14:textFill>
                  <w14:solidFill>
                    <w14:schemeClr w14:val="tx1"/>
                  </w14:solidFill>
                </w14:textFill>
              </w:rPr>
            </w:pPr>
            <w:r>
              <w:rPr>
                <w:rFonts w:ascii="Times New Roman" w:hAnsi="Times New Roman" w:eastAsia="宋体" w:cs="Times New Roman"/>
                <w:color w:val="000000" w:themeColor="text1"/>
                <w:sz w:val="20"/>
                <w:szCs w:val="20"/>
                <w14:textFill>
                  <w14:solidFill>
                    <w14:schemeClr w14:val="tx1"/>
                  </w14:solidFill>
                </w14:textFill>
              </w:rPr>
              <w:t>-0.33</w:t>
            </w:r>
            <w:r>
              <w:rPr>
                <w:rFonts w:ascii="Times New Roman" w:hAnsi="Times New Roman" w:eastAsia="宋体" w:cs="Times New Roman"/>
                <w:color w:val="000000" w:themeColor="text1"/>
                <w:sz w:val="20"/>
                <w:szCs w:val="20"/>
                <w:vertAlign w:val="superscript"/>
                <w14:textFill>
                  <w14:solidFill>
                    <w14:schemeClr w14:val="tx1"/>
                  </w14:solidFill>
                </w14:textFill>
              </w:rPr>
              <w:t>***</w:t>
            </w:r>
          </w:p>
          <w:p>
            <w:pPr>
              <w:widowControl w:val="0"/>
              <w:spacing w:after="0" w:line="240" w:lineRule="auto"/>
              <w:jc w:val="center"/>
              <w:rPr>
                <w:rFonts w:ascii="Times New Roman" w:hAnsi="Times New Roman" w:eastAsia="宋体" w:cs="Times New Roman"/>
                <w:color w:val="000000" w:themeColor="text1"/>
                <w:sz w:val="20"/>
                <w:szCs w:val="20"/>
                <w14:textFill>
                  <w14:solidFill>
                    <w14:schemeClr w14:val="tx1"/>
                  </w14:solidFill>
                </w14:textFill>
              </w:rPr>
            </w:pPr>
            <w:r>
              <w:rPr>
                <w:rFonts w:ascii="Times New Roman" w:hAnsi="Times New Roman" w:eastAsia="宋体" w:cs="Times New Roman"/>
                <w:color w:val="000000" w:themeColor="text1"/>
                <w:sz w:val="20"/>
                <w:szCs w:val="20"/>
                <w14:textFill>
                  <w14:solidFill>
                    <w14:schemeClr w14:val="tx1"/>
                  </w14:solidFill>
                </w14:textFill>
              </w:rPr>
              <w:t>(0.033)</w:t>
            </w:r>
          </w:p>
        </w:tc>
        <w:tc>
          <w:tcPr>
            <w:tcW w:w="1188" w:type="dxa"/>
            <w:tcBorders>
              <w:top w:val="single" w:color="auto" w:sz="4" w:space="0"/>
              <w:left w:val="nil"/>
              <w:bottom w:val="nil"/>
              <w:right w:val="nil"/>
            </w:tcBorders>
            <w:vAlign w:val="center"/>
          </w:tcPr>
          <w:p>
            <w:pPr>
              <w:widowControl w:val="0"/>
              <w:spacing w:after="0" w:line="240" w:lineRule="auto"/>
              <w:jc w:val="center"/>
              <w:rPr>
                <w:rFonts w:ascii="Times New Roman" w:hAnsi="Times New Roman" w:eastAsia="宋体" w:cs="Times New Roman"/>
                <w:color w:val="000000" w:themeColor="text1"/>
                <w:sz w:val="20"/>
                <w:szCs w:val="20"/>
                <w14:textFill>
                  <w14:solidFill>
                    <w14:schemeClr w14:val="tx1"/>
                  </w14:solidFill>
                </w14:textFill>
              </w:rPr>
            </w:pPr>
          </w:p>
        </w:tc>
        <w:tc>
          <w:tcPr>
            <w:tcW w:w="1189" w:type="dxa"/>
            <w:tcBorders>
              <w:top w:val="single" w:color="auto" w:sz="4" w:space="0"/>
              <w:left w:val="nil"/>
              <w:bottom w:val="nil"/>
              <w:right w:val="nil"/>
            </w:tcBorders>
            <w:vAlign w:val="center"/>
          </w:tcPr>
          <w:p>
            <w:pPr>
              <w:widowControl w:val="0"/>
              <w:spacing w:after="0" w:line="240" w:lineRule="auto"/>
              <w:jc w:val="center"/>
              <w:rPr>
                <w:rFonts w:ascii="Times New Roman" w:hAnsi="Times New Roman" w:eastAsia="宋体" w:cs="Times New Roman"/>
                <w:color w:val="000000" w:themeColor="text1"/>
                <w:sz w:val="20"/>
                <w:szCs w:val="20"/>
                <w14:textFill>
                  <w14:solidFill>
                    <w14:schemeClr w14:val="tx1"/>
                  </w14:solidFill>
                </w14:textFill>
              </w:rPr>
            </w:pPr>
            <w:r>
              <w:rPr>
                <w:rFonts w:ascii="Times New Roman" w:hAnsi="Times New Roman" w:eastAsia="宋体" w:cs="Times New Roman"/>
                <w:color w:val="000000" w:themeColor="text1"/>
                <w:sz w:val="20"/>
                <w:szCs w:val="20"/>
                <w14:textFill>
                  <w14:solidFill>
                    <w14:schemeClr w14:val="tx1"/>
                  </w14:solidFill>
                </w14:textFill>
              </w:rPr>
              <w:t>-0.33</w:t>
            </w:r>
            <w:r>
              <w:rPr>
                <w:rFonts w:ascii="Times New Roman" w:hAnsi="Times New Roman" w:eastAsia="宋体" w:cs="Times New Roman"/>
                <w:color w:val="000000" w:themeColor="text1"/>
                <w:sz w:val="20"/>
                <w:szCs w:val="20"/>
                <w:vertAlign w:val="superscript"/>
                <w14:textFill>
                  <w14:solidFill>
                    <w14:schemeClr w14:val="tx1"/>
                  </w14:solidFill>
                </w14:textFill>
              </w:rPr>
              <w:t>***</w:t>
            </w:r>
          </w:p>
          <w:p>
            <w:pPr>
              <w:widowControl w:val="0"/>
              <w:spacing w:after="0" w:line="240" w:lineRule="auto"/>
              <w:jc w:val="center"/>
              <w:rPr>
                <w:rFonts w:ascii="Times New Roman" w:hAnsi="Times New Roman" w:eastAsia="宋体" w:cs="Times New Roman"/>
                <w:color w:val="000000" w:themeColor="text1"/>
                <w:sz w:val="20"/>
                <w:szCs w:val="20"/>
                <w14:textFill>
                  <w14:solidFill>
                    <w14:schemeClr w14:val="tx1"/>
                  </w14:solidFill>
                </w14:textFill>
              </w:rPr>
            </w:pPr>
            <w:r>
              <w:rPr>
                <w:rFonts w:ascii="Times New Roman" w:hAnsi="Times New Roman" w:eastAsia="宋体" w:cs="Times New Roman"/>
                <w:color w:val="000000" w:themeColor="text1"/>
                <w:sz w:val="20"/>
                <w:szCs w:val="20"/>
                <w14:textFill>
                  <w14:solidFill>
                    <w14:schemeClr w14:val="tx1"/>
                  </w14:solidFill>
                </w14:textFill>
              </w:rPr>
              <w:t>(0.033)</w:t>
            </w:r>
          </w:p>
        </w:tc>
        <w:tc>
          <w:tcPr>
            <w:tcW w:w="1188" w:type="dxa"/>
            <w:tcBorders>
              <w:top w:val="single" w:color="auto" w:sz="4" w:space="0"/>
              <w:left w:val="nil"/>
              <w:bottom w:val="nil"/>
              <w:right w:val="nil"/>
            </w:tcBorders>
            <w:vAlign w:val="center"/>
          </w:tcPr>
          <w:p>
            <w:pPr>
              <w:widowControl w:val="0"/>
              <w:spacing w:after="0" w:line="240" w:lineRule="auto"/>
              <w:jc w:val="center"/>
              <w:rPr>
                <w:rFonts w:ascii="Times New Roman" w:hAnsi="Times New Roman" w:eastAsia="宋体" w:cs="Times New Roman"/>
                <w:color w:val="000000" w:themeColor="text1"/>
                <w:sz w:val="20"/>
                <w:szCs w:val="20"/>
                <w14:textFill>
                  <w14:solidFill>
                    <w14:schemeClr w14:val="tx1"/>
                  </w14:solidFill>
                </w14:textFill>
              </w:rPr>
            </w:pPr>
          </w:p>
        </w:tc>
        <w:tc>
          <w:tcPr>
            <w:tcW w:w="1169" w:type="dxa"/>
            <w:tcBorders>
              <w:top w:val="single" w:color="auto" w:sz="4" w:space="0"/>
              <w:left w:val="nil"/>
              <w:bottom w:val="nil"/>
              <w:right w:val="nil"/>
            </w:tcBorders>
            <w:vAlign w:val="center"/>
          </w:tcPr>
          <w:p>
            <w:pPr>
              <w:widowControl w:val="0"/>
              <w:spacing w:after="0" w:line="240" w:lineRule="auto"/>
              <w:jc w:val="center"/>
              <w:rPr>
                <w:rFonts w:ascii="Times New Roman" w:hAnsi="Times New Roman" w:eastAsia="宋体" w:cs="Times New Roman"/>
                <w:color w:val="000000" w:themeColor="text1"/>
                <w:sz w:val="20"/>
                <w:szCs w:val="20"/>
                <w14:textFill>
                  <w14:solidFill>
                    <w14:schemeClr w14:val="tx1"/>
                  </w14:solidFill>
                </w14:textFill>
              </w:rPr>
            </w:pPr>
            <w:r>
              <w:rPr>
                <w:rFonts w:ascii="Times New Roman" w:hAnsi="Times New Roman" w:eastAsia="宋体" w:cs="Times New Roman"/>
                <w:color w:val="000000" w:themeColor="text1"/>
                <w:sz w:val="20"/>
                <w:szCs w:val="20"/>
                <w14:textFill>
                  <w14:solidFill>
                    <w14:schemeClr w14:val="tx1"/>
                  </w14:solidFill>
                </w14:textFill>
              </w:rPr>
              <w:t>-0.33</w:t>
            </w:r>
            <w:r>
              <w:rPr>
                <w:rFonts w:ascii="Times New Roman" w:hAnsi="Times New Roman" w:eastAsia="宋体" w:cs="Times New Roman"/>
                <w:color w:val="000000" w:themeColor="text1"/>
                <w:sz w:val="20"/>
                <w:szCs w:val="20"/>
                <w:vertAlign w:val="superscript"/>
                <w14:textFill>
                  <w14:solidFill>
                    <w14:schemeClr w14:val="tx1"/>
                  </w14:solidFill>
                </w14:textFill>
              </w:rPr>
              <w:t>***</w:t>
            </w:r>
          </w:p>
          <w:p>
            <w:pPr>
              <w:widowControl w:val="0"/>
              <w:spacing w:after="0" w:line="240" w:lineRule="auto"/>
              <w:jc w:val="center"/>
              <w:rPr>
                <w:rFonts w:ascii="Times New Roman" w:hAnsi="Times New Roman" w:eastAsia="宋体" w:cs="Times New Roman"/>
                <w:color w:val="000000" w:themeColor="text1"/>
                <w:sz w:val="20"/>
                <w:szCs w:val="20"/>
                <w14:textFill>
                  <w14:solidFill>
                    <w14:schemeClr w14:val="tx1"/>
                  </w14:solidFill>
                </w14:textFill>
              </w:rPr>
            </w:pPr>
            <w:r>
              <w:rPr>
                <w:rFonts w:ascii="Times New Roman" w:hAnsi="Times New Roman" w:eastAsia="宋体" w:cs="Times New Roman"/>
                <w:color w:val="000000" w:themeColor="text1"/>
                <w:sz w:val="20"/>
                <w:szCs w:val="20"/>
                <w14:textFill>
                  <w14:solidFill>
                    <w14:schemeClr w14:val="tx1"/>
                  </w14:solidFill>
                </w14:textFill>
              </w:rPr>
              <w:t>(0.033)</w:t>
            </w:r>
          </w:p>
        </w:tc>
        <w:tc>
          <w:tcPr>
            <w:tcW w:w="1208" w:type="dxa"/>
            <w:gridSpan w:val="2"/>
            <w:tcBorders>
              <w:top w:val="single" w:color="auto" w:sz="4" w:space="0"/>
              <w:left w:val="nil"/>
              <w:bottom w:val="nil"/>
              <w:right w:val="nil"/>
            </w:tcBorders>
            <w:vAlign w:val="center"/>
          </w:tcPr>
          <w:p>
            <w:pPr>
              <w:widowControl w:val="0"/>
              <w:spacing w:after="0" w:line="240" w:lineRule="auto"/>
              <w:jc w:val="center"/>
              <w:rPr>
                <w:rFonts w:ascii="Times New Roman" w:hAnsi="Times New Roman" w:eastAsia="宋体" w:cs="Times New Roman"/>
                <w:color w:val="000000" w:themeColor="text1"/>
                <w:sz w:val="20"/>
                <w:szCs w:val="20"/>
                <w14:textFill>
                  <w14:solidFill>
                    <w14:schemeClr w14:val="tx1"/>
                  </w14:solidFill>
                </w14:textFill>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28" w:type="dxa"/>
            <w:tcBorders>
              <w:top w:val="nil"/>
              <w:left w:val="nil"/>
              <w:bottom w:val="nil"/>
              <w:right w:val="nil"/>
            </w:tcBorders>
            <w:vAlign w:val="center"/>
          </w:tcPr>
          <w:p>
            <w:pPr>
              <w:widowControl w:val="0"/>
              <w:spacing w:after="0" w:line="240" w:lineRule="auto"/>
              <w:jc w:val="both"/>
              <w:rPr>
                <w:rFonts w:ascii="Times New Roman" w:hAnsi="Times New Roman" w:eastAsia="宋体" w:cs="Times New Roman"/>
                <w:color w:val="000000" w:themeColor="text1"/>
                <w:sz w:val="20"/>
                <w:szCs w:val="20"/>
                <w14:textFill>
                  <w14:solidFill>
                    <w14:schemeClr w14:val="tx1"/>
                  </w14:solidFill>
                </w14:textFill>
              </w:rPr>
            </w:pPr>
            <w:r>
              <w:rPr>
                <w:rFonts w:ascii="Times New Roman" w:hAnsi="Times New Roman" w:eastAsia="宋体" w:cs="Times New Roman"/>
                <w:color w:val="000000" w:themeColor="text1"/>
                <w:sz w:val="20"/>
                <w:szCs w:val="20"/>
                <w14:textFill>
                  <w14:solidFill>
                    <w14:schemeClr w14:val="tx1"/>
                  </w14:solidFill>
                </w14:textFill>
              </w:rPr>
              <w:t>L1.(outage times)</w:t>
            </w:r>
          </w:p>
        </w:tc>
        <w:tc>
          <w:tcPr>
            <w:tcW w:w="1346" w:type="dxa"/>
            <w:tcBorders>
              <w:top w:val="nil"/>
              <w:left w:val="nil"/>
              <w:bottom w:val="nil"/>
              <w:right w:val="nil"/>
            </w:tcBorders>
            <w:vAlign w:val="center"/>
          </w:tcPr>
          <w:p>
            <w:pPr>
              <w:widowControl w:val="0"/>
              <w:spacing w:after="0" w:line="240" w:lineRule="auto"/>
              <w:jc w:val="center"/>
              <w:rPr>
                <w:rFonts w:ascii="Times New Roman" w:hAnsi="Times New Roman" w:eastAsia="宋体" w:cs="Times New Roman"/>
                <w:color w:val="000000" w:themeColor="text1"/>
                <w:sz w:val="20"/>
                <w:szCs w:val="20"/>
                <w14:textFill>
                  <w14:solidFill>
                    <w14:schemeClr w14:val="tx1"/>
                  </w14:solidFill>
                </w14:textFill>
              </w:rPr>
            </w:pPr>
          </w:p>
        </w:tc>
        <w:tc>
          <w:tcPr>
            <w:tcW w:w="1188" w:type="dxa"/>
            <w:tcBorders>
              <w:top w:val="nil"/>
              <w:left w:val="nil"/>
              <w:bottom w:val="nil"/>
              <w:right w:val="nil"/>
            </w:tcBorders>
            <w:vAlign w:val="center"/>
          </w:tcPr>
          <w:p>
            <w:pPr>
              <w:widowControl w:val="0"/>
              <w:spacing w:after="0" w:line="240" w:lineRule="auto"/>
              <w:jc w:val="center"/>
              <w:rPr>
                <w:rFonts w:ascii="Times New Roman" w:hAnsi="Times New Roman" w:eastAsia="宋体" w:cs="Times New Roman"/>
                <w:color w:val="000000" w:themeColor="text1"/>
                <w:sz w:val="20"/>
                <w:szCs w:val="20"/>
                <w14:textFill>
                  <w14:solidFill>
                    <w14:schemeClr w14:val="tx1"/>
                  </w14:solidFill>
                </w14:textFill>
              </w:rPr>
            </w:pPr>
            <w:r>
              <w:rPr>
                <w:rFonts w:ascii="Times New Roman" w:hAnsi="Times New Roman" w:eastAsia="宋体" w:cs="Times New Roman"/>
                <w:color w:val="000000" w:themeColor="text1"/>
                <w:sz w:val="20"/>
                <w:szCs w:val="20"/>
                <w14:textFill>
                  <w14:solidFill>
                    <w14:schemeClr w14:val="tx1"/>
                  </w14:solidFill>
                </w14:textFill>
              </w:rPr>
              <w:t>-0.13</w:t>
            </w:r>
            <w:r>
              <w:rPr>
                <w:rFonts w:ascii="Times New Roman" w:hAnsi="Times New Roman" w:eastAsia="宋体" w:cs="Times New Roman"/>
                <w:color w:val="000000" w:themeColor="text1"/>
                <w:sz w:val="20"/>
                <w:szCs w:val="20"/>
                <w:vertAlign w:val="superscript"/>
                <w14:textFill>
                  <w14:solidFill>
                    <w14:schemeClr w14:val="tx1"/>
                  </w14:solidFill>
                </w14:textFill>
              </w:rPr>
              <w:t>***</w:t>
            </w:r>
          </w:p>
          <w:p>
            <w:pPr>
              <w:widowControl w:val="0"/>
              <w:spacing w:after="0" w:line="240" w:lineRule="auto"/>
              <w:jc w:val="center"/>
              <w:rPr>
                <w:rFonts w:ascii="Times New Roman" w:hAnsi="Times New Roman" w:eastAsia="宋体" w:cs="Times New Roman"/>
                <w:color w:val="000000" w:themeColor="text1"/>
                <w:sz w:val="20"/>
                <w:szCs w:val="20"/>
                <w14:textFill>
                  <w14:solidFill>
                    <w14:schemeClr w14:val="tx1"/>
                  </w14:solidFill>
                </w14:textFill>
              </w:rPr>
            </w:pPr>
            <w:r>
              <w:rPr>
                <w:rFonts w:ascii="Times New Roman" w:hAnsi="Times New Roman" w:eastAsia="宋体" w:cs="Times New Roman"/>
                <w:color w:val="000000" w:themeColor="text1"/>
                <w:sz w:val="20"/>
                <w:szCs w:val="20"/>
                <w14:textFill>
                  <w14:solidFill>
                    <w14:schemeClr w14:val="tx1"/>
                  </w14:solidFill>
                </w14:textFill>
              </w:rPr>
              <w:t>(0.014)</w:t>
            </w:r>
          </w:p>
        </w:tc>
        <w:tc>
          <w:tcPr>
            <w:tcW w:w="1189" w:type="dxa"/>
            <w:tcBorders>
              <w:top w:val="nil"/>
              <w:left w:val="nil"/>
              <w:bottom w:val="nil"/>
              <w:right w:val="nil"/>
            </w:tcBorders>
            <w:vAlign w:val="center"/>
          </w:tcPr>
          <w:p>
            <w:pPr>
              <w:widowControl w:val="0"/>
              <w:spacing w:after="0" w:line="240" w:lineRule="auto"/>
              <w:jc w:val="center"/>
              <w:rPr>
                <w:rFonts w:ascii="Times New Roman" w:hAnsi="Times New Roman" w:eastAsia="宋体" w:cs="Times New Roman"/>
                <w:color w:val="000000" w:themeColor="text1"/>
                <w:sz w:val="20"/>
                <w:szCs w:val="20"/>
                <w14:textFill>
                  <w14:solidFill>
                    <w14:schemeClr w14:val="tx1"/>
                  </w14:solidFill>
                </w14:textFill>
              </w:rPr>
            </w:pPr>
          </w:p>
        </w:tc>
        <w:tc>
          <w:tcPr>
            <w:tcW w:w="1188" w:type="dxa"/>
            <w:tcBorders>
              <w:top w:val="nil"/>
              <w:left w:val="nil"/>
              <w:bottom w:val="nil"/>
              <w:right w:val="nil"/>
            </w:tcBorders>
            <w:vAlign w:val="center"/>
          </w:tcPr>
          <w:p>
            <w:pPr>
              <w:widowControl w:val="0"/>
              <w:spacing w:after="0" w:line="240" w:lineRule="auto"/>
              <w:jc w:val="center"/>
              <w:rPr>
                <w:rFonts w:ascii="Times New Roman" w:hAnsi="Times New Roman" w:eastAsia="宋体" w:cs="Times New Roman"/>
                <w:color w:val="000000" w:themeColor="text1"/>
                <w:sz w:val="20"/>
                <w:szCs w:val="20"/>
                <w14:textFill>
                  <w14:solidFill>
                    <w14:schemeClr w14:val="tx1"/>
                  </w14:solidFill>
                </w14:textFill>
              </w:rPr>
            </w:pPr>
            <w:r>
              <w:rPr>
                <w:rFonts w:ascii="Times New Roman" w:hAnsi="Times New Roman" w:eastAsia="宋体" w:cs="Times New Roman"/>
                <w:color w:val="000000" w:themeColor="text1"/>
                <w:sz w:val="20"/>
                <w:szCs w:val="20"/>
                <w14:textFill>
                  <w14:solidFill>
                    <w14:schemeClr w14:val="tx1"/>
                  </w14:solidFill>
                </w14:textFill>
              </w:rPr>
              <w:t>-0.11</w:t>
            </w:r>
            <w:r>
              <w:rPr>
                <w:rFonts w:ascii="Times New Roman" w:hAnsi="Times New Roman" w:eastAsia="宋体" w:cs="Times New Roman"/>
                <w:color w:val="000000" w:themeColor="text1"/>
                <w:sz w:val="20"/>
                <w:szCs w:val="20"/>
                <w:vertAlign w:val="superscript"/>
                <w14:textFill>
                  <w14:solidFill>
                    <w14:schemeClr w14:val="tx1"/>
                  </w14:solidFill>
                </w14:textFill>
              </w:rPr>
              <w:t>***</w:t>
            </w:r>
          </w:p>
          <w:p>
            <w:pPr>
              <w:widowControl w:val="0"/>
              <w:spacing w:after="0" w:line="240" w:lineRule="auto"/>
              <w:jc w:val="center"/>
              <w:rPr>
                <w:rFonts w:ascii="Times New Roman" w:hAnsi="Times New Roman" w:eastAsia="宋体" w:cs="Times New Roman"/>
                <w:color w:val="000000" w:themeColor="text1"/>
                <w:sz w:val="20"/>
                <w:szCs w:val="20"/>
                <w14:textFill>
                  <w14:solidFill>
                    <w14:schemeClr w14:val="tx1"/>
                  </w14:solidFill>
                </w14:textFill>
              </w:rPr>
            </w:pPr>
            <w:r>
              <w:rPr>
                <w:rFonts w:ascii="Times New Roman" w:hAnsi="Times New Roman" w:eastAsia="宋体" w:cs="Times New Roman"/>
                <w:color w:val="000000" w:themeColor="text1"/>
                <w:sz w:val="20"/>
                <w:szCs w:val="20"/>
                <w14:textFill>
                  <w14:solidFill>
                    <w14:schemeClr w14:val="tx1"/>
                  </w14:solidFill>
                </w14:textFill>
              </w:rPr>
              <w:t>(0.013)</w:t>
            </w:r>
          </w:p>
        </w:tc>
        <w:tc>
          <w:tcPr>
            <w:tcW w:w="1169" w:type="dxa"/>
            <w:tcBorders>
              <w:top w:val="nil"/>
              <w:left w:val="nil"/>
              <w:bottom w:val="nil"/>
              <w:right w:val="nil"/>
            </w:tcBorders>
            <w:vAlign w:val="center"/>
          </w:tcPr>
          <w:p>
            <w:pPr>
              <w:widowControl w:val="0"/>
              <w:spacing w:after="0" w:line="240" w:lineRule="auto"/>
              <w:jc w:val="center"/>
              <w:rPr>
                <w:rFonts w:ascii="Times New Roman" w:hAnsi="Times New Roman" w:eastAsia="宋体" w:cs="Times New Roman"/>
                <w:color w:val="000000" w:themeColor="text1"/>
                <w:sz w:val="20"/>
                <w:szCs w:val="20"/>
                <w14:textFill>
                  <w14:solidFill>
                    <w14:schemeClr w14:val="tx1"/>
                  </w14:solidFill>
                </w14:textFill>
              </w:rPr>
            </w:pPr>
          </w:p>
        </w:tc>
        <w:tc>
          <w:tcPr>
            <w:tcW w:w="1208" w:type="dxa"/>
            <w:gridSpan w:val="2"/>
            <w:tcBorders>
              <w:top w:val="nil"/>
              <w:left w:val="nil"/>
              <w:bottom w:val="nil"/>
              <w:right w:val="nil"/>
            </w:tcBorders>
            <w:vAlign w:val="center"/>
          </w:tcPr>
          <w:p>
            <w:pPr>
              <w:widowControl w:val="0"/>
              <w:spacing w:after="0" w:line="240" w:lineRule="auto"/>
              <w:jc w:val="center"/>
              <w:rPr>
                <w:rFonts w:ascii="Times New Roman" w:hAnsi="Times New Roman" w:eastAsia="宋体" w:cs="Times New Roman"/>
                <w:color w:val="000000" w:themeColor="text1"/>
                <w:sz w:val="20"/>
                <w:szCs w:val="20"/>
                <w14:textFill>
                  <w14:solidFill>
                    <w14:schemeClr w14:val="tx1"/>
                  </w14:solidFill>
                </w14:textFill>
              </w:rPr>
            </w:pPr>
            <w:r>
              <w:rPr>
                <w:rFonts w:ascii="Times New Roman" w:hAnsi="Times New Roman" w:eastAsia="宋体" w:cs="Times New Roman"/>
                <w:color w:val="000000" w:themeColor="text1"/>
                <w:sz w:val="20"/>
                <w:szCs w:val="20"/>
                <w14:textFill>
                  <w14:solidFill>
                    <w14:schemeClr w14:val="tx1"/>
                  </w14:solidFill>
                </w14:textFill>
              </w:rPr>
              <w:t>-0.16</w:t>
            </w:r>
            <w:r>
              <w:rPr>
                <w:rFonts w:ascii="Times New Roman" w:hAnsi="Times New Roman" w:eastAsia="宋体" w:cs="Times New Roman"/>
                <w:color w:val="000000" w:themeColor="text1"/>
                <w:sz w:val="20"/>
                <w:szCs w:val="20"/>
                <w:vertAlign w:val="superscript"/>
                <w14:textFill>
                  <w14:solidFill>
                    <w14:schemeClr w14:val="tx1"/>
                  </w14:solidFill>
                </w14:textFill>
              </w:rPr>
              <w:t>***</w:t>
            </w:r>
          </w:p>
          <w:p>
            <w:pPr>
              <w:widowControl w:val="0"/>
              <w:spacing w:after="0" w:line="240" w:lineRule="auto"/>
              <w:jc w:val="center"/>
              <w:rPr>
                <w:rFonts w:ascii="Times New Roman" w:hAnsi="Times New Roman" w:eastAsia="宋体" w:cs="Times New Roman"/>
                <w:color w:val="000000" w:themeColor="text1"/>
                <w:sz w:val="20"/>
                <w:szCs w:val="20"/>
                <w14:textFill>
                  <w14:solidFill>
                    <w14:schemeClr w14:val="tx1"/>
                  </w14:solidFill>
                </w14:textFill>
              </w:rPr>
            </w:pPr>
            <w:r>
              <w:rPr>
                <w:rFonts w:ascii="Times New Roman" w:hAnsi="Times New Roman" w:eastAsia="宋体" w:cs="Times New Roman"/>
                <w:color w:val="000000" w:themeColor="text1"/>
                <w:sz w:val="20"/>
                <w:szCs w:val="20"/>
                <w14:textFill>
                  <w14:solidFill>
                    <w14:schemeClr w14:val="tx1"/>
                  </w14:solidFill>
                </w14:textFill>
              </w:rPr>
              <w:t>(0.018)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28" w:type="dxa"/>
            <w:tcBorders>
              <w:top w:val="nil"/>
              <w:left w:val="nil"/>
              <w:bottom w:val="nil"/>
              <w:right w:val="nil"/>
            </w:tcBorders>
            <w:vAlign w:val="center"/>
          </w:tcPr>
          <w:p>
            <w:pPr>
              <w:widowControl w:val="0"/>
              <w:spacing w:after="0" w:line="240" w:lineRule="auto"/>
              <w:jc w:val="both"/>
              <w:rPr>
                <w:rFonts w:ascii="Times New Roman" w:hAnsi="Times New Roman" w:eastAsia="宋体" w:cs="Times New Roman"/>
                <w:color w:val="000000" w:themeColor="text1"/>
                <w:sz w:val="20"/>
                <w:szCs w:val="20"/>
                <w14:textFill>
                  <w14:solidFill>
                    <w14:schemeClr w14:val="tx1"/>
                  </w14:solidFill>
                </w14:textFill>
              </w:rPr>
            </w:pPr>
            <w:r>
              <w:rPr>
                <w:rFonts w:ascii="Times New Roman" w:hAnsi="Times New Roman" w:eastAsia="宋体" w:cs="Times New Roman"/>
                <w:color w:val="000000" w:themeColor="text1"/>
                <w:sz w:val="20"/>
                <w:szCs w:val="20"/>
                <w14:textFill>
                  <w14:solidFill>
                    <w14:schemeClr w14:val="tx1"/>
                  </w14:solidFill>
                </w14:textFill>
              </w:rPr>
              <w:t>ln (GDP)</w:t>
            </w:r>
          </w:p>
        </w:tc>
        <w:tc>
          <w:tcPr>
            <w:tcW w:w="1346" w:type="dxa"/>
            <w:tcBorders>
              <w:top w:val="nil"/>
              <w:left w:val="nil"/>
              <w:bottom w:val="nil"/>
              <w:right w:val="nil"/>
            </w:tcBorders>
            <w:vAlign w:val="center"/>
          </w:tcPr>
          <w:p>
            <w:pPr>
              <w:widowControl w:val="0"/>
              <w:spacing w:after="0" w:line="240" w:lineRule="auto"/>
              <w:jc w:val="center"/>
              <w:rPr>
                <w:rFonts w:ascii="Times New Roman" w:hAnsi="Times New Roman" w:eastAsia="宋体" w:cs="Times New Roman"/>
                <w:color w:val="000000" w:themeColor="text1"/>
                <w:sz w:val="20"/>
                <w:szCs w:val="20"/>
                <w14:textFill>
                  <w14:solidFill>
                    <w14:schemeClr w14:val="tx1"/>
                  </w14:solidFill>
                </w14:textFill>
              </w:rPr>
            </w:pPr>
            <w:r>
              <w:rPr>
                <w:rFonts w:ascii="Times New Roman" w:hAnsi="Times New Roman" w:eastAsia="宋体" w:cs="Times New Roman"/>
                <w:color w:val="000000" w:themeColor="text1"/>
                <w:sz w:val="20"/>
                <w:szCs w:val="20"/>
                <w14:textFill>
                  <w14:solidFill>
                    <w14:schemeClr w14:val="tx1"/>
                  </w14:solidFill>
                </w14:textFill>
              </w:rPr>
              <w:t>0.18</w:t>
            </w:r>
          </w:p>
          <w:p>
            <w:pPr>
              <w:widowControl w:val="0"/>
              <w:spacing w:after="0" w:line="240" w:lineRule="auto"/>
              <w:jc w:val="center"/>
              <w:rPr>
                <w:rFonts w:ascii="Times New Roman" w:hAnsi="Times New Roman" w:eastAsia="宋体" w:cs="Times New Roman"/>
                <w:color w:val="000000" w:themeColor="text1"/>
                <w:sz w:val="20"/>
                <w:szCs w:val="20"/>
                <w14:textFill>
                  <w14:solidFill>
                    <w14:schemeClr w14:val="tx1"/>
                  </w14:solidFill>
                </w14:textFill>
              </w:rPr>
            </w:pPr>
            <w:r>
              <w:rPr>
                <w:rFonts w:ascii="Times New Roman" w:hAnsi="Times New Roman" w:eastAsia="宋体" w:cs="Times New Roman"/>
                <w:color w:val="000000" w:themeColor="text1"/>
                <w:sz w:val="20"/>
                <w:szCs w:val="20"/>
                <w14:textFill>
                  <w14:solidFill>
                    <w14:schemeClr w14:val="tx1"/>
                  </w14:solidFill>
                </w14:textFill>
              </w:rPr>
              <w:t>(0.28)</w:t>
            </w:r>
          </w:p>
        </w:tc>
        <w:tc>
          <w:tcPr>
            <w:tcW w:w="1188" w:type="dxa"/>
            <w:tcBorders>
              <w:top w:val="nil"/>
              <w:left w:val="nil"/>
              <w:bottom w:val="nil"/>
              <w:right w:val="nil"/>
            </w:tcBorders>
            <w:vAlign w:val="center"/>
          </w:tcPr>
          <w:p>
            <w:pPr>
              <w:widowControl w:val="0"/>
              <w:spacing w:after="0" w:line="240" w:lineRule="auto"/>
              <w:jc w:val="center"/>
              <w:rPr>
                <w:rFonts w:ascii="Times New Roman" w:hAnsi="Times New Roman" w:eastAsia="宋体" w:cs="Times New Roman"/>
                <w:color w:val="000000" w:themeColor="text1"/>
                <w:sz w:val="20"/>
                <w:szCs w:val="20"/>
                <w14:textFill>
                  <w14:solidFill>
                    <w14:schemeClr w14:val="tx1"/>
                  </w14:solidFill>
                </w14:textFill>
              </w:rPr>
            </w:pPr>
            <w:r>
              <w:rPr>
                <w:rFonts w:ascii="Times New Roman" w:hAnsi="Times New Roman" w:eastAsia="宋体" w:cs="Times New Roman"/>
                <w:color w:val="000000" w:themeColor="text1"/>
                <w:sz w:val="20"/>
                <w:szCs w:val="20"/>
                <w14:textFill>
                  <w14:solidFill>
                    <w14:schemeClr w14:val="tx1"/>
                  </w14:solidFill>
                </w14:textFill>
              </w:rPr>
              <w:t>-0.023</w:t>
            </w:r>
          </w:p>
          <w:p>
            <w:pPr>
              <w:widowControl w:val="0"/>
              <w:spacing w:after="0" w:line="240" w:lineRule="auto"/>
              <w:jc w:val="center"/>
              <w:rPr>
                <w:rFonts w:ascii="Times New Roman" w:hAnsi="Times New Roman" w:eastAsia="宋体" w:cs="Times New Roman"/>
                <w:color w:val="000000" w:themeColor="text1"/>
                <w:sz w:val="20"/>
                <w:szCs w:val="20"/>
                <w14:textFill>
                  <w14:solidFill>
                    <w14:schemeClr w14:val="tx1"/>
                  </w14:solidFill>
                </w14:textFill>
              </w:rPr>
            </w:pPr>
            <w:r>
              <w:rPr>
                <w:rFonts w:ascii="Times New Roman" w:hAnsi="Times New Roman" w:eastAsia="宋体" w:cs="Times New Roman"/>
                <w:color w:val="000000" w:themeColor="text1"/>
                <w:sz w:val="20"/>
                <w:szCs w:val="20"/>
                <w14:textFill>
                  <w14:solidFill>
                    <w14:schemeClr w14:val="tx1"/>
                  </w14:solidFill>
                </w14:textFill>
              </w:rPr>
              <w:t>(0.040)</w:t>
            </w:r>
          </w:p>
        </w:tc>
        <w:tc>
          <w:tcPr>
            <w:tcW w:w="1189" w:type="dxa"/>
            <w:tcBorders>
              <w:top w:val="nil"/>
              <w:left w:val="nil"/>
              <w:bottom w:val="nil"/>
              <w:right w:val="nil"/>
            </w:tcBorders>
            <w:vAlign w:val="center"/>
          </w:tcPr>
          <w:p>
            <w:pPr>
              <w:widowControl w:val="0"/>
              <w:spacing w:after="0" w:line="240" w:lineRule="auto"/>
              <w:jc w:val="center"/>
              <w:rPr>
                <w:rFonts w:ascii="Times New Roman" w:hAnsi="Times New Roman" w:eastAsia="宋体" w:cs="Times New Roman"/>
                <w:color w:val="000000" w:themeColor="text1"/>
                <w:sz w:val="20"/>
                <w:szCs w:val="20"/>
                <w14:textFill>
                  <w14:solidFill>
                    <w14:schemeClr w14:val="tx1"/>
                  </w14:solidFill>
                </w14:textFill>
              </w:rPr>
            </w:pPr>
            <w:r>
              <w:rPr>
                <w:rFonts w:ascii="Times New Roman" w:hAnsi="Times New Roman" w:eastAsia="宋体" w:cs="Times New Roman"/>
                <w:color w:val="000000" w:themeColor="text1"/>
                <w:sz w:val="20"/>
                <w:szCs w:val="20"/>
                <w14:textFill>
                  <w14:solidFill>
                    <w14:schemeClr w14:val="tx1"/>
                  </w14:solidFill>
                </w14:textFill>
              </w:rPr>
              <w:t>0.18</w:t>
            </w:r>
          </w:p>
          <w:p>
            <w:pPr>
              <w:widowControl w:val="0"/>
              <w:spacing w:after="0" w:line="240" w:lineRule="auto"/>
              <w:jc w:val="center"/>
              <w:rPr>
                <w:rFonts w:ascii="Times New Roman" w:hAnsi="Times New Roman" w:eastAsia="宋体" w:cs="Times New Roman"/>
                <w:color w:val="000000" w:themeColor="text1"/>
                <w:sz w:val="20"/>
                <w:szCs w:val="20"/>
                <w14:textFill>
                  <w14:solidFill>
                    <w14:schemeClr w14:val="tx1"/>
                  </w14:solidFill>
                </w14:textFill>
              </w:rPr>
            </w:pPr>
            <w:r>
              <w:rPr>
                <w:rFonts w:ascii="Times New Roman" w:hAnsi="Times New Roman" w:eastAsia="宋体" w:cs="Times New Roman"/>
                <w:color w:val="000000" w:themeColor="text1"/>
                <w:sz w:val="20"/>
                <w:szCs w:val="20"/>
                <w14:textFill>
                  <w14:solidFill>
                    <w14:schemeClr w14:val="tx1"/>
                  </w14:solidFill>
                </w14:textFill>
              </w:rPr>
              <w:t>(0.28)</w:t>
            </w:r>
          </w:p>
        </w:tc>
        <w:tc>
          <w:tcPr>
            <w:tcW w:w="1188" w:type="dxa"/>
            <w:tcBorders>
              <w:top w:val="nil"/>
              <w:left w:val="nil"/>
              <w:bottom w:val="nil"/>
              <w:right w:val="nil"/>
            </w:tcBorders>
            <w:vAlign w:val="center"/>
          </w:tcPr>
          <w:p>
            <w:pPr>
              <w:widowControl w:val="0"/>
              <w:spacing w:after="0" w:line="240" w:lineRule="auto"/>
              <w:jc w:val="center"/>
              <w:rPr>
                <w:rFonts w:ascii="Times New Roman" w:hAnsi="Times New Roman" w:eastAsia="宋体" w:cs="Times New Roman"/>
                <w:color w:val="000000" w:themeColor="text1"/>
                <w:sz w:val="20"/>
                <w:szCs w:val="20"/>
                <w14:textFill>
                  <w14:solidFill>
                    <w14:schemeClr w14:val="tx1"/>
                  </w14:solidFill>
                </w14:textFill>
              </w:rPr>
            </w:pPr>
            <w:r>
              <w:rPr>
                <w:rFonts w:ascii="Times New Roman" w:hAnsi="Times New Roman" w:eastAsia="宋体" w:cs="Times New Roman"/>
                <w:color w:val="000000" w:themeColor="text1"/>
                <w:sz w:val="20"/>
                <w:szCs w:val="20"/>
                <w14:textFill>
                  <w14:solidFill>
                    <w14:schemeClr w14:val="tx1"/>
                  </w14:solidFill>
                </w14:textFill>
              </w:rPr>
              <w:t>-0.008</w:t>
            </w:r>
          </w:p>
          <w:p>
            <w:pPr>
              <w:widowControl w:val="0"/>
              <w:spacing w:after="0" w:line="240" w:lineRule="auto"/>
              <w:jc w:val="center"/>
              <w:rPr>
                <w:rFonts w:ascii="Times New Roman" w:hAnsi="Times New Roman" w:eastAsia="宋体" w:cs="Times New Roman"/>
                <w:color w:val="000000" w:themeColor="text1"/>
                <w:sz w:val="20"/>
                <w:szCs w:val="20"/>
                <w14:textFill>
                  <w14:solidFill>
                    <w14:schemeClr w14:val="tx1"/>
                  </w14:solidFill>
                </w14:textFill>
              </w:rPr>
            </w:pPr>
            <w:r>
              <w:rPr>
                <w:rFonts w:ascii="Times New Roman" w:hAnsi="Times New Roman" w:eastAsia="宋体" w:cs="Times New Roman"/>
                <w:color w:val="000000" w:themeColor="text1"/>
                <w:sz w:val="20"/>
                <w:szCs w:val="20"/>
                <w14:textFill>
                  <w14:solidFill>
                    <w14:schemeClr w14:val="tx1"/>
                  </w14:solidFill>
                </w14:textFill>
              </w:rPr>
              <w:t>(0.036)</w:t>
            </w:r>
          </w:p>
        </w:tc>
        <w:tc>
          <w:tcPr>
            <w:tcW w:w="1169" w:type="dxa"/>
            <w:tcBorders>
              <w:top w:val="nil"/>
              <w:left w:val="nil"/>
              <w:bottom w:val="nil"/>
              <w:right w:val="nil"/>
            </w:tcBorders>
            <w:vAlign w:val="center"/>
          </w:tcPr>
          <w:p>
            <w:pPr>
              <w:widowControl w:val="0"/>
              <w:spacing w:after="0" w:line="240" w:lineRule="auto"/>
              <w:jc w:val="center"/>
              <w:rPr>
                <w:rFonts w:ascii="Times New Roman" w:hAnsi="Times New Roman" w:eastAsia="宋体" w:cs="Times New Roman"/>
                <w:color w:val="000000" w:themeColor="text1"/>
                <w:sz w:val="20"/>
                <w:szCs w:val="20"/>
                <w14:textFill>
                  <w14:solidFill>
                    <w14:schemeClr w14:val="tx1"/>
                  </w14:solidFill>
                </w14:textFill>
              </w:rPr>
            </w:pPr>
            <w:r>
              <w:rPr>
                <w:rFonts w:ascii="Times New Roman" w:hAnsi="Times New Roman" w:eastAsia="宋体" w:cs="Times New Roman"/>
                <w:color w:val="000000" w:themeColor="text1"/>
                <w:sz w:val="20"/>
                <w:szCs w:val="20"/>
                <w14:textFill>
                  <w14:solidFill>
                    <w14:schemeClr w14:val="tx1"/>
                  </w14:solidFill>
                </w14:textFill>
              </w:rPr>
              <w:t>0.18</w:t>
            </w:r>
          </w:p>
          <w:p>
            <w:pPr>
              <w:widowControl w:val="0"/>
              <w:spacing w:after="0" w:line="240" w:lineRule="auto"/>
              <w:jc w:val="center"/>
              <w:rPr>
                <w:rFonts w:ascii="Times New Roman" w:hAnsi="Times New Roman" w:eastAsia="宋体" w:cs="Times New Roman"/>
                <w:color w:val="000000" w:themeColor="text1"/>
                <w:sz w:val="20"/>
                <w:szCs w:val="20"/>
                <w14:textFill>
                  <w14:solidFill>
                    <w14:schemeClr w14:val="tx1"/>
                  </w14:solidFill>
                </w14:textFill>
              </w:rPr>
            </w:pPr>
            <w:r>
              <w:rPr>
                <w:rFonts w:ascii="Times New Roman" w:hAnsi="Times New Roman" w:eastAsia="宋体" w:cs="Times New Roman"/>
                <w:color w:val="000000" w:themeColor="text1"/>
                <w:sz w:val="20"/>
                <w:szCs w:val="20"/>
                <w14:textFill>
                  <w14:solidFill>
                    <w14:schemeClr w14:val="tx1"/>
                  </w14:solidFill>
                </w14:textFill>
              </w:rPr>
              <w:t>(0.28)</w:t>
            </w:r>
          </w:p>
        </w:tc>
        <w:tc>
          <w:tcPr>
            <w:tcW w:w="1208" w:type="dxa"/>
            <w:gridSpan w:val="2"/>
            <w:tcBorders>
              <w:top w:val="nil"/>
              <w:left w:val="nil"/>
              <w:bottom w:val="nil"/>
              <w:right w:val="nil"/>
            </w:tcBorders>
            <w:vAlign w:val="center"/>
          </w:tcPr>
          <w:p>
            <w:pPr>
              <w:widowControl w:val="0"/>
              <w:spacing w:after="0" w:line="240" w:lineRule="auto"/>
              <w:jc w:val="center"/>
              <w:rPr>
                <w:rFonts w:ascii="Times New Roman" w:hAnsi="Times New Roman" w:eastAsia="宋体" w:cs="Times New Roman"/>
                <w:color w:val="000000" w:themeColor="text1"/>
                <w:sz w:val="20"/>
                <w:szCs w:val="20"/>
                <w14:textFill>
                  <w14:solidFill>
                    <w14:schemeClr w14:val="tx1"/>
                  </w14:solidFill>
                </w14:textFill>
              </w:rPr>
            </w:pPr>
            <w:r>
              <w:rPr>
                <w:rFonts w:ascii="Times New Roman" w:hAnsi="Times New Roman" w:eastAsia="宋体" w:cs="Times New Roman"/>
                <w:color w:val="000000" w:themeColor="text1"/>
                <w:sz w:val="20"/>
                <w:szCs w:val="20"/>
                <w14:textFill>
                  <w14:solidFill>
                    <w14:schemeClr w14:val="tx1"/>
                  </w14:solidFill>
                </w14:textFill>
              </w:rPr>
              <w:t>-0.020</w:t>
            </w:r>
          </w:p>
          <w:p>
            <w:pPr>
              <w:widowControl w:val="0"/>
              <w:spacing w:after="0" w:line="240" w:lineRule="auto"/>
              <w:jc w:val="center"/>
              <w:rPr>
                <w:rFonts w:ascii="Times New Roman" w:hAnsi="Times New Roman" w:eastAsia="宋体" w:cs="Times New Roman"/>
                <w:color w:val="000000" w:themeColor="text1"/>
                <w:sz w:val="20"/>
                <w:szCs w:val="20"/>
                <w14:textFill>
                  <w14:solidFill>
                    <w14:schemeClr w14:val="tx1"/>
                  </w14:solidFill>
                </w14:textFill>
              </w:rPr>
            </w:pPr>
            <w:r>
              <w:rPr>
                <w:rFonts w:ascii="Times New Roman" w:hAnsi="Times New Roman" w:eastAsia="宋体" w:cs="Times New Roman"/>
                <w:color w:val="000000" w:themeColor="text1"/>
                <w:sz w:val="20"/>
                <w:szCs w:val="20"/>
                <w14:textFill>
                  <w14:solidFill>
                    <w14:schemeClr w14:val="tx1"/>
                  </w14:solidFill>
                </w14:textFill>
              </w:rPr>
              <w:t>(0.052)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28" w:type="dxa"/>
            <w:tcBorders>
              <w:top w:val="nil"/>
              <w:left w:val="nil"/>
              <w:bottom w:val="nil"/>
              <w:right w:val="nil"/>
            </w:tcBorders>
            <w:vAlign w:val="center"/>
          </w:tcPr>
          <w:p>
            <w:pPr>
              <w:widowControl w:val="0"/>
              <w:spacing w:after="0" w:line="240" w:lineRule="auto"/>
              <w:jc w:val="both"/>
              <w:rPr>
                <w:rFonts w:ascii="Times New Roman" w:hAnsi="Times New Roman" w:eastAsia="宋体" w:cs="Times New Roman"/>
                <w:color w:val="000000" w:themeColor="text1"/>
                <w:sz w:val="20"/>
                <w:szCs w:val="20"/>
                <w14:textFill>
                  <w14:solidFill>
                    <w14:schemeClr w14:val="tx1"/>
                  </w14:solidFill>
                </w14:textFill>
              </w:rPr>
            </w:pPr>
            <w:r>
              <w:rPr>
                <w:rFonts w:ascii="Times New Roman" w:hAnsi="Times New Roman" w:eastAsia="宋体" w:cs="Times New Roman"/>
                <w:color w:val="000000" w:themeColor="text1"/>
                <w:sz w:val="20"/>
                <w:szCs w:val="20"/>
                <w14:textFill>
                  <w14:solidFill>
                    <w14:schemeClr w14:val="tx1"/>
                  </w14:solidFill>
                </w14:textFill>
              </w:rPr>
              <w:t>Year*City FE</w:t>
            </w:r>
          </w:p>
        </w:tc>
        <w:tc>
          <w:tcPr>
            <w:tcW w:w="1346" w:type="dxa"/>
            <w:tcBorders>
              <w:top w:val="nil"/>
              <w:left w:val="nil"/>
              <w:bottom w:val="nil"/>
              <w:right w:val="nil"/>
            </w:tcBorders>
            <w:vAlign w:val="center"/>
          </w:tcPr>
          <w:p>
            <w:pPr>
              <w:widowControl w:val="0"/>
              <w:spacing w:after="0" w:line="240" w:lineRule="auto"/>
              <w:jc w:val="center"/>
              <w:rPr>
                <w:rFonts w:ascii="Times New Roman" w:hAnsi="Times New Roman" w:eastAsia="宋体" w:cs="Times New Roman"/>
                <w:color w:val="000000" w:themeColor="text1"/>
                <w:sz w:val="20"/>
                <w:szCs w:val="20"/>
                <w14:textFill>
                  <w14:solidFill>
                    <w14:schemeClr w14:val="tx1"/>
                  </w14:solidFill>
                </w14:textFill>
              </w:rPr>
            </w:pPr>
            <w:r>
              <w:rPr>
                <w:rFonts w:ascii="Times New Roman" w:hAnsi="Times New Roman" w:eastAsia="宋体" w:cs="Times New Roman"/>
                <w:color w:val="000000" w:themeColor="text1"/>
                <w:sz w:val="20"/>
                <w:szCs w:val="20"/>
                <w14:textFill>
                  <w14:solidFill>
                    <w14:schemeClr w14:val="tx1"/>
                  </w14:solidFill>
                </w14:textFill>
              </w:rPr>
              <w:t>YES</w:t>
            </w:r>
          </w:p>
        </w:tc>
        <w:tc>
          <w:tcPr>
            <w:tcW w:w="1188" w:type="dxa"/>
            <w:tcBorders>
              <w:top w:val="nil"/>
              <w:left w:val="nil"/>
              <w:bottom w:val="nil"/>
              <w:right w:val="nil"/>
            </w:tcBorders>
            <w:vAlign w:val="center"/>
          </w:tcPr>
          <w:p>
            <w:pPr>
              <w:widowControl w:val="0"/>
              <w:spacing w:after="0" w:line="240" w:lineRule="auto"/>
              <w:jc w:val="center"/>
              <w:rPr>
                <w:rFonts w:ascii="Times New Roman" w:hAnsi="Times New Roman" w:eastAsia="宋体" w:cs="Times New Roman"/>
                <w:color w:val="000000" w:themeColor="text1"/>
                <w:sz w:val="20"/>
                <w:szCs w:val="20"/>
                <w14:textFill>
                  <w14:solidFill>
                    <w14:schemeClr w14:val="tx1"/>
                  </w14:solidFill>
                </w14:textFill>
              </w:rPr>
            </w:pPr>
            <w:r>
              <w:rPr>
                <w:rFonts w:ascii="Times New Roman" w:hAnsi="Times New Roman" w:eastAsia="宋体" w:cs="Times New Roman"/>
                <w:color w:val="000000" w:themeColor="text1"/>
                <w:sz w:val="20"/>
                <w:szCs w:val="20"/>
                <w14:textFill>
                  <w14:solidFill>
                    <w14:schemeClr w14:val="tx1"/>
                  </w14:solidFill>
                </w14:textFill>
              </w:rPr>
              <w:t>YES</w:t>
            </w:r>
          </w:p>
        </w:tc>
        <w:tc>
          <w:tcPr>
            <w:tcW w:w="1189" w:type="dxa"/>
            <w:tcBorders>
              <w:top w:val="nil"/>
              <w:left w:val="nil"/>
              <w:bottom w:val="nil"/>
              <w:right w:val="nil"/>
            </w:tcBorders>
            <w:vAlign w:val="center"/>
          </w:tcPr>
          <w:p>
            <w:pPr>
              <w:widowControl w:val="0"/>
              <w:spacing w:after="0" w:line="240" w:lineRule="auto"/>
              <w:jc w:val="center"/>
              <w:rPr>
                <w:rFonts w:ascii="Times New Roman" w:hAnsi="Times New Roman" w:eastAsia="宋体" w:cs="Times New Roman"/>
                <w:color w:val="000000" w:themeColor="text1"/>
                <w:sz w:val="20"/>
                <w:szCs w:val="20"/>
                <w14:textFill>
                  <w14:solidFill>
                    <w14:schemeClr w14:val="tx1"/>
                  </w14:solidFill>
                </w14:textFill>
              </w:rPr>
            </w:pPr>
            <w:r>
              <w:rPr>
                <w:rFonts w:ascii="Times New Roman" w:hAnsi="Times New Roman" w:eastAsia="宋体" w:cs="Times New Roman"/>
                <w:color w:val="000000" w:themeColor="text1"/>
                <w:sz w:val="20"/>
                <w:szCs w:val="20"/>
                <w14:textFill>
                  <w14:solidFill>
                    <w14:schemeClr w14:val="tx1"/>
                  </w14:solidFill>
                </w14:textFill>
              </w:rPr>
              <w:t>YES</w:t>
            </w:r>
          </w:p>
        </w:tc>
        <w:tc>
          <w:tcPr>
            <w:tcW w:w="1188" w:type="dxa"/>
            <w:tcBorders>
              <w:top w:val="nil"/>
              <w:left w:val="nil"/>
              <w:bottom w:val="nil"/>
              <w:right w:val="nil"/>
            </w:tcBorders>
            <w:vAlign w:val="center"/>
          </w:tcPr>
          <w:p>
            <w:pPr>
              <w:widowControl w:val="0"/>
              <w:spacing w:after="0" w:line="240" w:lineRule="auto"/>
              <w:jc w:val="center"/>
              <w:rPr>
                <w:rFonts w:ascii="Times New Roman" w:hAnsi="Times New Roman" w:eastAsia="宋体" w:cs="Times New Roman"/>
                <w:color w:val="000000" w:themeColor="text1"/>
                <w:sz w:val="20"/>
                <w:szCs w:val="20"/>
                <w14:textFill>
                  <w14:solidFill>
                    <w14:schemeClr w14:val="tx1"/>
                  </w14:solidFill>
                </w14:textFill>
              </w:rPr>
            </w:pPr>
            <w:r>
              <w:rPr>
                <w:rFonts w:ascii="Times New Roman" w:hAnsi="Times New Roman" w:eastAsia="宋体" w:cs="Times New Roman"/>
                <w:color w:val="000000" w:themeColor="text1"/>
                <w:sz w:val="20"/>
                <w:szCs w:val="20"/>
                <w14:textFill>
                  <w14:solidFill>
                    <w14:schemeClr w14:val="tx1"/>
                  </w14:solidFill>
                </w14:textFill>
              </w:rPr>
              <w:t>YES</w:t>
            </w:r>
          </w:p>
        </w:tc>
        <w:tc>
          <w:tcPr>
            <w:tcW w:w="1169" w:type="dxa"/>
            <w:tcBorders>
              <w:top w:val="nil"/>
              <w:left w:val="nil"/>
              <w:bottom w:val="nil"/>
              <w:right w:val="nil"/>
            </w:tcBorders>
            <w:vAlign w:val="center"/>
          </w:tcPr>
          <w:p>
            <w:pPr>
              <w:widowControl w:val="0"/>
              <w:spacing w:after="0" w:line="240" w:lineRule="auto"/>
              <w:jc w:val="center"/>
              <w:rPr>
                <w:rFonts w:ascii="Times New Roman" w:hAnsi="Times New Roman" w:eastAsia="宋体" w:cs="Times New Roman"/>
                <w:color w:val="000000" w:themeColor="text1"/>
                <w:sz w:val="20"/>
                <w:szCs w:val="20"/>
                <w14:textFill>
                  <w14:solidFill>
                    <w14:schemeClr w14:val="tx1"/>
                  </w14:solidFill>
                </w14:textFill>
              </w:rPr>
            </w:pPr>
            <w:r>
              <w:rPr>
                <w:rFonts w:ascii="Times New Roman" w:hAnsi="Times New Roman" w:eastAsia="宋体" w:cs="Times New Roman"/>
                <w:color w:val="000000" w:themeColor="text1"/>
                <w:sz w:val="20"/>
                <w:szCs w:val="20"/>
                <w14:textFill>
                  <w14:solidFill>
                    <w14:schemeClr w14:val="tx1"/>
                  </w14:solidFill>
                </w14:textFill>
              </w:rPr>
              <w:t>YES</w:t>
            </w:r>
          </w:p>
        </w:tc>
        <w:tc>
          <w:tcPr>
            <w:tcW w:w="1208" w:type="dxa"/>
            <w:gridSpan w:val="2"/>
            <w:tcBorders>
              <w:top w:val="nil"/>
              <w:left w:val="nil"/>
              <w:bottom w:val="nil"/>
              <w:right w:val="nil"/>
            </w:tcBorders>
            <w:vAlign w:val="center"/>
          </w:tcPr>
          <w:p>
            <w:pPr>
              <w:widowControl w:val="0"/>
              <w:spacing w:after="0" w:line="240" w:lineRule="auto"/>
              <w:jc w:val="center"/>
              <w:rPr>
                <w:rFonts w:ascii="Times New Roman" w:hAnsi="Times New Roman" w:eastAsia="宋体" w:cs="Times New Roman"/>
                <w:color w:val="000000" w:themeColor="text1"/>
                <w:sz w:val="20"/>
                <w:szCs w:val="20"/>
                <w14:textFill>
                  <w14:solidFill>
                    <w14:schemeClr w14:val="tx1"/>
                  </w14:solidFill>
                </w14:textFill>
              </w:rPr>
            </w:pPr>
            <w:r>
              <w:rPr>
                <w:rFonts w:ascii="Times New Roman" w:hAnsi="Times New Roman" w:eastAsia="宋体" w:cs="Times New Roman"/>
                <w:color w:val="000000" w:themeColor="text1"/>
                <w:sz w:val="20"/>
                <w:szCs w:val="20"/>
                <w14:textFill>
                  <w14:solidFill>
                    <w14:schemeClr w14:val="tx1"/>
                  </w14:solidFill>
                </w14:textFill>
              </w:rPr>
              <w:t>YES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28" w:type="dxa"/>
            <w:tcBorders>
              <w:top w:val="nil"/>
              <w:left w:val="nil"/>
              <w:bottom w:val="nil"/>
              <w:right w:val="nil"/>
            </w:tcBorders>
            <w:vAlign w:val="center"/>
          </w:tcPr>
          <w:p>
            <w:pPr>
              <w:widowControl w:val="0"/>
              <w:spacing w:after="0" w:line="240" w:lineRule="auto"/>
              <w:jc w:val="both"/>
              <w:rPr>
                <w:rFonts w:ascii="Times New Roman" w:hAnsi="Times New Roman" w:eastAsia="宋体" w:cs="Times New Roman"/>
                <w:color w:val="000000" w:themeColor="text1"/>
                <w:sz w:val="20"/>
                <w:szCs w:val="20"/>
                <w14:textFill>
                  <w14:solidFill>
                    <w14:schemeClr w14:val="tx1"/>
                  </w14:solidFill>
                </w14:textFill>
              </w:rPr>
            </w:pPr>
            <w:r>
              <w:rPr>
                <w:rFonts w:ascii="Times New Roman" w:hAnsi="Times New Roman" w:eastAsia="宋体" w:cs="Times New Roman"/>
                <w:color w:val="000000" w:themeColor="text1"/>
                <w:sz w:val="20"/>
                <w:szCs w:val="20"/>
                <w14:textFill>
                  <w14:solidFill>
                    <w14:schemeClr w14:val="tx1"/>
                  </w14:solidFill>
                </w14:textFill>
              </w:rPr>
              <w:t>Month*City FE</w:t>
            </w:r>
          </w:p>
        </w:tc>
        <w:tc>
          <w:tcPr>
            <w:tcW w:w="1346" w:type="dxa"/>
            <w:tcBorders>
              <w:top w:val="nil"/>
              <w:left w:val="nil"/>
              <w:bottom w:val="nil"/>
              <w:right w:val="nil"/>
            </w:tcBorders>
            <w:vAlign w:val="center"/>
          </w:tcPr>
          <w:p>
            <w:pPr>
              <w:widowControl w:val="0"/>
              <w:spacing w:after="0" w:line="240" w:lineRule="auto"/>
              <w:jc w:val="center"/>
              <w:rPr>
                <w:rFonts w:ascii="Times New Roman" w:hAnsi="Times New Roman" w:eastAsia="宋体" w:cs="Times New Roman"/>
                <w:color w:val="000000" w:themeColor="text1"/>
                <w:sz w:val="20"/>
                <w:szCs w:val="20"/>
                <w14:textFill>
                  <w14:solidFill>
                    <w14:schemeClr w14:val="tx1"/>
                  </w14:solidFill>
                </w14:textFill>
              </w:rPr>
            </w:pPr>
            <w:r>
              <w:rPr>
                <w:rFonts w:ascii="Times New Roman" w:hAnsi="Times New Roman" w:eastAsia="宋体" w:cs="Times New Roman"/>
                <w:color w:val="000000" w:themeColor="text1"/>
                <w:sz w:val="20"/>
                <w:szCs w:val="20"/>
                <w14:textFill>
                  <w14:solidFill>
                    <w14:schemeClr w14:val="tx1"/>
                  </w14:solidFill>
                </w14:textFill>
              </w:rPr>
              <w:t>YES</w:t>
            </w:r>
          </w:p>
        </w:tc>
        <w:tc>
          <w:tcPr>
            <w:tcW w:w="1188" w:type="dxa"/>
            <w:tcBorders>
              <w:top w:val="nil"/>
              <w:left w:val="nil"/>
              <w:bottom w:val="nil"/>
              <w:right w:val="nil"/>
            </w:tcBorders>
            <w:vAlign w:val="center"/>
          </w:tcPr>
          <w:p>
            <w:pPr>
              <w:widowControl w:val="0"/>
              <w:spacing w:after="0" w:line="240" w:lineRule="auto"/>
              <w:jc w:val="center"/>
              <w:rPr>
                <w:rFonts w:ascii="Times New Roman" w:hAnsi="Times New Roman" w:eastAsia="宋体" w:cs="Times New Roman"/>
                <w:color w:val="000000" w:themeColor="text1"/>
                <w:sz w:val="20"/>
                <w:szCs w:val="20"/>
                <w14:textFill>
                  <w14:solidFill>
                    <w14:schemeClr w14:val="tx1"/>
                  </w14:solidFill>
                </w14:textFill>
              </w:rPr>
            </w:pPr>
            <w:r>
              <w:rPr>
                <w:rFonts w:ascii="Times New Roman" w:hAnsi="Times New Roman" w:eastAsia="宋体" w:cs="Times New Roman"/>
                <w:color w:val="000000" w:themeColor="text1"/>
                <w:sz w:val="20"/>
                <w:szCs w:val="20"/>
                <w14:textFill>
                  <w14:solidFill>
                    <w14:schemeClr w14:val="tx1"/>
                  </w14:solidFill>
                </w14:textFill>
              </w:rPr>
              <w:t>YES</w:t>
            </w:r>
          </w:p>
        </w:tc>
        <w:tc>
          <w:tcPr>
            <w:tcW w:w="1189" w:type="dxa"/>
            <w:tcBorders>
              <w:top w:val="nil"/>
              <w:left w:val="nil"/>
              <w:bottom w:val="nil"/>
              <w:right w:val="nil"/>
            </w:tcBorders>
            <w:vAlign w:val="center"/>
          </w:tcPr>
          <w:p>
            <w:pPr>
              <w:widowControl w:val="0"/>
              <w:spacing w:after="0" w:line="240" w:lineRule="auto"/>
              <w:jc w:val="center"/>
              <w:rPr>
                <w:rFonts w:ascii="Times New Roman" w:hAnsi="Times New Roman" w:eastAsia="宋体" w:cs="Times New Roman"/>
                <w:color w:val="000000" w:themeColor="text1"/>
                <w:sz w:val="20"/>
                <w:szCs w:val="20"/>
                <w14:textFill>
                  <w14:solidFill>
                    <w14:schemeClr w14:val="tx1"/>
                  </w14:solidFill>
                </w14:textFill>
              </w:rPr>
            </w:pPr>
            <w:r>
              <w:rPr>
                <w:rFonts w:ascii="Times New Roman" w:hAnsi="Times New Roman" w:eastAsia="宋体" w:cs="Times New Roman"/>
                <w:color w:val="000000" w:themeColor="text1"/>
                <w:sz w:val="20"/>
                <w:szCs w:val="20"/>
                <w14:textFill>
                  <w14:solidFill>
                    <w14:schemeClr w14:val="tx1"/>
                  </w14:solidFill>
                </w14:textFill>
              </w:rPr>
              <w:t>YES</w:t>
            </w:r>
          </w:p>
        </w:tc>
        <w:tc>
          <w:tcPr>
            <w:tcW w:w="1188" w:type="dxa"/>
            <w:tcBorders>
              <w:top w:val="nil"/>
              <w:left w:val="nil"/>
              <w:bottom w:val="nil"/>
              <w:right w:val="nil"/>
            </w:tcBorders>
            <w:vAlign w:val="center"/>
          </w:tcPr>
          <w:p>
            <w:pPr>
              <w:widowControl w:val="0"/>
              <w:spacing w:after="0" w:line="240" w:lineRule="auto"/>
              <w:jc w:val="center"/>
              <w:rPr>
                <w:rFonts w:ascii="Times New Roman" w:hAnsi="Times New Roman" w:eastAsia="宋体" w:cs="Times New Roman"/>
                <w:color w:val="000000" w:themeColor="text1"/>
                <w:sz w:val="20"/>
                <w:szCs w:val="20"/>
                <w14:textFill>
                  <w14:solidFill>
                    <w14:schemeClr w14:val="tx1"/>
                  </w14:solidFill>
                </w14:textFill>
              </w:rPr>
            </w:pPr>
            <w:r>
              <w:rPr>
                <w:rFonts w:ascii="Times New Roman" w:hAnsi="Times New Roman" w:eastAsia="宋体" w:cs="Times New Roman"/>
                <w:color w:val="000000" w:themeColor="text1"/>
                <w:sz w:val="20"/>
                <w:szCs w:val="20"/>
                <w14:textFill>
                  <w14:solidFill>
                    <w14:schemeClr w14:val="tx1"/>
                  </w14:solidFill>
                </w14:textFill>
              </w:rPr>
              <w:t>YES</w:t>
            </w:r>
          </w:p>
        </w:tc>
        <w:tc>
          <w:tcPr>
            <w:tcW w:w="1169" w:type="dxa"/>
            <w:tcBorders>
              <w:top w:val="nil"/>
              <w:left w:val="nil"/>
              <w:bottom w:val="nil"/>
              <w:right w:val="nil"/>
            </w:tcBorders>
            <w:vAlign w:val="center"/>
          </w:tcPr>
          <w:p>
            <w:pPr>
              <w:widowControl w:val="0"/>
              <w:spacing w:after="0" w:line="240" w:lineRule="auto"/>
              <w:jc w:val="center"/>
              <w:rPr>
                <w:rFonts w:ascii="Times New Roman" w:hAnsi="Times New Roman" w:eastAsia="宋体" w:cs="Times New Roman"/>
                <w:color w:val="000000" w:themeColor="text1"/>
                <w:sz w:val="20"/>
                <w:szCs w:val="20"/>
                <w14:textFill>
                  <w14:solidFill>
                    <w14:schemeClr w14:val="tx1"/>
                  </w14:solidFill>
                </w14:textFill>
              </w:rPr>
            </w:pPr>
            <w:r>
              <w:rPr>
                <w:rFonts w:ascii="Times New Roman" w:hAnsi="Times New Roman" w:eastAsia="宋体" w:cs="Times New Roman"/>
                <w:color w:val="000000" w:themeColor="text1"/>
                <w:sz w:val="20"/>
                <w:szCs w:val="20"/>
                <w14:textFill>
                  <w14:solidFill>
                    <w14:schemeClr w14:val="tx1"/>
                  </w14:solidFill>
                </w14:textFill>
              </w:rPr>
              <w:t>YES</w:t>
            </w:r>
          </w:p>
        </w:tc>
        <w:tc>
          <w:tcPr>
            <w:tcW w:w="1208" w:type="dxa"/>
            <w:gridSpan w:val="2"/>
            <w:tcBorders>
              <w:top w:val="nil"/>
              <w:left w:val="nil"/>
              <w:bottom w:val="nil"/>
              <w:right w:val="nil"/>
            </w:tcBorders>
            <w:vAlign w:val="center"/>
          </w:tcPr>
          <w:p>
            <w:pPr>
              <w:widowControl w:val="0"/>
              <w:spacing w:after="0" w:line="240" w:lineRule="auto"/>
              <w:jc w:val="center"/>
              <w:rPr>
                <w:rFonts w:ascii="Times New Roman" w:hAnsi="Times New Roman" w:eastAsia="宋体" w:cs="Times New Roman"/>
                <w:color w:val="000000" w:themeColor="text1"/>
                <w:sz w:val="20"/>
                <w:szCs w:val="20"/>
                <w14:textFill>
                  <w14:solidFill>
                    <w14:schemeClr w14:val="tx1"/>
                  </w14:solidFill>
                </w14:textFill>
              </w:rPr>
            </w:pPr>
            <w:r>
              <w:rPr>
                <w:rFonts w:ascii="Times New Roman" w:hAnsi="Times New Roman" w:eastAsia="宋体" w:cs="Times New Roman"/>
                <w:color w:val="000000" w:themeColor="text1"/>
                <w:sz w:val="20"/>
                <w:szCs w:val="20"/>
                <w14:textFill>
                  <w14:solidFill>
                    <w14:schemeClr w14:val="tx1"/>
                  </w14:solidFill>
                </w14:textFill>
              </w:rPr>
              <w:t>YES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28" w:type="dxa"/>
            <w:tcBorders>
              <w:top w:val="nil"/>
              <w:left w:val="nil"/>
              <w:bottom w:val="nil"/>
              <w:right w:val="nil"/>
            </w:tcBorders>
            <w:vAlign w:val="center"/>
          </w:tcPr>
          <w:p>
            <w:pPr>
              <w:widowControl w:val="0"/>
              <w:spacing w:after="0" w:line="240" w:lineRule="auto"/>
              <w:jc w:val="both"/>
              <w:rPr>
                <w:rFonts w:ascii="Times New Roman" w:hAnsi="Times New Roman" w:eastAsia="宋体" w:cs="Times New Roman"/>
                <w:color w:val="000000" w:themeColor="text1"/>
                <w:sz w:val="20"/>
                <w:szCs w:val="20"/>
                <w14:textFill>
                  <w14:solidFill>
                    <w14:schemeClr w14:val="tx1"/>
                  </w14:solidFill>
                </w14:textFill>
              </w:rPr>
            </w:pPr>
            <w:r>
              <w:rPr>
                <w:rFonts w:ascii="Times New Roman" w:hAnsi="Times New Roman" w:eastAsia="Times New Roman" w:cs="Times New Roman"/>
                <w:color w:val="000000" w:themeColor="text1"/>
                <w:sz w:val="20"/>
                <w:szCs w:val="20"/>
                <w14:textFill>
                  <w14:solidFill>
                    <w14:schemeClr w14:val="tx1"/>
                  </w14:solidFill>
                </w14:textFill>
              </w:rPr>
              <w:t>Observations</w:t>
            </w:r>
          </w:p>
        </w:tc>
        <w:tc>
          <w:tcPr>
            <w:tcW w:w="1346" w:type="dxa"/>
            <w:tcBorders>
              <w:top w:val="nil"/>
              <w:left w:val="nil"/>
              <w:bottom w:val="nil"/>
              <w:right w:val="nil"/>
            </w:tcBorders>
            <w:vAlign w:val="center"/>
          </w:tcPr>
          <w:p>
            <w:pPr>
              <w:widowControl w:val="0"/>
              <w:spacing w:after="0" w:line="240" w:lineRule="auto"/>
              <w:jc w:val="center"/>
              <w:rPr>
                <w:rFonts w:ascii="Times New Roman" w:hAnsi="Times New Roman" w:eastAsia="宋体" w:cs="Times New Roman"/>
                <w:color w:val="000000" w:themeColor="text1"/>
                <w:sz w:val="20"/>
                <w:szCs w:val="20"/>
                <w14:textFill>
                  <w14:solidFill>
                    <w14:schemeClr w14:val="tx1"/>
                  </w14:solidFill>
                </w14:textFill>
              </w:rPr>
            </w:pPr>
            <w:r>
              <w:rPr>
                <w:rFonts w:ascii="Times New Roman" w:hAnsi="Times New Roman" w:eastAsia="宋体" w:cs="Times New Roman"/>
                <w:color w:val="000000" w:themeColor="text1"/>
                <w:sz w:val="20"/>
                <w:szCs w:val="20"/>
                <w14:textFill>
                  <w14:solidFill>
                    <w14:schemeClr w14:val="tx1"/>
                  </w14:solidFill>
                </w14:textFill>
              </w:rPr>
              <w:t>4604</w:t>
            </w:r>
          </w:p>
        </w:tc>
        <w:tc>
          <w:tcPr>
            <w:tcW w:w="1188" w:type="dxa"/>
            <w:tcBorders>
              <w:top w:val="nil"/>
              <w:left w:val="nil"/>
              <w:bottom w:val="nil"/>
              <w:right w:val="nil"/>
            </w:tcBorders>
          </w:tcPr>
          <w:p>
            <w:pPr>
              <w:widowControl w:val="0"/>
              <w:spacing w:after="0" w:line="240" w:lineRule="auto"/>
              <w:jc w:val="center"/>
              <w:rPr>
                <w:rFonts w:ascii="Times New Roman" w:hAnsi="Times New Roman" w:eastAsia="宋体" w:cs="Times New Roman"/>
                <w:color w:val="000000" w:themeColor="text1"/>
                <w:sz w:val="20"/>
                <w:szCs w:val="20"/>
                <w14:textFill>
                  <w14:solidFill>
                    <w14:schemeClr w14:val="tx1"/>
                  </w14:solidFill>
                </w14:textFill>
              </w:rPr>
            </w:pPr>
            <w:r>
              <w:rPr>
                <w:rFonts w:ascii="Times New Roman" w:hAnsi="Times New Roman" w:eastAsia="宋体" w:cs="Times New Roman"/>
                <w:color w:val="000000" w:themeColor="text1"/>
                <w:sz w:val="20"/>
                <w:szCs w:val="20"/>
                <w14:textFill>
                  <w14:solidFill>
                    <w14:schemeClr w14:val="tx1"/>
                  </w14:solidFill>
                </w14:textFill>
              </w:rPr>
              <w:t>4604</w:t>
            </w:r>
          </w:p>
        </w:tc>
        <w:tc>
          <w:tcPr>
            <w:tcW w:w="1189" w:type="dxa"/>
            <w:tcBorders>
              <w:top w:val="nil"/>
              <w:left w:val="nil"/>
              <w:bottom w:val="nil"/>
              <w:right w:val="nil"/>
            </w:tcBorders>
          </w:tcPr>
          <w:p>
            <w:pPr>
              <w:widowControl w:val="0"/>
              <w:spacing w:after="0" w:line="240" w:lineRule="auto"/>
              <w:jc w:val="center"/>
              <w:rPr>
                <w:rFonts w:ascii="Times New Roman" w:hAnsi="Times New Roman" w:eastAsia="宋体" w:cs="Times New Roman"/>
                <w:color w:val="000000" w:themeColor="text1"/>
                <w:sz w:val="20"/>
                <w:szCs w:val="20"/>
                <w14:textFill>
                  <w14:solidFill>
                    <w14:schemeClr w14:val="tx1"/>
                  </w14:solidFill>
                </w14:textFill>
              </w:rPr>
            </w:pPr>
            <w:r>
              <w:rPr>
                <w:rFonts w:ascii="Times New Roman" w:hAnsi="Times New Roman" w:eastAsia="宋体" w:cs="Times New Roman"/>
                <w:color w:val="000000" w:themeColor="text1"/>
                <w:sz w:val="20"/>
                <w:szCs w:val="20"/>
                <w14:textFill>
                  <w14:solidFill>
                    <w14:schemeClr w14:val="tx1"/>
                  </w14:solidFill>
                </w14:textFill>
              </w:rPr>
              <w:t>4604</w:t>
            </w:r>
          </w:p>
        </w:tc>
        <w:tc>
          <w:tcPr>
            <w:tcW w:w="1188" w:type="dxa"/>
            <w:tcBorders>
              <w:top w:val="nil"/>
              <w:left w:val="nil"/>
              <w:bottom w:val="nil"/>
              <w:right w:val="nil"/>
            </w:tcBorders>
          </w:tcPr>
          <w:p>
            <w:pPr>
              <w:widowControl w:val="0"/>
              <w:spacing w:after="0" w:line="240" w:lineRule="auto"/>
              <w:jc w:val="center"/>
              <w:rPr>
                <w:rFonts w:ascii="Times New Roman" w:hAnsi="Times New Roman" w:eastAsia="宋体" w:cs="Times New Roman"/>
                <w:color w:val="000000" w:themeColor="text1"/>
                <w:sz w:val="20"/>
                <w:szCs w:val="20"/>
                <w14:textFill>
                  <w14:solidFill>
                    <w14:schemeClr w14:val="tx1"/>
                  </w14:solidFill>
                </w14:textFill>
              </w:rPr>
            </w:pPr>
            <w:r>
              <w:rPr>
                <w:rFonts w:ascii="Times New Roman" w:hAnsi="Times New Roman" w:eastAsia="宋体" w:cs="Times New Roman"/>
                <w:color w:val="000000" w:themeColor="text1"/>
                <w:sz w:val="20"/>
                <w:szCs w:val="20"/>
                <w14:textFill>
                  <w14:solidFill>
                    <w14:schemeClr w14:val="tx1"/>
                  </w14:solidFill>
                </w14:textFill>
              </w:rPr>
              <w:t>4604</w:t>
            </w:r>
          </w:p>
        </w:tc>
        <w:tc>
          <w:tcPr>
            <w:tcW w:w="1169" w:type="dxa"/>
            <w:tcBorders>
              <w:top w:val="nil"/>
              <w:left w:val="nil"/>
              <w:bottom w:val="nil"/>
              <w:right w:val="nil"/>
            </w:tcBorders>
          </w:tcPr>
          <w:p>
            <w:pPr>
              <w:widowControl w:val="0"/>
              <w:spacing w:after="0" w:line="240" w:lineRule="auto"/>
              <w:jc w:val="center"/>
              <w:rPr>
                <w:rFonts w:ascii="Times New Roman" w:hAnsi="Times New Roman" w:eastAsia="宋体" w:cs="Times New Roman"/>
                <w:color w:val="000000" w:themeColor="text1"/>
                <w:sz w:val="20"/>
                <w:szCs w:val="20"/>
                <w14:textFill>
                  <w14:solidFill>
                    <w14:schemeClr w14:val="tx1"/>
                  </w14:solidFill>
                </w14:textFill>
              </w:rPr>
            </w:pPr>
            <w:r>
              <w:rPr>
                <w:rFonts w:ascii="Times New Roman" w:hAnsi="Times New Roman" w:eastAsia="宋体" w:cs="Times New Roman"/>
                <w:color w:val="000000" w:themeColor="text1"/>
                <w:sz w:val="20"/>
                <w:szCs w:val="20"/>
                <w14:textFill>
                  <w14:solidFill>
                    <w14:schemeClr w14:val="tx1"/>
                  </w14:solidFill>
                </w14:textFill>
              </w:rPr>
              <w:t>4604</w:t>
            </w:r>
          </w:p>
        </w:tc>
        <w:tc>
          <w:tcPr>
            <w:tcW w:w="1208" w:type="dxa"/>
            <w:gridSpan w:val="2"/>
            <w:tcBorders>
              <w:top w:val="nil"/>
              <w:left w:val="nil"/>
              <w:bottom w:val="nil"/>
              <w:right w:val="nil"/>
            </w:tcBorders>
          </w:tcPr>
          <w:p>
            <w:pPr>
              <w:widowControl w:val="0"/>
              <w:spacing w:after="0" w:line="240" w:lineRule="auto"/>
              <w:jc w:val="center"/>
              <w:rPr>
                <w:rFonts w:ascii="Times New Roman" w:hAnsi="Times New Roman" w:eastAsia="宋体" w:cs="Times New Roman"/>
                <w:color w:val="000000" w:themeColor="text1"/>
                <w:sz w:val="20"/>
                <w:szCs w:val="20"/>
                <w14:textFill>
                  <w14:solidFill>
                    <w14:schemeClr w14:val="tx1"/>
                  </w14:solidFill>
                </w14:textFill>
              </w:rPr>
            </w:pPr>
            <w:r>
              <w:rPr>
                <w:rFonts w:ascii="Times New Roman" w:hAnsi="Times New Roman" w:eastAsia="宋体" w:cs="Times New Roman"/>
                <w:color w:val="000000" w:themeColor="text1"/>
                <w:sz w:val="20"/>
                <w:szCs w:val="20"/>
                <w14:textFill>
                  <w14:solidFill>
                    <w14:schemeClr w14:val="tx1"/>
                  </w14:solidFill>
                </w14:textFill>
              </w:rPr>
              <w:t>4604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28" w:type="dxa"/>
            <w:tcBorders>
              <w:top w:val="nil"/>
              <w:left w:val="nil"/>
              <w:bottom w:val="nil"/>
              <w:right w:val="nil"/>
            </w:tcBorders>
            <w:vAlign w:val="center"/>
          </w:tcPr>
          <w:p>
            <w:pPr>
              <w:widowControl w:val="0"/>
              <w:spacing w:after="0" w:line="240" w:lineRule="auto"/>
              <w:jc w:val="both"/>
              <w:rPr>
                <w:rFonts w:ascii="Times New Roman" w:hAnsi="Times New Roman" w:eastAsia="宋体" w:cs="Times New Roman"/>
                <w:color w:val="000000" w:themeColor="text1"/>
                <w:sz w:val="20"/>
                <w:szCs w:val="20"/>
                <w14:textFill>
                  <w14:solidFill>
                    <w14:schemeClr w14:val="tx1"/>
                  </w14:solidFill>
                </w14:textFill>
              </w:rPr>
            </w:pPr>
            <w:r>
              <w:rPr>
                <w:rFonts w:ascii="Times New Roman" w:hAnsi="Times New Roman" w:eastAsia="宋体" w:cs="Times New Roman"/>
                <w:color w:val="000000" w:themeColor="text1"/>
                <w:sz w:val="20"/>
                <w:szCs w:val="20"/>
                <w14:textFill>
                  <w14:solidFill>
                    <w14:schemeClr w14:val="tx1"/>
                  </w14:solidFill>
                </w14:textFill>
              </w:rPr>
              <w:t>Stock-Yogo weak ID test</w:t>
            </w:r>
          </w:p>
        </w:tc>
        <w:tc>
          <w:tcPr>
            <w:tcW w:w="1346" w:type="dxa"/>
            <w:tcBorders>
              <w:top w:val="nil"/>
              <w:left w:val="nil"/>
              <w:bottom w:val="nil"/>
              <w:right w:val="nil"/>
            </w:tcBorders>
            <w:vAlign w:val="center"/>
          </w:tcPr>
          <w:p>
            <w:pPr>
              <w:widowControl w:val="0"/>
              <w:spacing w:after="0" w:line="240" w:lineRule="auto"/>
              <w:jc w:val="center"/>
              <w:rPr>
                <w:rFonts w:ascii="Times New Roman" w:hAnsi="Times New Roman" w:eastAsia="宋体" w:cs="Times New Roman"/>
                <w:color w:val="000000" w:themeColor="text1"/>
                <w:sz w:val="20"/>
                <w:szCs w:val="20"/>
                <w14:textFill>
                  <w14:solidFill>
                    <w14:schemeClr w14:val="tx1"/>
                  </w14:solidFill>
                </w14:textFill>
              </w:rPr>
            </w:pPr>
            <w:r>
              <w:rPr>
                <w:rFonts w:hint="eastAsia" w:ascii="Times New Roman" w:hAnsi="Times New Roman" w:eastAsia="宋体" w:cs="Times New Roman"/>
                <w:color w:val="000000" w:themeColor="text1"/>
                <w:sz w:val="20"/>
                <w:szCs w:val="20"/>
                <w14:textFill>
                  <w14:solidFill>
                    <w14:schemeClr w14:val="tx1"/>
                  </w14:solidFill>
                </w14:textFill>
              </w:rPr>
              <w:t>1</w:t>
            </w:r>
            <w:r>
              <w:rPr>
                <w:rFonts w:ascii="Times New Roman" w:hAnsi="Times New Roman" w:eastAsia="宋体" w:cs="Times New Roman"/>
                <w:color w:val="000000" w:themeColor="text1"/>
                <w:sz w:val="20"/>
                <w:szCs w:val="20"/>
                <w14:textFill>
                  <w14:solidFill>
                    <w14:schemeClr w14:val="tx1"/>
                  </w14:solidFill>
                </w14:textFill>
              </w:rPr>
              <w:t>6.38</w:t>
            </w:r>
          </w:p>
        </w:tc>
        <w:tc>
          <w:tcPr>
            <w:tcW w:w="1188" w:type="dxa"/>
            <w:tcBorders>
              <w:top w:val="nil"/>
              <w:left w:val="nil"/>
              <w:bottom w:val="nil"/>
              <w:right w:val="nil"/>
            </w:tcBorders>
            <w:vAlign w:val="center"/>
          </w:tcPr>
          <w:p>
            <w:pPr>
              <w:widowControl w:val="0"/>
              <w:spacing w:after="0" w:line="240" w:lineRule="auto"/>
              <w:jc w:val="center"/>
              <w:rPr>
                <w:rFonts w:ascii="Times New Roman" w:hAnsi="Times New Roman" w:eastAsia="宋体" w:cs="Times New Roman"/>
                <w:color w:val="000000" w:themeColor="text1"/>
                <w:sz w:val="20"/>
                <w:szCs w:val="20"/>
                <w14:textFill>
                  <w14:solidFill>
                    <w14:schemeClr w14:val="tx1"/>
                  </w14:solidFill>
                </w14:textFill>
              </w:rPr>
            </w:pPr>
          </w:p>
        </w:tc>
        <w:tc>
          <w:tcPr>
            <w:tcW w:w="1189" w:type="dxa"/>
            <w:tcBorders>
              <w:top w:val="nil"/>
              <w:left w:val="nil"/>
              <w:bottom w:val="nil"/>
              <w:right w:val="nil"/>
            </w:tcBorders>
            <w:vAlign w:val="center"/>
          </w:tcPr>
          <w:p>
            <w:pPr>
              <w:widowControl w:val="0"/>
              <w:spacing w:after="0" w:line="240" w:lineRule="auto"/>
              <w:jc w:val="center"/>
              <w:rPr>
                <w:rFonts w:ascii="Times New Roman" w:hAnsi="Times New Roman" w:eastAsia="宋体" w:cs="Times New Roman"/>
                <w:color w:val="000000" w:themeColor="text1"/>
                <w:sz w:val="20"/>
                <w:szCs w:val="20"/>
                <w14:textFill>
                  <w14:solidFill>
                    <w14:schemeClr w14:val="tx1"/>
                  </w14:solidFill>
                </w14:textFill>
              </w:rPr>
            </w:pPr>
            <w:r>
              <w:rPr>
                <w:rFonts w:hint="eastAsia" w:ascii="Times New Roman" w:hAnsi="Times New Roman" w:eastAsia="宋体" w:cs="Times New Roman"/>
                <w:color w:val="000000" w:themeColor="text1"/>
                <w:sz w:val="20"/>
                <w:szCs w:val="20"/>
                <w14:textFill>
                  <w14:solidFill>
                    <w14:schemeClr w14:val="tx1"/>
                  </w14:solidFill>
                </w14:textFill>
              </w:rPr>
              <w:t>1</w:t>
            </w:r>
            <w:r>
              <w:rPr>
                <w:rFonts w:ascii="Times New Roman" w:hAnsi="Times New Roman" w:eastAsia="宋体" w:cs="Times New Roman"/>
                <w:color w:val="000000" w:themeColor="text1"/>
                <w:sz w:val="20"/>
                <w:szCs w:val="20"/>
                <w14:textFill>
                  <w14:solidFill>
                    <w14:schemeClr w14:val="tx1"/>
                  </w14:solidFill>
                </w14:textFill>
              </w:rPr>
              <w:t>6.38</w:t>
            </w:r>
          </w:p>
        </w:tc>
        <w:tc>
          <w:tcPr>
            <w:tcW w:w="1188" w:type="dxa"/>
            <w:tcBorders>
              <w:top w:val="nil"/>
              <w:left w:val="nil"/>
              <w:bottom w:val="nil"/>
              <w:right w:val="nil"/>
            </w:tcBorders>
            <w:vAlign w:val="center"/>
          </w:tcPr>
          <w:p>
            <w:pPr>
              <w:widowControl w:val="0"/>
              <w:spacing w:after="0" w:line="240" w:lineRule="auto"/>
              <w:jc w:val="center"/>
              <w:rPr>
                <w:rFonts w:ascii="Times New Roman" w:hAnsi="Times New Roman" w:eastAsia="宋体" w:cs="Times New Roman"/>
                <w:color w:val="000000" w:themeColor="text1"/>
                <w:sz w:val="20"/>
                <w:szCs w:val="20"/>
                <w14:textFill>
                  <w14:solidFill>
                    <w14:schemeClr w14:val="tx1"/>
                  </w14:solidFill>
                </w14:textFill>
              </w:rPr>
            </w:pPr>
          </w:p>
        </w:tc>
        <w:tc>
          <w:tcPr>
            <w:tcW w:w="1169" w:type="dxa"/>
            <w:tcBorders>
              <w:top w:val="nil"/>
              <w:left w:val="nil"/>
              <w:bottom w:val="nil"/>
              <w:right w:val="nil"/>
            </w:tcBorders>
            <w:vAlign w:val="center"/>
          </w:tcPr>
          <w:p>
            <w:pPr>
              <w:widowControl w:val="0"/>
              <w:spacing w:after="0" w:line="240" w:lineRule="auto"/>
              <w:jc w:val="center"/>
              <w:rPr>
                <w:rFonts w:ascii="Times New Roman" w:hAnsi="Times New Roman" w:eastAsia="宋体" w:cs="Times New Roman"/>
                <w:color w:val="000000" w:themeColor="text1"/>
                <w:sz w:val="20"/>
                <w:szCs w:val="20"/>
                <w14:textFill>
                  <w14:solidFill>
                    <w14:schemeClr w14:val="tx1"/>
                  </w14:solidFill>
                </w14:textFill>
              </w:rPr>
            </w:pPr>
            <w:r>
              <w:rPr>
                <w:rFonts w:hint="eastAsia" w:ascii="Times New Roman" w:hAnsi="Times New Roman" w:eastAsia="宋体" w:cs="Times New Roman"/>
                <w:color w:val="000000" w:themeColor="text1"/>
                <w:sz w:val="20"/>
                <w:szCs w:val="20"/>
                <w14:textFill>
                  <w14:solidFill>
                    <w14:schemeClr w14:val="tx1"/>
                  </w14:solidFill>
                </w14:textFill>
              </w:rPr>
              <w:t>1</w:t>
            </w:r>
            <w:r>
              <w:rPr>
                <w:rFonts w:ascii="Times New Roman" w:hAnsi="Times New Roman" w:eastAsia="宋体" w:cs="Times New Roman"/>
                <w:color w:val="000000" w:themeColor="text1"/>
                <w:sz w:val="20"/>
                <w:szCs w:val="20"/>
                <w14:textFill>
                  <w14:solidFill>
                    <w14:schemeClr w14:val="tx1"/>
                  </w14:solidFill>
                </w14:textFill>
              </w:rPr>
              <w:t>6.38</w:t>
            </w:r>
          </w:p>
        </w:tc>
        <w:tc>
          <w:tcPr>
            <w:tcW w:w="1208" w:type="dxa"/>
            <w:gridSpan w:val="2"/>
            <w:tcBorders>
              <w:top w:val="nil"/>
              <w:left w:val="nil"/>
              <w:bottom w:val="nil"/>
              <w:right w:val="nil"/>
            </w:tcBorders>
            <w:vAlign w:val="center"/>
          </w:tcPr>
          <w:p>
            <w:pPr>
              <w:widowControl w:val="0"/>
              <w:spacing w:after="0" w:line="240" w:lineRule="auto"/>
              <w:jc w:val="center"/>
              <w:rPr>
                <w:rFonts w:ascii="Times New Roman" w:hAnsi="Times New Roman" w:eastAsia="宋体" w:cs="Times New Roman"/>
                <w:color w:val="000000" w:themeColor="text1"/>
                <w:sz w:val="20"/>
                <w:szCs w:val="20"/>
                <w14:textFill>
                  <w14:solidFill>
                    <w14:schemeClr w14:val="tx1"/>
                  </w14:solidFill>
                </w14:textFill>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28" w:type="dxa"/>
            <w:tcBorders>
              <w:top w:val="nil"/>
              <w:left w:val="nil"/>
              <w:bottom w:val="single" w:color="auto" w:sz="4" w:space="0"/>
              <w:right w:val="nil"/>
            </w:tcBorders>
            <w:vAlign w:val="center"/>
          </w:tcPr>
          <w:p>
            <w:pPr>
              <w:widowControl w:val="0"/>
              <w:spacing w:after="0" w:line="240" w:lineRule="auto"/>
              <w:jc w:val="both"/>
              <w:rPr>
                <w:rFonts w:ascii="Times New Roman" w:hAnsi="Times New Roman" w:eastAsia="宋体" w:cs="Times New Roman"/>
                <w:color w:val="000000" w:themeColor="text1"/>
                <w:sz w:val="20"/>
                <w:szCs w:val="20"/>
                <w14:textFill>
                  <w14:solidFill>
                    <w14:schemeClr w14:val="tx1"/>
                  </w14:solidFill>
                </w14:textFill>
              </w:rPr>
            </w:pPr>
            <w:r>
              <w:rPr>
                <w:rFonts w:hint="eastAsia" w:ascii="Times New Roman" w:hAnsi="Times New Roman" w:eastAsia="宋体" w:cs="Times New Roman"/>
                <w:color w:val="000000" w:themeColor="text1"/>
                <w:sz w:val="20"/>
                <w:szCs w:val="20"/>
                <w14:textFill>
                  <w14:solidFill>
                    <w14:schemeClr w14:val="tx1"/>
                  </w14:solidFill>
                </w14:textFill>
              </w:rPr>
              <w:t>F</w:t>
            </w:r>
            <w:r>
              <w:rPr>
                <w:rFonts w:ascii="Times New Roman" w:hAnsi="Times New Roman" w:eastAsia="宋体" w:cs="Times New Roman"/>
                <w:color w:val="000000" w:themeColor="text1"/>
                <w:sz w:val="20"/>
                <w:szCs w:val="20"/>
                <w14:textFill>
                  <w14:solidFill>
                    <w14:schemeClr w14:val="tx1"/>
                  </w14:solidFill>
                </w14:textFill>
              </w:rPr>
              <w:t xml:space="preserve"> Statistics</w:t>
            </w:r>
          </w:p>
        </w:tc>
        <w:tc>
          <w:tcPr>
            <w:tcW w:w="1346" w:type="dxa"/>
            <w:tcBorders>
              <w:top w:val="nil"/>
              <w:left w:val="nil"/>
              <w:bottom w:val="single" w:color="auto" w:sz="4" w:space="0"/>
              <w:right w:val="nil"/>
            </w:tcBorders>
            <w:vAlign w:val="center"/>
          </w:tcPr>
          <w:p>
            <w:pPr>
              <w:widowControl w:val="0"/>
              <w:spacing w:after="0" w:line="240" w:lineRule="auto"/>
              <w:jc w:val="center"/>
              <w:rPr>
                <w:rFonts w:ascii="Times New Roman" w:hAnsi="Times New Roman" w:eastAsia="宋体" w:cs="Times New Roman"/>
                <w:color w:val="000000" w:themeColor="text1"/>
                <w:sz w:val="20"/>
                <w:szCs w:val="20"/>
                <w14:textFill>
                  <w14:solidFill>
                    <w14:schemeClr w14:val="tx1"/>
                  </w14:solidFill>
                </w14:textFill>
              </w:rPr>
            </w:pPr>
            <w:r>
              <w:rPr>
                <w:rFonts w:hint="eastAsia" w:ascii="Times New Roman" w:hAnsi="Times New Roman" w:eastAsia="宋体" w:cs="Times New Roman"/>
                <w:color w:val="000000" w:themeColor="text1"/>
                <w:sz w:val="20"/>
                <w:szCs w:val="20"/>
                <w14:textFill>
                  <w14:solidFill>
                    <w14:schemeClr w14:val="tx1"/>
                  </w14:solidFill>
                </w14:textFill>
              </w:rPr>
              <w:t>9</w:t>
            </w:r>
            <w:r>
              <w:rPr>
                <w:rFonts w:ascii="Times New Roman" w:hAnsi="Times New Roman" w:eastAsia="宋体" w:cs="Times New Roman"/>
                <w:color w:val="000000" w:themeColor="text1"/>
                <w:sz w:val="20"/>
                <w:szCs w:val="20"/>
                <w14:textFill>
                  <w14:solidFill>
                    <w14:schemeClr w14:val="tx1"/>
                  </w14:solidFill>
                </w14:textFill>
              </w:rPr>
              <w:t>9.38</w:t>
            </w:r>
          </w:p>
        </w:tc>
        <w:tc>
          <w:tcPr>
            <w:tcW w:w="1188" w:type="dxa"/>
            <w:tcBorders>
              <w:top w:val="nil"/>
              <w:left w:val="nil"/>
              <w:bottom w:val="single" w:color="auto" w:sz="4" w:space="0"/>
              <w:right w:val="nil"/>
            </w:tcBorders>
            <w:vAlign w:val="center"/>
          </w:tcPr>
          <w:p>
            <w:pPr>
              <w:widowControl w:val="0"/>
              <w:spacing w:after="0" w:line="240" w:lineRule="auto"/>
              <w:jc w:val="center"/>
              <w:rPr>
                <w:rFonts w:ascii="Times New Roman" w:hAnsi="Times New Roman" w:eastAsia="宋体" w:cs="Times New Roman"/>
                <w:color w:val="000000" w:themeColor="text1"/>
                <w:sz w:val="20"/>
                <w:szCs w:val="20"/>
                <w14:textFill>
                  <w14:solidFill>
                    <w14:schemeClr w14:val="tx1"/>
                  </w14:solidFill>
                </w14:textFill>
              </w:rPr>
            </w:pPr>
          </w:p>
        </w:tc>
        <w:tc>
          <w:tcPr>
            <w:tcW w:w="1189" w:type="dxa"/>
            <w:tcBorders>
              <w:top w:val="nil"/>
              <w:left w:val="nil"/>
              <w:bottom w:val="single" w:color="auto" w:sz="4" w:space="0"/>
              <w:right w:val="nil"/>
            </w:tcBorders>
            <w:vAlign w:val="center"/>
          </w:tcPr>
          <w:p>
            <w:pPr>
              <w:widowControl w:val="0"/>
              <w:spacing w:after="0" w:line="240" w:lineRule="auto"/>
              <w:jc w:val="center"/>
              <w:rPr>
                <w:rFonts w:ascii="Times New Roman" w:hAnsi="Times New Roman" w:eastAsia="宋体" w:cs="Times New Roman"/>
                <w:color w:val="000000" w:themeColor="text1"/>
                <w:sz w:val="20"/>
                <w:szCs w:val="20"/>
                <w14:textFill>
                  <w14:solidFill>
                    <w14:schemeClr w14:val="tx1"/>
                  </w14:solidFill>
                </w14:textFill>
              </w:rPr>
            </w:pPr>
            <w:r>
              <w:rPr>
                <w:rFonts w:hint="eastAsia" w:ascii="Times New Roman" w:hAnsi="Times New Roman" w:eastAsia="宋体" w:cs="Times New Roman"/>
                <w:color w:val="000000" w:themeColor="text1"/>
                <w:sz w:val="20"/>
                <w:szCs w:val="20"/>
                <w14:textFill>
                  <w14:solidFill>
                    <w14:schemeClr w14:val="tx1"/>
                  </w14:solidFill>
                </w14:textFill>
              </w:rPr>
              <w:t>9</w:t>
            </w:r>
            <w:r>
              <w:rPr>
                <w:rFonts w:ascii="Times New Roman" w:hAnsi="Times New Roman" w:eastAsia="宋体" w:cs="Times New Roman"/>
                <w:color w:val="000000" w:themeColor="text1"/>
                <w:sz w:val="20"/>
                <w:szCs w:val="20"/>
                <w14:textFill>
                  <w14:solidFill>
                    <w14:schemeClr w14:val="tx1"/>
                  </w14:solidFill>
                </w14:textFill>
              </w:rPr>
              <w:t>9.38</w:t>
            </w:r>
          </w:p>
        </w:tc>
        <w:tc>
          <w:tcPr>
            <w:tcW w:w="1188" w:type="dxa"/>
            <w:tcBorders>
              <w:top w:val="nil"/>
              <w:left w:val="nil"/>
              <w:bottom w:val="single" w:color="auto" w:sz="4" w:space="0"/>
              <w:right w:val="nil"/>
            </w:tcBorders>
            <w:vAlign w:val="center"/>
          </w:tcPr>
          <w:p>
            <w:pPr>
              <w:widowControl w:val="0"/>
              <w:spacing w:after="0" w:line="240" w:lineRule="auto"/>
              <w:jc w:val="center"/>
              <w:rPr>
                <w:rFonts w:ascii="Times New Roman" w:hAnsi="Times New Roman" w:eastAsia="宋体" w:cs="Times New Roman"/>
                <w:color w:val="000000" w:themeColor="text1"/>
                <w:sz w:val="20"/>
                <w:szCs w:val="20"/>
                <w14:textFill>
                  <w14:solidFill>
                    <w14:schemeClr w14:val="tx1"/>
                  </w14:solidFill>
                </w14:textFill>
              </w:rPr>
            </w:pPr>
          </w:p>
        </w:tc>
        <w:tc>
          <w:tcPr>
            <w:tcW w:w="1169" w:type="dxa"/>
            <w:tcBorders>
              <w:top w:val="nil"/>
              <w:left w:val="nil"/>
              <w:bottom w:val="single" w:color="auto" w:sz="4" w:space="0"/>
              <w:right w:val="nil"/>
            </w:tcBorders>
            <w:vAlign w:val="center"/>
          </w:tcPr>
          <w:p>
            <w:pPr>
              <w:widowControl w:val="0"/>
              <w:spacing w:after="0" w:line="240" w:lineRule="auto"/>
              <w:jc w:val="center"/>
              <w:rPr>
                <w:rFonts w:ascii="Times New Roman" w:hAnsi="Times New Roman" w:eastAsia="宋体" w:cs="Times New Roman"/>
                <w:color w:val="000000" w:themeColor="text1"/>
                <w:sz w:val="20"/>
                <w:szCs w:val="20"/>
                <w14:textFill>
                  <w14:solidFill>
                    <w14:schemeClr w14:val="tx1"/>
                  </w14:solidFill>
                </w14:textFill>
              </w:rPr>
            </w:pPr>
            <w:r>
              <w:rPr>
                <w:rFonts w:hint="eastAsia" w:ascii="Times New Roman" w:hAnsi="Times New Roman" w:eastAsia="宋体" w:cs="Times New Roman"/>
                <w:color w:val="000000" w:themeColor="text1"/>
                <w:sz w:val="20"/>
                <w:szCs w:val="20"/>
                <w14:textFill>
                  <w14:solidFill>
                    <w14:schemeClr w14:val="tx1"/>
                  </w14:solidFill>
                </w14:textFill>
              </w:rPr>
              <w:t>9</w:t>
            </w:r>
            <w:r>
              <w:rPr>
                <w:rFonts w:ascii="Times New Roman" w:hAnsi="Times New Roman" w:eastAsia="宋体" w:cs="Times New Roman"/>
                <w:color w:val="000000" w:themeColor="text1"/>
                <w:sz w:val="20"/>
                <w:szCs w:val="20"/>
                <w14:textFill>
                  <w14:solidFill>
                    <w14:schemeClr w14:val="tx1"/>
                  </w14:solidFill>
                </w14:textFill>
              </w:rPr>
              <w:t>9.38</w:t>
            </w:r>
          </w:p>
        </w:tc>
        <w:tc>
          <w:tcPr>
            <w:tcW w:w="1208" w:type="dxa"/>
            <w:gridSpan w:val="2"/>
            <w:tcBorders>
              <w:top w:val="nil"/>
              <w:left w:val="nil"/>
              <w:bottom w:val="single" w:color="auto" w:sz="4" w:space="0"/>
              <w:right w:val="nil"/>
            </w:tcBorders>
            <w:vAlign w:val="center"/>
          </w:tcPr>
          <w:p>
            <w:pPr>
              <w:widowControl w:val="0"/>
              <w:spacing w:after="0" w:line="240" w:lineRule="auto"/>
              <w:jc w:val="center"/>
              <w:rPr>
                <w:rFonts w:ascii="Times New Roman" w:hAnsi="Times New Roman" w:eastAsia="宋体" w:cs="Times New Roman"/>
                <w:color w:val="000000" w:themeColor="text1"/>
                <w:sz w:val="20"/>
                <w:szCs w:val="20"/>
                <w14:textFill>
                  <w14:solidFill>
                    <w14:schemeClr w14:val="tx1"/>
                  </w14:solidFill>
                </w14:textFill>
              </w:rPr>
            </w:pPr>
          </w:p>
        </w:tc>
      </w:tr>
    </w:tbl>
    <w:p>
      <w:pPr>
        <w:rPr>
          <w:rFonts w:ascii="Times New Roman" w:hAnsi="Times New Roman" w:cs="Times New Roman"/>
          <w:color w:val="000000" w:themeColor="text1"/>
          <w14:textFill>
            <w14:solidFill>
              <w14:schemeClr w14:val="tx1"/>
            </w14:solidFill>
          </w14:textFill>
        </w:rPr>
        <w:sectPr>
          <w:pgSz w:w="12240" w:h="15840"/>
          <w:pgMar w:top="1440" w:right="1440" w:bottom="1440" w:left="1440" w:header="720" w:footer="720" w:gutter="0"/>
          <w:cols w:space="720" w:num="1"/>
          <w:docGrid w:linePitch="360" w:charSpace="0"/>
        </w:sectPr>
      </w:pPr>
      <w:r>
        <w:rPr>
          <w:rFonts w:ascii="Times New Roman" w:hAnsi="Times New Roman" w:cs="Times New Roman"/>
          <w:color w:val="000000" w:themeColor="text1"/>
          <w14:textFill>
            <w14:solidFill>
              <w14:schemeClr w14:val="tx1"/>
            </w14:solidFill>
          </w14:textFill>
        </w:rPr>
        <w:t xml:space="preserve">Note: Numbers in [] are the Stock-Yogo weak ID test critical values at 10% level; the value of F statistics shows the F test of excluded instruments; numbers in () are standard errors of the coefficients. </w:t>
      </w:r>
    </w:p>
    <w:p>
      <w:pPr>
        <w:rPr>
          <w:rFonts w:ascii="Arial" w:hAnsi="Arial" w:cs="Arial"/>
          <w:color w:val="2E75B6" w:themeColor="accent1" w:themeShade="BF"/>
        </w:rPr>
      </w:pPr>
    </w:p>
    <w:p>
      <w:pPr>
        <w:rPr>
          <w:rFonts w:ascii="Times New Roman" w:hAnsi="Times New Roman" w:cs="Times New Roman"/>
          <w:color w:val="000000" w:themeColor="text1"/>
          <w14:textFill>
            <w14:solidFill>
              <w14:schemeClr w14:val="tx1"/>
            </w14:solidFill>
          </w14:textFill>
        </w:rPr>
      </w:pPr>
      <w:r>
        <w:rPr>
          <w:rFonts w:ascii="Arial" w:hAnsi="Arial" w:cs="Arial"/>
          <w:color w:val="2E75B6" w:themeColor="accent1" w:themeShade="BF"/>
        </w:rPr>
        <w:br w:type="textWrapping"/>
      </w:r>
      <w:r>
        <w:rPr>
          <w:rFonts w:ascii="Times New Roman" w:hAnsi="Times New Roman" w:cs="Times New Roman"/>
          <w:color w:val="000000" w:themeColor="text1"/>
          <w14:textFill>
            <w14:solidFill>
              <w14:schemeClr w14:val="tx1"/>
            </w14:solidFill>
          </w14:textFill>
        </w:rPr>
        <w:t>Table S17. Estimation results with instrumental variable (using outage hours as the explanatory variable).</w:t>
      </w:r>
    </w:p>
    <w:tbl>
      <w:tblPr>
        <w:tblStyle w:val="17"/>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72"/>
        <w:gridCol w:w="1188"/>
        <w:gridCol w:w="1188"/>
        <w:gridCol w:w="1189"/>
        <w:gridCol w:w="1188"/>
        <w:gridCol w:w="1027"/>
        <w:gridCol w:w="135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272" w:type="dxa"/>
            <w:tcBorders>
              <w:top w:val="single" w:color="auto" w:sz="4" w:space="0"/>
              <w:left w:val="nil"/>
              <w:bottom w:val="nil"/>
              <w:right w:val="nil"/>
            </w:tcBorders>
            <w:vAlign w:val="center"/>
          </w:tcPr>
          <w:p>
            <w:pPr>
              <w:widowControl w:val="0"/>
              <w:spacing w:after="0" w:line="240" w:lineRule="auto"/>
              <w:rPr>
                <w:rFonts w:ascii="Times New Roman" w:hAnsi="Times New Roman" w:eastAsia="等线" w:cs="Times New Roman"/>
                <w:color w:val="000000" w:themeColor="text1"/>
                <w:kern w:val="2"/>
                <w:sz w:val="20"/>
                <w:szCs w:val="20"/>
                <w14:textFill>
                  <w14:solidFill>
                    <w14:schemeClr w14:val="tx1"/>
                  </w14:solidFill>
                </w14:textFill>
              </w:rPr>
            </w:pPr>
          </w:p>
        </w:tc>
        <w:tc>
          <w:tcPr>
            <w:tcW w:w="2376" w:type="dxa"/>
            <w:gridSpan w:val="2"/>
            <w:tcBorders>
              <w:top w:val="single" w:color="auto" w:sz="4" w:space="0"/>
              <w:left w:val="nil"/>
              <w:bottom w:val="single" w:color="auto" w:sz="4" w:space="0"/>
              <w:right w:val="nil"/>
            </w:tcBorders>
            <w:vAlign w:val="center"/>
          </w:tcPr>
          <w:p>
            <w:pPr>
              <w:widowControl w:val="0"/>
              <w:spacing w:after="0" w:line="240" w:lineRule="auto"/>
              <w:jc w:val="center"/>
              <w:rPr>
                <w:rFonts w:ascii="Times New Roman" w:hAnsi="Times New Roman" w:eastAsia="等线" w:cs="Times New Roman"/>
                <w:color w:val="000000" w:themeColor="text1"/>
                <w:kern w:val="2"/>
                <w:sz w:val="20"/>
                <w:szCs w:val="20"/>
                <w14:textFill>
                  <w14:solidFill>
                    <w14:schemeClr w14:val="tx1"/>
                  </w14:solidFill>
                </w14:textFill>
              </w:rPr>
            </w:pPr>
            <w:r>
              <w:rPr>
                <w:rFonts w:ascii="Times New Roman" w:hAnsi="Times New Roman" w:eastAsia="等线" w:cs="Times New Roman"/>
                <w:color w:val="000000" w:themeColor="text1"/>
                <w:kern w:val="2"/>
                <w:sz w:val="20"/>
                <w:szCs w:val="20"/>
                <w14:textFill>
                  <w14:solidFill>
                    <w14:schemeClr w14:val="tx1"/>
                  </w14:solidFill>
                </w14:textFill>
              </w:rPr>
              <w:t>lnNEV(BEV+PHEV)</w:t>
            </w:r>
          </w:p>
        </w:tc>
        <w:tc>
          <w:tcPr>
            <w:tcW w:w="2377" w:type="dxa"/>
            <w:gridSpan w:val="2"/>
            <w:tcBorders>
              <w:top w:val="single" w:color="auto" w:sz="4" w:space="0"/>
              <w:left w:val="nil"/>
              <w:bottom w:val="single" w:color="auto" w:sz="4" w:space="0"/>
              <w:right w:val="nil"/>
            </w:tcBorders>
            <w:vAlign w:val="center"/>
          </w:tcPr>
          <w:p>
            <w:pPr>
              <w:widowControl w:val="0"/>
              <w:spacing w:after="0" w:line="240" w:lineRule="auto"/>
              <w:jc w:val="center"/>
              <w:rPr>
                <w:rFonts w:ascii="Times New Roman" w:hAnsi="Times New Roman" w:eastAsia="等线" w:cs="Times New Roman"/>
                <w:color w:val="000000" w:themeColor="text1"/>
                <w:kern w:val="2"/>
                <w:sz w:val="20"/>
                <w:szCs w:val="20"/>
                <w14:textFill>
                  <w14:solidFill>
                    <w14:schemeClr w14:val="tx1"/>
                  </w14:solidFill>
                </w14:textFill>
              </w:rPr>
            </w:pPr>
            <w:r>
              <w:rPr>
                <w:rFonts w:ascii="Times New Roman" w:hAnsi="Times New Roman" w:eastAsia="等线" w:cs="Times New Roman"/>
                <w:color w:val="000000" w:themeColor="text1"/>
                <w:kern w:val="2"/>
                <w:sz w:val="20"/>
                <w:szCs w:val="20"/>
                <w14:textFill>
                  <w14:solidFill>
                    <w14:schemeClr w14:val="tx1"/>
                  </w14:solidFill>
                </w14:textFill>
              </w:rPr>
              <w:t>lnBEV</w:t>
            </w:r>
          </w:p>
        </w:tc>
        <w:tc>
          <w:tcPr>
            <w:tcW w:w="2377" w:type="dxa"/>
            <w:gridSpan w:val="2"/>
            <w:tcBorders>
              <w:top w:val="single" w:color="auto" w:sz="4" w:space="0"/>
              <w:left w:val="nil"/>
              <w:bottom w:val="single" w:color="auto" w:sz="4" w:space="0"/>
              <w:right w:val="nil"/>
            </w:tcBorders>
            <w:vAlign w:val="center"/>
          </w:tcPr>
          <w:p>
            <w:pPr>
              <w:widowControl w:val="0"/>
              <w:spacing w:after="0" w:line="240" w:lineRule="auto"/>
              <w:jc w:val="center"/>
              <w:rPr>
                <w:rFonts w:ascii="Times New Roman" w:hAnsi="Times New Roman" w:eastAsia="等线" w:cs="Times New Roman"/>
                <w:color w:val="000000" w:themeColor="text1"/>
                <w:kern w:val="2"/>
                <w:sz w:val="20"/>
                <w:szCs w:val="20"/>
                <w14:textFill>
                  <w14:solidFill>
                    <w14:schemeClr w14:val="tx1"/>
                  </w14:solidFill>
                </w14:textFill>
              </w:rPr>
            </w:pPr>
            <w:r>
              <w:rPr>
                <w:rFonts w:ascii="Times New Roman" w:hAnsi="Times New Roman" w:eastAsia="等线" w:cs="Times New Roman"/>
                <w:color w:val="000000" w:themeColor="text1"/>
                <w:kern w:val="2"/>
                <w:sz w:val="20"/>
                <w:szCs w:val="20"/>
                <w14:textFill>
                  <w14:solidFill>
                    <w14:schemeClr w14:val="tx1"/>
                  </w14:solidFill>
                </w14:textFill>
              </w:rPr>
              <w:t>lnPHEV</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272" w:type="dxa"/>
            <w:tcBorders>
              <w:top w:val="nil"/>
              <w:left w:val="nil"/>
              <w:bottom w:val="nil"/>
              <w:right w:val="nil"/>
            </w:tcBorders>
            <w:vAlign w:val="center"/>
          </w:tcPr>
          <w:p>
            <w:pPr>
              <w:widowControl w:val="0"/>
              <w:spacing w:after="0" w:line="240" w:lineRule="auto"/>
              <w:rPr>
                <w:rFonts w:ascii="Times New Roman" w:hAnsi="Times New Roman" w:eastAsia="等线" w:cs="Times New Roman"/>
                <w:color w:val="000000" w:themeColor="text1"/>
                <w:kern w:val="2"/>
                <w:sz w:val="20"/>
                <w:szCs w:val="20"/>
                <w14:textFill>
                  <w14:solidFill>
                    <w14:schemeClr w14:val="tx1"/>
                  </w14:solidFill>
                </w14:textFill>
              </w:rPr>
            </w:pPr>
          </w:p>
        </w:tc>
        <w:tc>
          <w:tcPr>
            <w:tcW w:w="1188" w:type="dxa"/>
            <w:tcBorders>
              <w:top w:val="single" w:color="auto" w:sz="4" w:space="0"/>
              <w:left w:val="nil"/>
              <w:bottom w:val="single" w:color="auto" w:sz="4" w:space="0"/>
              <w:right w:val="nil"/>
            </w:tcBorders>
            <w:vAlign w:val="center"/>
          </w:tcPr>
          <w:p>
            <w:pPr>
              <w:widowControl w:val="0"/>
              <w:spacing w:after="0" w:line="240" w:lineRule="auto"/>
              <w:jc w:val="center"/>
              <w:rPr>
                <w:rFonts w:ascii="Times New Roman" w:hAnsi="Times New Roman" w:eastAsia="等线" w:cs="Times New Roman"/>
                <w:color w:val="000000" w:themeColor="text1"/>
                <w:kern w:val="2"/>
                <w:sz w:val="20"/>
                <w:szCs w:val="20"/>
                <w14:textFill>
                  <w14:solidFill>
                    <w14:schemeClr w14:val="tx1"/>
                  </w14:solidFill>
                </w14:textFill>
              </w:rPr>
            </w:pPr>
            <w:r>
              <w:rPr>
                <w:rFonts w:ascii="Times New Roman" w:hAnsi="Times New Roman" w:eastAsia="等线" w:cs="Times New Roman"/>
                <w:color w:val="000000" w:themeColor="text1"/>
                <w:kern w:val="2"/>
                <w:sz w:val="20"/>
                <w:szCs w:val="20"/>
                <w14:textFill>
                  <w14:solidFill>
                    <w14:schemeClr w14:val="tx1"/>
                  </w14:solidFill>
                </w14:textFill>
              </w:rPr>
              <w:t>(1)</w:t>
            </w:r>
          </w:p>
        </w:tc>
        <w:tc>
          <w:tcPr>
            <w:tcW w:w="1188" w:type="dxa"/>
            <w:tcBorders>
              <w:top w:val="single" w:color="auto" w:sz="4" w:space="0"/>
              <w:left w:val="nil"/>
              <w:bottom w:val="single" w:color="auto" w:sz="4" w:space="0"/>
              <w:right w:val="nil"/>
            </w:tcBorders>
            <w:vAlign w:val="center"/>
          </w:tcPr>
          <w:p>
            <w:pPr>
              <w:widowControl w:val="0"/>
              <w:spacing w:after="0" w:line="240" w:lineRule="auto"/>
              <w:jc w:val="center"/>
              <w:rPr>
                <w:rFonts w:ascii="Times New Roman" w:hAnsi="Times New Roman" w:eastAsia="等线" w:cs="Times New Roman"/>
                <w:color w:val="000000" w:themeColor="text1"/>
                <w:kern w:val="2"/>
                <w:sz w:val="20"/>
                <w:szCs w:val="20"/>
                <w14:textFill>
                  <w14:solidFill>
                    <w14:schemeClr w14:val="tx1"/>
                  </w14:solidFill>
                </w14:textFill>
              </w:rPr>
            </w:pPr>
            <w:r>
              <w:rPr>
                <w:rFonts w:ascii="Times New Roman" w:hAnsi="Times New Roman" w:eastAsia="等线" w:cs="Times New Roman"/>
                <w:color w:val="000000" w:themeColor="text1"/>
                <w:kern w:val="2"/>
                <w:sz w:val="20"/>
                <w:szCs w:val="20"/>
                <w14:textFill>
                  <w14:solidFill>
                    <w14:schemeClr w14:val="tx1"/>
                  </w14:solidFill>
                </w14:textFill>
              </w:rPr>
              <w:t>(2)</w:t>
            </w:r>
          </w:p>
        </w:tc>
        <w:tc>
          <w:tcPr>
            <w:tcW w:w="1189" w:type="dxa"/>
            <w:tcBorders>
              <w:top w:val="single" w:color="auto" w:sz="4" w:space="0"/>
              <w:left w:val="nil"/>
              <w:bottom w:val="single" w:color="auto" w:sz="4" w:space="0"/>
              <w:right w:val="nil"/>
            </w:tcBorders>
            <w:vAlign w:val="center"/>
          </w:tcPr>
          <w:p>
            <w:pPr>
              <w:widowControl w:val="0"/>
              <w:spacing w:after="0" w:line="240" w:lineRule="auto"/>
              <w:jc w:val="center"/>
              <w:rPr>
                <w:rFonts w:ascii="Times New Roman" w:hAnsi="Times New Roman" w:eastAsia="等线" w:cs="Times New Roman"/>
                <w:color w:val="000000" w:themeColor="text1"/>
                <w:kern w:val="2"/>
                <w:sz w:val="20"/>
                <w:szCs w:val="20"/>
                <w14:textFill>
                  <w14:solidFill>
                    <w14:schemeClr w14:val="tx1"/>
                  </w14:solidFill>
                </w14:textFill>
              </w:rPr>
            </w:pPr>
            <w:r>
              <w:rPr>
                <w:rFonts w:ascii="Times New Roman" w:hAnsi="Times New Roman" w:eastAsia="等线" w:cs="Times New Roman"/>
                <w:color w:val="000000" w:themeColor="text1"/>
                <w:kern w:val="2"/>
                <w:sz w:val="20"/>
                <w:szCs w:val="20"/>
                <w14:textFill>
                  <w14:solidFill>
                    <w14:schemeClr w14:val="tx1"/>
                  </w14:solidFill>
                </w14:textFill>
              </w:rPr>
              <w:t>(3)</w:t>
            </w:r>
          </w:p>
        </w:tc>
        <w:tc>
          <w:tcPr>
            <w:tcW w:w="1188" w:type="dxa"/>
            <w:tcBorders>
              <w:top w:val="single" w:color="auto" w:sz="4" w:space="0"/>
              <w:left w:val="nil"/>
              <w:bottom w:val="single" w:color="auto" w:sz="4" w:space="0"/>
              <w:right w:val="nil"/>
            </w:tcBorders>
            <w:vAlign w:val="center"/>
          </w:tcPr>
          <w:p>
            <w:pPr>
              <w:widowControl w:val="0"/>
              <w:spacing w:after="0" w:line="240" w:lineRule="auto"/>
              <w:jc w:val="center"/>
              <w:rPr>
                <w:rFonts w:ascii="Times New Roman" w:hAnsi="Times New Roman" w:eastAsia="等线" w:cs="Times New Roman"/>
                <w:color w:val="000000" w:themeColor="text1"/>
                <w:kern w:val="2"/>
                <w:sz w:val="20"/>
                <w:szCs w:val="20"/>
                <w14:textFill>
                  <w14:solidFill>
                    <w14:schemeClr w14:val="tx1"/>
                  </w14:solidFill>
                </w14:textFill>
              </w:rPr>
            </w:pPr>
            <w:r>
              <w:rPr>
                <w:rFonts w:ascii="Times New Roman" w:hAnsi="Times New Roman" w:eastAsia="等线" w:cs="Times New Roman"/>
                <w:color w:val="000000" w:themeColor="text1"/>
                <w:kern w:val="2"/>
                <w:sz w:val="20"/>
                <w:szCs w:val="20"/>
                <w14:textFill>
                  <w14:solidFill>
                    <w14:schemeClr w14:val="tx1"/>
                  </w14:solidFill>
                </w14:textFill>
              </w:rPr>
              <w:t>(4)</w:t>
            </w:r>
          </w:p>
        </w:tc>
        <w:tc>
          <w:tcPr>
            <w:tcW w:w="1027" w:type="dxa"/>
            <w:tcBorders>
              <w:top w:val="single" w:color="auto" w:sz="4" w:space="0"/>
              <w:left w:val="nil"/>
              <w:bottom w:val="single" w:color="auto" w:sz="4" w:space="0"/>
              <w:right w:val="nil"/>
            </w:tcBorders>
            <w:vAlign w:val="center"/>
          </w:tcPr>
          <w:p>
            <w:pPr>
              <w:widowControl w:val="0"/>
              <w:spacing w:after="0" w:line="240" w:lineRule="auto"/>
              <w:jc w:val="center"/>
              <w:rPr>
                <w:rFonts w:ascii="Times New Roman" w:hAnsi="Times New Roman" w:eastAsia="等线" w:cs="Times New Roman"/>
                <w:color w:val="000000" w:themeColor="text1"/>
                <w:kern w:val="2"/>
                <w:sz w:val="20"/>
                <w:szCs w:val="20"/>
                <w14:textFill>
                  <w14:solidFill>
                    <w14:schemeClr w14:val="tx1"/>
                  </w14:solidFill>
                </w14:textFill>
              </w:rPr>
            </w:pPr>
            <w:r>
              <w:rPr>
                <w:rFonts w:ascii="Times New Roman" w:hAnsi="Times New Roman" w:eastAsia="等线" w:cs="Times New Roman"/>
                <w:color w:val="000000" w:themeColor="text1"/>
                <w:kern w:val="2"/>
                <w:sz w:val="20"/>
                <w:szCs w:val="20"/>
                <w14:textFill>
                  <w14:solidFill>
                    <w14:schemeClr w14:val="tx1"/>
                  </w14:solidFill>
                </w14:textFill>
              </w:rPr>
              <w:t>(5)</w:t>
            </w:r>
          </w:p>
        </w:tc>
        <w:tc>
          <w:tcPr>
            <w:tcW w:w="1350" w:type="dxa"/>
            <w:tcBorders>
              <w:top w:val="single" w:color="auto" w:sz="4" w:space="0"/>
              <w:left w:val="nil"/>
              <w:bottom w:val="single" w:color="auto" w:sz="4" w:space="0"/>
              <w:right w:val="nil"/>
            </w:tcBorders>
            <w:vAlign w:val="center"/>
          </w:tcPr>
          <w:p>
            <w:pPr>
              <w:widowControl w:val="0"/>
              <w:spacing w:after="0" w:line="240" w:lineRule="auto"/>
              <w:jc w:val="center"/>
              <w:rPr>
                <w:rFonts w:ascii="Times New Roman" w:hAnsi="Times New Roman" w:eastAsia="等线" w:cs="Times New Roman"/>
                <w:color w:val="000000" w:themeColor="text1"/>
                <w:kern w:val="2"/>
                <w:sz w:val="20"/>
                <w:szCs w:val="20"/>
                <w14:textFill>
                  <w14:solidFill>
                    <w14:schemeClr w14:val="tx1"/>
                  </w14:solidFill>
                </w14:textFill>
              </w:rPr>
            </w:pPr>
            <w:r>
              <w:rPr>
                <w:rFonts w:ascii="Times New Roman" w:hAnsi="Times New Roman" w:eastAsia="等线" w:cs="Times New Roman"/>
                <w:color w:val="000000" w:themeColor="text1"/>
                <w:kern w:val="2"/>
                <w:sz w:val="20"/>
                <w:szCs w:val="20"/>
                <w14:textFill>
                  <w14:solidFill>
                    <w14:schemeClr w14:val="tx1"/>
                  </w14:solidFill>
                </w14:textFill>
              </w:rPr>
              <w:t>(6)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272" w:type="dxa"/>
            <w:tcBorders>
              <w:top w:val="nil"/>
              <w:left w:val="nil"/>
              <w:bottom w:val="nil"/>
              <w:right w:val="nil"/>
            </w:tcBorders>
            <w:vAlign w:val="center"/>
          </w:tcPr>
          <w:p>
            <w:pPr>
              <w:widowControl w:val="0"/>
              <w:spacing w:after="0" w:line="240" w:lineRule="auto"/>
              <w:jc w:val="center"/>
              <w:rPr>
                <w:rFonts w:ascii="Times New Roman" w:hAnsi="Times New Roman" w:eastAsia="等线" w:cs="Times New Roman"/>
                <w:color w:val="000000" w:themeColor="text1"/>
                <w:kern w:val="2"/>
                <w:sz w:val="20"/>
                <w:szCs w:val="20"/>
                <w14:textFill>
                  <w14:solidFill>
                    <w14:schemeClr w14:val="tx1"/>
                  </w14:solidFill>
                </w14:textFill>
              </w:rPr>
            </w:pPr>
          </w:p>
        </w:tc>
        <w:tc>
          <w:tcPr>
            <w:tcW w:w="1188" w:type="dxa"/>
            <w:tcBorders>
              <w:top w:val="single" w:color="auto" w:sz="4" w:space="0"/>
              <w:left w:val="nil"/>
              <w:bottom w:val="single" w:color="auto" w:sz="4" w:space="0"/>
              <w:right w:val="nil"/>
            </w:tcBorders>
            <w:vAlign w:val="center"/>
          </w:tcPr>
          <w:p>
            <w:pPr>
              <w:widowControl w:val="0"/>
              <w:spacing w:after="0" w:line="240" w:lineRule="auto"/>
              <w:jc w:val="center"/>
              <w:rPr>
                <w:rFonts w:ascii="Times New Roman" w:hAnsi="Times New Roman" w:eastAsia="等线" w:cs="Times New Roman"/>
                <w:color w:val="000000" w:themeColor="text1"/>
                <w:kern w:val="2"/>
                <w:sz w:val="20"/>
                <w:szCs w:val="20"/>
                <w14:textFill>
                  <w14:solidFill>
                    <w14:schemeClr w14:val="tx1"/>
                  </w14:solidFill>
                </w14:textFill>
              </w:rPr>
            </w:pPr>
            <w:r>
              <w:rPr>
                <w:rFonts w:ascii="Times New Roman" w:hAnsi="Times New Roman" w:eastAsia="等线" w:cs="Times New Roman"/>
                <w:color w:val="000000" w:themeColor="text1"/>
                <w:kern w:val="2"/>
                <w:sz w:val="20"/>
                <w:szCs w:val="20"/>
                <w14:textFill>
                  <w14:solidFill>
                    <w14:schemeClr w14:val="tx1"/>
                  </w14:solidFill>
                </w14:textFill>
              </w:rPr>
              <w:t>IV, first stage</w:t>
            </w:r>
          </w:p>
        </w:tc>
        <w:tc>
          <w:tcPr>
            <w:tcW w:w="1188" w:type="dxa"/>
            <w:tcBorders>
              <w:top w:val="single" w:color="auto" w:sz="4" w:space="0"/>
              <w:left w:val="nil"/>
              <w:bottom w:val="single" w:color="auto" w:sz="4" w:space="0"/>
              <w:right w:val="nil"/>
            </w:tcBorders>
            <w:vAlign w:val="center"/>
          </w:tcPr>
          <w:p>
            <w:pPr>
              <w:widowControl w:val="0"/>
              <w:spacing w:after="0" w:line="240" w:lineRule="auto"/>
              <w:jc w:val="center"/>
              <w:rPr>
                <w:rFonts w:ascii="Times New Roman" w:hAnsi="Times New Roman" w:eastAsia="等线" w:cs="Times New Roman"/>
                <w:color w:val="000000" w:themeColor="text1"/>
                <w:kern w:val="2"/>
                <w:sz w:val="20"/>
                <w:szCs w:val="20"/>
                <w14:textFill>
                  <w14:solidFill>
                    <w14:schemeClr w14:val="tx1"/>
                  </w14:solidFill>
                </w14:textFill>
              </w:rPr>
            </w:pPr>
            <w:r>
              <w:rPr>
                <w:rFonts w:ascii="Times New Roman" w:hAnsi="Times New Roman" w:eastAsia="等线" w:cs="Times New Roman"/>
                <w:color w:val="000000" w:themeColor="text1"/>
                <w:kern w:val="2"/>
                <w:sz w:val="20"/>
                <w:szCs w:val="20"/>
                <w14:textFill>
                  <w14:solidFill>
                    <w14:schemeClr w14:val="tx1"/>
                  </w14:solidFill>
                </w14:textFill>
              </w:rPr>
              <w:t>IV, second stage</w:t>
            </w:r>
          </w:p>
        </w:tc>
        <w:tc>
          <w:tcPr>
            <w:tcW w:w="1189" w:type="dxa"/>
            <w:tcBorders>
              <w:top w:val="single" w:color="auto" w:sz="4" w:space="0"/>
              <w:left w:val="nil"/>
              <w:bottom w:val="single" w:color="auto" w:sz="4" w:space="0"/>
              <w:right w:val="nil"/>
            </w:tcBorders>
            <w:vAlign w:val="center"/>
          </w:tcPr>
          <w:p>
            <w:pPr>
              <w:widowControl w:val="0"/>
              <w:spacing w:after="0" w:line="240" w:lineRule="auto"/>
              <w:jc w:val="center"/>
              <w:rPr>
                <w:rFonts w:ascii="Times New Roman" w:hAnsi="Times New Roman" w:eastAsia="等线" w:cs="Times New Roman"/>
                <w:color w:val="000000" w:themeColor="text1"/>
                <w:kern w:val="2"/>
                <w:sz w:val="20"/>
                <w:szCs w:val="20"/>
                <w14:textFill>
                  <w14:solidFill>
                    <w14:schemeClr w14:val="tx1"/>
                  </w14:solidFill>
                </w14:textFill>
              </w:rPr>
            </w:pPr>
            <w:r>
              <w:rPr>
                <w:rFonts w:ascii="Times New Roman" w:hAnsi="Times New Roman" w:eastAsia="等线" w:cs="Times New Roman"/>
                <w:color w:val="000000" w:themeColor="text1"/>
                <w:kern w:val="2"/>
                <w:sz w:val="20"/>
                <w:szCs w:val="20"/>
                <w14:textFill>
                  <w14:solidFill>
                    <w14:schemeClr w14:val="tx1"/>
                  </w14:solidFill>
                </w14:textFill>
              </w:rPr>
              <w:t>IV, first stage</w:t>
            </w:r>
          </w:p>
        </w:tc>
        <w:tc>
          <w:tcPr>
            <w:tcW w:w="1188" w:type="dxa"/>
            <w:tcBorders>
              <w:top w:val="single" w:color="auto" w:sz="4" w:space="0"/>
              <w:left w:val="nil"/>
              <w:bottom w:val="single" w:color="auto" w:sz="4" w:space="0"/>
              <w:right w:val="nil"/>
            </w:tcBorders>
            <w:vAlign w:val="center"/>
          </w:tcPr>
          <w:p>
            <w:pPr>
              <w:widowControl w:val="0"/>
              <w:spacing w:after="0" w:line="240" w:lineRule="auto"/>
              <w:jc w:val="center"/>
              <w:rPr>
                <w:rFonts w:ascii="Times New Roman" w:hAnsi="Times New Roman" w:eastAsia="等线" w:cs="Times New Roman"/>
                <w:color w:val="000000" w:themeColor="text1"/>
                <w:kern w:val="2"/>
                <w:sz w:val="20"/>
                <w:szCs w:val="20"/>
                <w14:textFill>
                  <w14:solidFill>
                    <w14:schemeClr w14:val="tx1"/>
                  </w14:solidFill>
                </w14:textFill>
              </w:rPr>
            </w:pPr>
            <w:r>
              <w:rPr>
                <w:rFonts w:ascii="Times New Roman" w:hAnsi="Times New Roman" w:eastAsia="等线" w:cs="Times New Roman"/>
                <w:color w:val="000000" w:themeColor="text1"/>
                <w:kern w:val="2"/>
                <w:sz w:val="20"/>
                <w:szCs w:val="20"/>
                <w14:textFill>
                  <w14:solidFill>
                    <w14:schemeClr w14:val="tx1"/>
                  </w14:solidFill>
                </w14:textFill>
              </w:rPr>
              <w:t>IV, second stage</w:t>
            </w:r>
          </w:p>
        </w:tc>
        <w:tc>
          <w:tcPr>
            <w:tcW w:w="1027" w:type="dxa"/>
            <w:tcBorders>
              <w:top w:val="single" w:color="auto" w:sz="4" w:space="0"/>
              <w:left w:val="nil"/>
              <w:bottom w:val="single" w:color="auto" w:sz="4" w:space="0"/>
              <w:right w:val="nil"/>
            </w:tcBorders>
            <w:vAlign w:val="center"/>
          </w:tcPr>
          <w:p>
            <w:pPr>
              <w:widowControl w:val="0"/>
              <w:spacing w:after="0" w:line="240" w:lineRule="auto"/>
              <w:jc w:val="center"/>
              <w:rPr>
                <w:rFonts w:ascii="Times New Roman" w:hAnsi="Times New Roman" w:eastAsia="等线" w:cs="Times New Roman"/>
                <w:color w:val="000000" w:themeColor="text1"/>
                <w:kern w:val="2"/>
                <w:sz w:val="20"/>
                <w:szCs w:val="20"/>
                <w14:textFill>
                  <w14:solidFill>
                    <w14:schemeClr w14:val="tx1"/>
                  </w14:solidFill>
                </w14:textFill>
              </w:rPr>
            </w:pPr>
            <w:r>
              <w:rPr>
                <w:rFonts w:ascii="Times New Roman" w:hAnsi="Times New Roman" w:eastAsia="等线" w:cs="Times New Roman"/>
                <w:color w:val="000000" w:themeColor="text1"/>
                <w:kern w:val="2"/>
                <w:sz w:val="20"/>
                <w:szCs w:val="20"/>
                <w14:textFill>
                  <w14:solidFill>
                    <w14:schemeClr w14:val="tx1"/>
                  </w14:solidFill>
                </w14:textFill>
              </w:rPr>
              <w:t>IV, first stage</w:t>
            </w:r>
          </w:p>
        </w:tc>
        <w:tc>
          <w:tcPr>
            <w:tcW w:w="1350" w:type="dxa"/>
            <w:tcBorders>
              <w:top w:val="single" w:color="auto" w:sz="4" w:space="0"/>
              <w:left w:val="nil"/>
              <w:bottom w:val="single" w:color="auto" w:sz="4" w:space="0"/>
              <w:right w:val="nil"/>
            </w:tcBorders>
            <w:vAlign w:val="center"/>
          </w:tcPr>
          <w:p>
            <w:pPr>
              <w:widowControl w:val="0"/>
              <w:spacing w:after="0" w:line="240" w:lineRule="auto"/>
              <w:jc w:val="center"/>
              <w:rPr>
                <w:rFonts w:ascii="Times New Roman" w:hAnsi="Times New Roman" w:eastAsia="等线" w:cs="Times New Roman"/>
                <w:color w:val="000000" w:themeColor="text1"/>
                <w:kern w:val="2"/>
                <w:sz w:val="20"/>
                <w:szCs w:val="20"/>
                <w14:textFill>
                  <w14:solidFill>
                    <w14:schemeClr w14:val="tx1"/>
                  </w14:solidFill>
                </w14:textFill>
              </w:rPr>
            </w:pPr>
            <w:r>
              <w:rPr>
                <w:rFonts w:ascii="Times New Roman" w:hAnsi="Times New Roman" w:eastAsia="等线" w:cs="Times New Roman"/>
                <w:color w:val="000000" w:themeColor="text1"/>
                <w:kern w:val="2"/>
                <w:sz w:val="20"/>
                <w:szCs w:val="20"/>
                <w14:textFill>
                  <w14:solidFill>
                    <w14:schemeClr w14:val="tx1"/>
                  </w14:solidFill>
                </w14:textFill>
              </w:rPr>
              <w:t>IV, second stage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272" w:type="dxa"/>
            <w:tcBorders>
              <w:top w:val="nil"/>
              <w:left w:val="nil"/>
              <w:bottom w:val="nil"/>
              <w:right w:val="nil"/>
            </w:tcBorders>
            <w:vAlign w:val="center"/>
          </w:tcPr>
          <w:p>
            <w:pPr>
              <w:widowControl w:val="0"/>
              <w:spacing w:after="0" w:line="240" w:lineRule="auto"/>
              <w:rPr>
                <w:rFonts w:ascii="Times New Roman" w:hAnsi="Times New Roman" w:eastAsia="等线" w:cs="Times New Roman"/>
                <w:color w:val="000000" w:themeColor="text1"/>
                <w:kern w:val="2"/>
                <w:sz w:val="20"/>
                <w:szCs w:val="20"/>
                <w14:textFill>
                  <w14:solidFill>
                    <w14:schemeClr w14:val="tx1"/>
                  </w14:solidFill>
                </w14:textFill>
              </w:rPr>
            </w:pPr>
            <w:del w:id="0" w:author="Deng, Nana" w:date="2023-10-12T19:39:00Z">
              <w:r>
                <w:rPr>
                  <w:rFonts w:ascii="Times New Roman" w:hAnsi="Times New Roman" w:eastAsia="等线" w:cs="Times New Roman"/>
                  <w:color w:val="000000" w:themeColor="text1"/>
                  <w:kern w:val="2"/>
                  <w:sz w:val="20"/>
                  <w:szCs w:val="20"/>
                  <w14:textFill>
                    <w14:solidFill>
                      <w14:schemeClr w14:val="tx1"/>
                    </w14:solidFill>
                  </w14:textFill>
                </w:rPr>
                <w:delText>L2</w:delText>
              </w:r>
            </w:del>
            <w:ins w:id="1" w:author="Deng, Nana" w:date="2023-10-12T19:39:00Z">
              <w:r>
                <w:rPr>
                  <w:rFonts w:ascii="Times New Roman" w:hAnsi="Times New Roman" w:eastAsia="等线" w:cs="Times New Roman"/>
                  <w:color w:val="000000" w:themeColor="text1"/>
                  <w:kern w:val="2"/>
                  <w:sz w:val="20"/>
                  <w:szCs w:val="20"/>
                  <w14:textFill>
                    <w14:solidFill>
                      <w14:schemeClr w14:val="tx1"/>
                    </w14:solidFill>
                  </w14:textFill>
                </w:rPr>
                <w:t>L1</w:t>
              </w:r>
            </w:ins>
            <w:r>
              <w:rPr>
                <w:rFonts w:ascii="Times New Roman" w:hAnsi="Times New Roman" w:eastAsia="等线" w:cs="Times New Roman"/>
                <w:color w:val="000000" w:themeColor="text1"/>
                <w:kern w:val="2"/>
                <w:sz w:val="20"/>
                <w:szCs w:val="20"/>
                <w14:textFill>
                  <w14:solidFill>
                    <w14:schemeClr w14:val="tx1"/>
                  </w14:solidFill>
                </w14:textFill>
              </w:rPr>
              <w:t>. (DD)</w:t>
            </w:r>
          </w:p>
        </w:tc>
        <w:tc>
          <w:tcPr>
            <w:tcW w:w="1188" w:type="dxa"/>
            <w:tcBorders>
              <w:top w:val="single" w:color="auto" w:sz="4" w:space="0"/>
              <w:left w:val="nil"/>
              <w:bottom w:val="nil"/>
              <w:right w:val="nil"/>
            </w:tcBorders>
            <w:vAlign w:val="center"/>
          </w:tcPr>
          <w:p>
            <w:pPr>
              <w:widowControl w:val="0"/>
              <w:spacing w:after="0" w:line="240" w:lineRule="auto"/>
              <w:jc w:val="center"/>
              <w:rPr>
                <w:rFonts w:ascii="Times New Roman" w:hAnsi="Times New Roman" w:eastAsia="等线" w:cs="Times New Roman"/>
                <w:color w:val="000000" w:themeColor="text1"/>
                <w:kern w:val="2"/>
                <w:sz w:val="20"/>
                <w:szCs w:val="20"/>
                <w14:textFill>
                  <w14:solidFill>
                    <w14:schemeClr w14:val="tx1"/>
                  </w14:solidFill>
                </w14:textFill>
              </w:rPr>
            </w:pPr>
            <w:r>
              <w:rPr>
                <w:rFonts w:ascii="Times New Roman" w:hAnsi="Times New Roman" w:eastAsia="等线" w:cs="Times New Roman"/>
                <w:color w:val="000000" w:themeColor="text1"/>
                <w:kern w:val="2"/>
                <w:sz w:val="20"/>
                <w:szCs w:val="20"/>
                <w14:textFill>
                  <w14:solidFill>
                    <w14:schemeClr w14:val="tx1"/>
                  </w14:solidFill>
                </w14:textFill>
              </w:rPr>
              <w:t>-2.13</w:t>
            </w:r>
            <w:r>
              <w:rPr>
                <w:rFonts w:ascii="Times New Roman" w:hAnsi="Times New Roman" w:eastAsia="等线" w:cs="Times New Roman"/>
                <w:color w:val="000000" w:themeColor="text1"/>
                <w:kern w:val="2"/>
                <w:sz w:val="20"/>
                <w:szCs w:val="20"/>
                <w:vertAlign w:val="superscript"/>
                <w14:textFill>
                  <w14:solidFill>
                    <w14:schemeClr w14:val="tx1"/>
                  </w14:solidFill>
                </w14:textFill>
              </w:rPr>
              <w:t>***</w:t>
            </w:r>
          </w:p>
          <w:p>
            <w:pPr>
              <w:widowControl w:val="0"/>
              <w:spacing w:after="0" w:line="240" w:lineRule="auto"/>
              <w:jc w:val="center"/>
              <w:rPr>
                <w:rFonts w:ascii="Times New Roman" w:hAnsi="Times New Roman" w:eastAsia="等线" w:cs="Times New Roman"/>
                <w:color w:val="000000" w:themeColor="text1"/>
                <w:kern w:val="2"/>
                <w:sz w:val="20"/>
                <w:szCs w:val="20"/>
                <w14:textFill>
                  <w14:solidFill>
                    <w14:schemeClr w14:val="tx1"/>
                  </w14:solidFill>
                </w14:textFill>
              </w:rPr>
            </w:pPr>
            <w:r>
              <w:rPr>
                <w:rFonts w:ascii="Times New Roman" w:hAnsi="Times New Roman" w:eastAsia="等线" w:cs="Times New Roman"/>
                <w:color w:val="000000" w:themeColor="text1"/>
                <w:kern w:val="2"/>
                <w:sz w:val="20"/>
                <w:szCs w:val="20"/>
                <w14:textFill>
                  <w14:solidFill>
                    <w14:schemeClr w14:val="tx1"/>
                  </w14:solidFill>
                </w14:textFill>
              </w:rPr>
              <w:t>(0.45)</w:t>
            </w:r>
          </w:p>
        </w:tc>
        <w:tc>
          <w:tcPr>
            <w:tcW w:w="1188" w:type="dxa"/>
            <w:tcBorders>
              <w:top w:val="single" w:color="auto" w:sz="4" w:space="0"/>
              <w:left w:val="nil"/>
              <w:bottom w:val="nil"/>
              <w:right w:val="nil"/>
            </w:tcBorders>
            <w:vAlign w:val="center"/>
          </w:tcPr>
          <w:p>
            <w:pPr>
              <w:widowControl w:val="0"/>
              <w:spacing w:after="0" w:line="240" w:lineRule="auto"/>
              <w:jc w:val="center"/>
              <w:rPr>
                <w:rFonts w:ascii="Times New Roman" w:hAnsi="Times New Roman" w:eastAsia="等线" w:cs="Times New Roman"/>
                <w:color w:val="000000" w:themeColor="text1"/>
                <w:kern w:val="2"/>
                <w:sz w:val="20"/>
                <w:szCs w:val="20"/>
                <w14:textFill>
                  <w14:solidFill>
                    <w14:schemeClr w14:val="tx1"/>
                  </w14:solidFill>
                </w14:textFill>
              </w:rPr>
            </w:pPr>
          </w:p>
        </w:tc>
        <w:tc>
          <w:tcPr>
            <w:tcW w:w="1189" w:type="dxa"/>
            <w:tcBorders>
              <w:top w:val="single" w:color="auto" w:sz="4" w:space="0"/>
              <w:left w:val="nil"/>
              <w:bottom w:val="nil"/>
              <w:right w:val="nil"/>
            </w:tcBorders>
            <w:vAlign w:val="center"/>
          </w:tcPr>
          <w:p>
            <w:pPr>
              <w:widowControl w:val="0"/>
              <w:spacing w:after="0" w:line="240" w:lineRule="auto"/>
              <w:jc w:val="center"/>
              <w:rPr>
                <w:rFonts w:ascii="Times New Roman" w:hAnsi="Times New Roman" w:eastAsia="等线" w:cs="Times New Roman"/>
                <w:color w:val="000000" w:themeColor="text1"/>
                <w:kern w:val="2"/>
                <w:sz w:val="20"/>
                <w:szCs w:val="20"/>
                <w14:textFill>
                  <w14:solidFill>
                    <w14:schemeClr w14:val="tx1"/>
                  </w14:solidFill>
                </w14:textFill>
              </w:rPr>
            </w:pPr>
            <w:r>
              <w:rPr>
                <w:rFonts w:ascii="Times New Roman" w:hAnsi="Times New Roman" w:eastAsia="等线" w:cs="Times New Roman"/>
                <w:color w:val="000000" w:themeColor="text1"/>
                <w:kern w:val="2"/>
                <w:sz w:val="20"/>
                <w:szCs w:val="20"/>
                <w14:textFill>
                  <w14:solidFill>
                    <w14:schemeClr w14:val="tx1"/>
                  </w14:solidFill>
                </w14:textFill>
              </w:rPr>
              <w:t>-2.13</w:t>
            </w:r>
            <w:r>
              <w:rPr>
                <w:rFonts w:ascii="Times New Roman" w:hAnsi="Times New Roman" w:eastAsia="等线" w:cs="Times New Roman"/>
                <w:color w:val="000000" w:themeColor="text1"/>
                <w:kern w:val="2"/>
                <w:sz w:val="20"/>
                <w:szCs w:val="20"/>
                <w:vertAlign w:val="superscript"/>
                <w14:textFill>
                  <w14:solidFill>
                    <w14:schemeClr w14:val="tx1"/>
                  </w14:solidFill>
                </w14:textFill>
              </w:rPr>
              <w:t>***</w:t>
            </w:r>
          </w:p>
          <w:p>
            <w:pPr>
              <w:widowControl w:val="0"/>
              <w:spacing w:after="0" w:line="240" w:lineRule="auto"/>
              <w:jc w:val="center"/>
              <w:rPr>
                <w:rFonts w:ascii="Times New Roman" w:hAnsi="Times New Roman" w:eastAsia="等线" w:cs="Times New Roman"/>
                <w:color w:val="000000" w:themeColor="text1"/>
                <w:kern w:val="2"/>
                <w:sz w:val="20"/>
                <w:szCs w:val="20"/>
                <w14:textFill>
                  <w14:solidFill>
                    <w14:schemeClr w14:val="tx1"/>
                  </w14:solidFill>
                </w14:textFill>
              </w:rPr>
            </w:pPr>
            <w:r>
              <w:rPr>
                <w:rFonts w:ascii="Times New Roman" w:hAnsi="Times New Roman" w:eastAsia="等线" w:cs="Times New Roman"/>
                <w:color w:val="000000" w:themeColor="text1"/>
                <w:kern w:val="2"/>
                <w:sz w:val="20"/>
                <w:szCs w:val="20"/>
                <w14:textFill>
                  <w14:solidFill>
                    <w14:schemeClr w14:val="tx1"/>
                  </w14:solidFill>
                </w14:textFill>
              </w:rPr>
              <w:t>(0.45)</w:t>
            </w:r>
          </w:p>
        </w:tc>
        <w:tc>
          <w:tcPr>
            <w:tcW w:w="1188" w:type="dxa"/>
            <w:tcBorders>
              <w:top w:val="single" w:color="auto" w:sz="4" w:space="0"/>
              <w:left w:val="nil"/>
              <w:bottom w:val="nil"/>
              <w:right w:val="nil"/>
            </w:tcBorders>
            <w:vAlign w:val="center"/>
          </w:tcPr>
          <w:p>
            <w:pPr>
              <w:widowControl w:val="0"/>
              <w:spacing w:after="0" w:line="240" w:lineRule="auto"/>
              <w:rPr>
                <w:rFonts w:ascii="Times New Roman" w:hAnsi="Times New Roman" w:eastAsia="等线" w:cs="Times New Roman"/>
                <w:color w:val="000000" w:themeColor="text1"/>
                <w:kern w:val="2"/>
                <w:sz w:val="20"/>
                <w:szCs w:val="20"/>
                <w14:textFill>
                  <w14:solidFill>
                    <w14:schemeClr w14:val="tx1"/>
                  </w14:solidFill>
                </w14:textFill>
              </w:rPr>
            </w:pPr>
          </w:p>
        </w:tc>
        <w:tc>
          <w:tcPr>
            <w:tcW w:w="1027" w:type="dxa"/>
            <w:tcBorders>
              <w:top w:val="single" w:color="auto" w:sz="4" w:space="0"/>
              <w:left w:val="nil"/>
              <w:bottom w:val="nil"/>
              <w:right w:val="nil"/>
            </w:tcBorders>
            <w:vAlign w:val="center"/>
          </w:tcPr>
          <w:p>
            <w:pPr>
              <w:widowControl w:val="0"/>
              <w:spacing w:after="0" w:line="240" w:lineRule="auto"/>
              <w:jc w:val="center"/>
              <w:rPr>
                <w:rFonts w:ascii="Times New Roman" w:hAnsi="Times New Roman" w:eastAsia="等线" w:cs="Times New Roman"/>
                <w:color w:val="000000" w:themeColor="text1"/>
                <w:kern w:val="2"/>
                <w:sz w:val="20"/>
                <w:szCs w:val="20"/>
                <w14:textFill>
                  <w14:solidFill>
                    <w14:schemeClr w14:val="tx1"/>
                  </w14:solidFill>
                </w14:textFill>
              </w:rPr>
            </w:pPr>
            <w:r>
              <w:rPr>
                <w:rFonts w:ascii="Times New Roman" w:hAnsi="Times New Roman" w:eastAsia="等线" w:cs="Times New Roman"/>
                <w:color w:val="000000" w:themeColor="text1"/>
                <w:kern w:val="2"/>
                <w:sz w:val="20"/>
                <w:szCs w:val="20"/>
                <w14:textFill>
                  <w14:solidFill>
                    <w14:schemeClr w14:val="tx1"/>
                  </w14:solidFill>
                </w14:textFill>
              </w:rPr>
              <w:t>-2.13</w:t>
            </w:r>
            <w:r>
              <w:rPr>
                <w:rFonts w:ascii="Times New Roman" w:hAnsi="Times New Roman" w:eastAsia="等线" w:cs="Times New Roman"/>
                <w:color w:val="000000" w:themeColor="text1"/>
                <w:kern w:val="2"/>
                <w:sz w:val="20"/>
                <w:szCs w:val="20"/>
                <w:vertAlign w:val="superscript"/>
                <w14:textFill>
                  <w14:solidFill>
                    <w14:schemeClr w14:val="tx1"/>
                  </w14:solidFill>
                </w14:textFill>
              </w:rPr>
              <w:t>***</w:t>
            </w:r>
          </w:p>
          <w:p>
            <w:pPr>
              <w:widowControl w:val="0"/>
              <w:spacing w:after="0" w:line="240" w:lineRule="auto"/>
              <w:jc w:val="center"/>
              <w:rPr>
                <w:rFonts w:ascii="Times New Roman" w:hAnsi="Times New Roman" w:eastAsia="等线" w:cs="Times New Roman"/>
                <w:color w:val="000000" w:themeColor="text1"/>
                <w:kern w:val="2"/>
                <w:sz w:val="20"/>
                <w:szCs w:val="20"/>
                <w14:textFill>
                  <w14:solidFill>
                    <w14:schemeClr w14:val="tx1"/>
                  </w14:solidFill>
                </w14:textFill>
              </w:rPr>
            </w:pPr>
            <w:r>
              <w:rPr>
                <w:rFonts w:ascii="Times New Roman" w:hAnsi="Times New Roman" w:eastAsia="等线" w:cs="Times New Roman"/>
                <w:color w:val="000000" w:themeColor="text1"/>
                <w:kern w:val="2"/>
                <w:sz w:val="20"/>
                <w:szCs w:val="20"/>
                <w14:textFill>
                  <w14:solidFill>
                    <w14:schemeClr w14:val="tx1"/>
                  </w14:solidFill>
                </w14:textFill>
              </w:rPr>
              <w:t>(0.45)</w:t>
            </w:r>
          </w:p>
        </w:tc>
        <w:tc>
          <w:tcPr>
            <w:tcW w:w="1350" w:type="dxa"/>
            <w:tcBorders>
              <w:top w:val="single" w:color="auto" w:sz="4" w:space="0"/>
              <w:left w:val="nil"/>
              <w:bottom w:val="nil"/>
              <w:right w:val="nil"/>
            </w:tcBorders>
            <w:vAlign w:val="center"/>
          </w:tcPr>
          <w:p>
            <w:pPr>
              <w:widowControl w:val="0"/>
              <w:spacing w:after="0" w:line="240" w:lineRule="auto"/>
              <w:rPr>
                <w:rFonts w:ascii="Times New Roman" w:hAnsi="Times New Roman" w:eastAsia="等线" w:cs="Times New Roman"/>
                <w:color w:val="000000" w:themeColor="text1"/>
                <w:kern w:val="2"/>
                <w:sz w:val="20"/>
                <w:szCs w:val="20"/>
                <w14:textFill>
                  <w14:solidFill>
                    <w14:schemeClr w14:val="tx1"/>
                  </w14:solidFill>
                </w14:textFill>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272" w:type="dxa"/>
            <w:tcBorders>
              <w:top w:val="nil"/>
              <w:left w:val="nil"/>
              <w:bottom w:val="nil"/>
              <w:right w:val="nil"/>
            </w:tcBorders>
            <w:vAlign w:val="center"/>
          </w:tcPr>
          <w:p>
            <w:pPr>
              <w:widowControl w:val="0"/>
              <w:spacing w:after="0" w:line="240" w:lineRule="auto"/>
              <w:rPr>
                <w:rFonts w:ascii="Times New Roman" w:hAnsi="Times New Roman" w:eastAsia="等线" w:cs="Times New Roman"/>
                <w:color w:val="000000" w:themeColor="text1"/>
                <w:kern w:val="2"/>
                <w:sz w:val="20"/>
                <w:szCs w:val="20"/>
                <w14:textFill>
                  <w14:solidFill>
                    <w14:schemeClr w14:val="tx1"/>
                  </w14:solidFill>
                </w14:textFill>
              </w:rPr>
            </w:pPr>
            <w:del w:id="2" w:author="Deng, Nana" w:date="2023-10-12T19:39:00Z">
              <w:r>
                <w:rPr>
                  <w:rFonts w:ascii="Times New Roman" w:hAnsi="Times New Roman" w:eastAsia="等线" w:cs="Times New Roman"/>
                  <w:color w:val="000000" w:themeColor="text1"/>
                  <w:kern w:val="2"/>
                  <w:sz w:val="20"/>
                  <w:szCs w:val="20"/>
                  <w14:textFill>
                    <w14:solidFill>
                      <w14:schemeClr w14:val="tx1"/>
                    </w14:solidFill>
                  </w14:textFill>
                </w:rPr>
                <w:delText>L2</w:delText>
              </w:r>
            </w:del>
            <w:ins w:id="3" w:author="Deng, Nana" w:date="2023-10-12T19:39:00Z">
              <w:r>
                <w:rPr>
                  <w:rFonts w:ascii="Times New Roman" w:hAnsi="Times New Roman" w:eastAsia="等线" w:cs="Times New Roman"/>
                  <w:color w:val="000000" w:themeColor="text1"/>
                  <w:kern w:val="2"/>
                  <w:sz w:val="20"/>
                  <w:szCs w:val="20"/>
                  <w14:textFill>
                    <w14:solidFill>
                      <w14:schemeClr w14:val="tx1"/>
                    </w14:solidFill>
                  </w14:textFill>
                </w:rPr>
                <w:t>L1</w:t>
              </w:r>
            </w:ins>
            <w:r>
              <w:rPr>
                <w:rFonts w:ascii="Times New Roman" w:hAnsi="Times New Roman" w:eastAsia="等线" w:cs="Times New Roman"/>
                <w:color w:val="000000" w:themeColor="text1"/>
                <w:kern w:val="2"/>
                <w:sz w:val="20"/>
                <w:szCs w:val="20"/>
                <w14:textFill>
                  <w14:solidFill>
                    <w14:schemeClr w14:val="tx1"/>
                  </w14:solidFill>
                </w14:textFill>
              </w:rPr>
              <w:t>.(outage hours)</w:t>
            </w:r>
          </w:p>
        </w:tc>
        <w:tc>
          <w:tcPr>
            <w:tcW w:w="1188" w:type="dxa"/>
            <w:tcBorders>
              <w:top w:val="nil"/>
              <w:left w:val="nil"/>
              <w:bottom w:val="nil"/>
              <w:right w:val="nil"/>
            </w:tcBorders>
            <w:vAlign w:val="center"/>
          </w:tcPr>
          <w:p>
            <w:pPr>
              <w:widowControl w:val="0"/>
              <w:spacing w:after="0" w:line="240" w:lineRule="auto"/>
              <w:jc w:val="center"/>
              <w:rPr>
                <w:rFonts w:ascii="Times New Roman" w:hAnsi="Times New Roman" w:eastAsia="等线" w:cs="Times New Roman"/>
                <w:color w:val="000000" w:themeColor="text1"/>
                <w:kern w:val="2"/>
                <w:sz w:val="20"/>
                <w:szCs w:val="20"/>
                <w14:textFill>
                  <w14:solidFill>
                    <w14:schemeClr w14:val="tx1"/>
                  </w14:solidFill>
                </w14:textFill>
              </w:rPr>
            </w:pPr>
          </w:p>
        </w:tc>
        <w:tc>
          <w:tcPr>
            <w:tcW w:w="1188" w:type="dxa"/>
            <w:tcBorders>
              <w:top w:val="nil"/>
              <w:left w:val="nil"/>
              <w:bottom w:val="nil"/>
              <w:right w:val="nil"/>
            </w:tcBorders>
            <w:vAlign w:val="center"/>
          </w:tcPr>
          <w:p>
            <w:pPr>
              <w:widowControl w:val="0"/>
              <w:spacing w:after="0" w:line="240" w:lineRule="auto"/>
              <w:jc w:val="center"/>
              <w:rPr>
                <w:rFonts w:ascii="Times New Roman" w:hAnsi="Times New Roman" w:eastAsia="等线" w:cs="Times New Roman"/>
                <w:color w:val="000000" w:themeColor="text1"/>
                <w:kern w:val="2"/>
                <w:sz w:val="20"/>
                <w:szCs w:val="20"/>
                <w14:textFill>
                  <w14:solidFill>
                    <w14:schemeClr w14:val="tx1"/>
                  </w14:solidFill>
                </w14:textFill>
              </w:rPr>
            </w:pPr>
            <w:r>
              <w:rPr>
                <w:rFonts w:ascii="Times New Roman" w:hAnsi="Times New Roman" w:eastAsia="等线" w:cs="Times New Roman"/>
                <w:color w:val="000000" w:themeColor="text1"/>
                <w:kern w:val="2"/>
                <w:sz w:val="20"/>
                <w:szCs w:val="20"/>
                <w14:textFill>
                  <w14:solidFill>
                    <w14:schemeClr w14:val="tx1"/>
                  </w14:solidFill>
                </w14:textFill>
              </w:rPr>
              <w:t>-0.020</w:t>
            </w:r>
            <w:r>
              <w:rPr>
                <w:rFonts w:ascii="Times New Roman" w:hAnsi="Times New Roman" w:eastAsia="等线" w:cs="Times New Roman"/>
                <w:color w:val="000000" w:themeColor="text1"/>
                <w:kern w:val="2"/>
                <w:sz w:val="20"/>
                <w:szCs w:val="20"/>
                <w:vertAlign w:val="superscript"/>
                <w14:textFill>
                  <w14:solidFill>
                    <w14:schemeClr w14:val="tx1"/>
                  </w14:solidFill>
                </w14:textFill>
              </w:rPr>
              <w:t>***</w:t>
            </w:r>
          </w:p>
          <w:p>
            <w:pPr>
              <w:widowControl w:val="0"/>
              <w:spacing w:after="0" w:line="240" w:lineRule="auto"/>
              <w:jc w:val="center"/>
              <w:rPr>
                <w:rFonts w:ascii="Times New Roman" w:hAnsi="Times New Roman" w:eastAsia="等线" w:cs="Times New Roman"/>
                <w:color w:val="000000" w:themeColor="text1"/>
                <w:kern w:val="2"/>
                <w:sz w:val="20"/>
                <w:szCs w:val="20"/>
                <w14:textFill>
                  <w14:solidFill>
                    <w14:schemeClr w14:val="tx1"/>
                  </w14:solidFill>
                </w14:textFill>
              </w:rPr>
            </w:pPr>
            <w:r>
              <w:rPr>
                <w:rFonts w:ascii="Times New Roman" w:hAnsi="Times New Roman" w:eastAsia="等线" w:cs="Times New Roman"/>
                <w:color w:val="000000" w:themeColor="text1"/>
                <w:kern w:val="2"/>
                <w:sz w:val="20"/>
                <w:szCs w:val="20"/>
                <w14:textFill>
                  <w14:solidFill>
                    <w14:schemeClr w14:val="tx1"/>
                  </w14:solidFill>
                </w14:textFill>
              </w:rPr>
              <w:t>(0.004)</w:t>
            </w:r>
          </w:p>
        </w:tc>
        <w:tc>
          <w:tcPr>
            <w:tcW w:w="1189" w:type="dxa"/>
            <w:tcBorders>
              <w:top w:val="nil"/>
              <w:left w:val="nil"/>
              <w:bottom w:val="nil"/>
              <w:right w:val="nil"/>
            </w:tcBorders>
            <w:vAlign w:val="center"/>
          </w:tcPr>
          <w:p>
            <w:pPr>
              <w:widowControl w:val="0"/>
              <w:spacing w:after="0" w:line="240" w:lineRule="auto"/>
              <w:jc w:val="center"/>
              <w:rPr>
                <w:rFonts w:ascii="Times New Roman" w:hAnsi="Times New Roman" w:eastAsia="等线" w:cs="Times New Roman"/>
                <w:color w:val="000000" w:themeColor="text1"/>
                <w:kern w:val="2"/>
                <w:sz w:val="20"/>
                <w:szCs w:val="20"/>
                <w14:textFill>
                  <w14:solidFill>
                    <w14:schemeClr w14:val="tx1"/>
                  </w14:solidFill>
                </w14:textFill>
              </w:rPr>
            </w:pPr>
          </w:p>
        </w:tc>
        <w:tc>
          <w:tcPr>
            <w:tcW w:w="1188" w:type="dxa"/>
            <w:tcBorders>
              <w:top w:val="nil"/>
              <w:left w:val="nil"/>
              <w:bottom w:val="nil"/>
              <w:right w:val="nil"/>
            </w:tcBorders>
            <w:vAlign w:val="center"/>
          </w:tcPr>
          <w:p>
            <w:pPr>
              <w:widowControl w:val="0"/>
              <w:spacing w:after="0" w:line="240" w:lineRule="auto"/>
              <w:jc w:val="center"/>
              <w:rPr>
                <w:rFonts w:ascii="Times New Roman" w:hAnsi="Times New Roman" w:eastAsia="等线" w:cs="Times New Roman"/>
                <w:color w:val="000000" w:themeColor="text1"/>
                <w:kern w:val="2"/>
                <w:sz w:val="20"/>
                <w:szCs w:val="20"/>
                <w14:textFill>
                  <w14:solidFill>
                    <w14:schemeClr w14:val="tx1"/>
                  </w14:solidFill>
                </w14:textFill>
              </w:rPr>
            </w:pPr>
            <w:r>
              <w:rPr>
                <w:rFonts w:ascii="Times New Roman" w:hAnsi="Times New Roman" w:eastAsia="等线" w:cs="Times New Roman"/>
                <w:color w:val="000000" w:themeColor="text1"/>
                <w:kern w:val="2"/>
                <w:sz w:val="20"/>
                <w:szCs w:val="20"/>
                <w14:textFill>
                  <w14:solidFill>
                    <w14:schemeClr w14:val="tx1"/>
                  </w14:solidFill>
                </w14:textFill>
              </w:rPr>
              <w:t>-0.018</w:t>
            </w:r>
            <w:r>
              <w:rPr>
                <w:rFonts w:ascii="Times New Roman" w:hAnsi="Times New Roman" w:eastAsia="等线" w:cs="Times New Roman"/>
                <w:color w:val="000000" w:themeColor="text1"/>
                <w:kern w:val="2"/>
                <w:sz w:val="20"/>
                <w:szCs w:val="20"/>
                <w:vertAlign w:val="superscript"/>
                <w14:textFill>
                  <w14:solidFill>
                    <w14:schemeClr w14:val="tx1"/>
                  </w14:solidFill>
                </w14:textFill>
              </w:rPr>
              <w:t>***</w:t>
            </w:r>
          </w:p>
          <w:p>
            <w:pPr>
              <w:widowControl w:val="0"/>
              <w:spacing w:after="0" w:line="240" w:lineRule="auto"/>
              <w:jc w:val="center"/>
              <w:rPr>
                <w:rFonts w:ascii="Times New Roman" w:hAnsi="Times New Roman" w:eastAsia="等线" w:cs="Times New Roman"/>
                <w:color w:val="000000" w:themeColor="text1"/>
                <w:kern w:val="2"/>
                <w:sz w:val="20"/>
                <w:szCs w:val="20"/>
                <w14:textFill>
                  <w14:solidFill>
                    <w14:schemeClr w14:val="tx1"/>
                  </w14:solidFill>
                </w14:textFill>
              </w:rPr>
            </w:pPr>
            <w:r>
              <w:rPr>
                <w:rFonts w:ascii="Times New Roman" w:hAnsi="Times New Roman" w:eastAsia="等线" w:cs="Times New Roman"/>
                <w:color w:val="000000" w:themeColor="text1"/>
                <w:kern w:val="2"/>
                <w:sz w:val="20"/>
                <w:szCs w:val="20"/>
                <w14:textFill>
                  <w14:solidFill>
                    <w14:schemeClr w14:val="tx1"/>
                  </w14:solidFill>
                </w14:textFill>
              </w:rPr>
              <w:t>(0.004)</w:t>
            </w:r>
          </w:p>
        </w:tc>
        <w:tc>
          <w:tcPr>
            <w:tcW w:w="1027" w:type="dxa"/>
            <w:tcBorders>
              <w:top w:val="nil"/>
              <w:left w:val="nil"/>
              <w:bottom w:val="nil"/>
              <w:right w:val="nil"/>
            </w:tcBorders>
            <w:vAlign w:val="center"/>
          </w:tcPr>
          <w:p>
            <w:pPr>
              <w:widowControl w:val="0"/>
              <w:spacing w:after="0" w:line="240" w:lineRule="auto"/>
              <w:jc w:val="center"/>
              <w:rPr>
                <w:rFonts w:ascii="Times New Roman" w:hAnsi="Times New Roman" w:eastAsia="等线" w:cs="Times New Roman"/>
                <w:color w:val="000000" w:themeColor="text1"/>
                <w:kern w:val="2"/>
                <w:sz w:val="20"/>
                <w:szCs w:val="20"/>
                <w14:textFill>
                  <w14:solidFill>
                    <w14:schemeClr w14:val="tx1"/>
                  </w14:solidFill>
                </w14:textFill>
              </w:rPr>
            </w:pPr>
          </w:p>
        </w:tc>
        <w:tc>
          <w:tcPr>
            <w:tcW w:w="1350" w:type="dxa"/>
            <w:tcBorders>
              <w:top w:val="nil"/>
              <w:left w:val="nil"/>
              <w:bottom w:val="nil"/>
              <w:right w:val="nil"/>
            </w:tcBorders>
            <w:vAlign w:val="center"/>
          </w:tcPr>
          <w:p>
            <w:pPr>
              <w:widowControl w:val="0"/>
              <w:spacing w:after="0" w:line="240" w:lineRule="auto"/>
              <w:jc w:val="center"/>
              <w:rPr>
                <w:rFonts w:ascii="Times New Roman" w:hAnsi="Times New Roman" w:eastAsia="等线" w:cs="Times New Roman"/>
                <w:color w:val="000000" w:themeColor="text1"/>
                <w:kern w:val="2"/>
                <w:sz w:val="20"/>
                <w:szCs w:val="20"/>
                <w14:textFill>
                  <w14:solidFill>
                    <w14:schemeClr w14:val="tx1"/>
                  </w14:solidFill>
                </w14:textFill>
              </w:rPr>
            </w:pPr>
            <w:r>
              <w:rPr>
                <w:rFonts w:ascii="Times New Roman" w:hAnsi="Times New Roman" w:eastAsia="等线" w:cs="Times New Roman"/>
                <w:color w:val="000000" w:themeColor="text1"/>
                <w:kern w:val="2"/>
                <w:sz w:val="20"/>
                <w:szCs w:val="20"/>
                <w14:textFill>
                  <w14:solidFill>
                    <w14:schemeClr w14:val="tx1"/>
                  </w14:solidFill>
                </w14:textFill>
              </w:rPr>
              <w:t>-0.025</w:t>
            </w:r>
            <w:r>
              <w:rPr>
                <w:rFonts w:ascii="Times New Roman" w:hAnsi="Times New Roman" w:eastAsia="等线" w:cs="Times New Roman"/>
                <w:color w:val="000000" w:themeColor="text1"/>
                <w:kern w:val="2"/>
                <w:sz w:val="20"/>
                <w:szCs w:val="20"/>
                <w:vertAlign w:val="superscript"/>
                <w14:textFill>
                  <w14:solidFill>
                    <w14:schemeClr w14:val="tx1"/>
                  </w14:solidFill>
                </w14:textFill>
              </w:rPr>
              <w:t>***</w:t>
            </w:r>
          </w:p>
          <w:p>
            <w:pPr>
              <w:widowControl w:val="0"/>
              <w:spacing w:after="0" w:line="240" w:lineRule="auto"/>
              <w:jc w:val="center"/>
              <w:rPr>
                <w:rFonts w:ascii="Times New Roman" w:hAnsi="Times New Roman" w:eastAsia="等线" w:cs="Times New Roman"/>
                <w:color w:val="000000" w:themeColor="text1"/>
                <w:kern w:val="2"/>
                <w:sz w:val="20"/>
                <w:szCs w:val="20"/>
                <w14:textFill>
                  <w14:solidFill>
                    <w14:schemeClr w14:val="tx1"/>
                  </w14:solidFill>
                </w14:textFill>
              </w:rPr>
            </w:pPr>
            <w:r>
              <w:rPr>
                <w:rFonts w:ascii="Times New Roman" w:hAnsi="Times New Roman" w:eastAsia="等线" w:cs="Times New Roman"/>
                <w:color w:val="000000" w:themeColor="text1"/>
                <w:kern w:val="2"/>
                <w:sz w:val="20"/>
                <w:szCs w:val="20"/>
                <w14:textFill>
                  <w14:solidFill>
                    <w14:schemeClr w14:val="tx1"/>
                  </w14:solidFill>
                </w14:textFill>
              </w:rPr>
              <w:t>(0.005)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272" w:type="dxa"/>
            <w:tcBorders>
              <w:top w:val="nil"/>
              <w:left w:val="nil"/>
              <w:bottom w:val="nil"/>
              <w:right w:val="nil"/>
            </w:tcBorders>
            <w:vAlign w:val="center"/>
          </w:tcPr>
          <w:p>
            <w:pPr>
              <w:widowControl w:val="0"/>
              <w:spacing w:after="0" w:line="240" w:lineRule="auto"/>
              <w:rPr>
                <w:rFonts w:ascii="Times New Roman" w:hAnsi="Times New Roman" w:eastAsia="等线" w:cs="Times New Roman"/>
                <w:color w:val="000000" w:themeColor="text1"/>
                <w:kern w:val="2"/>
                <w:sz w:val="20"/>
                <w:szCs w:val="20"/>
                <w14:textFill>
                  <w14:solidFill>
                    <w14:schemeClr w14:val="tx1"/>
                  </w14:solidFill>
                </w14:textFill>
              </w:rPr>
            </w:pPr>
            <w:r>
              <w:rPr>
                <w:rFonts w:ascii="Times New Roman" w:hAnsi="Times New Roman" w:eastAsia="等线" w:cs="Times New Roman"/>
                <w:color w:val="000000" w:themeColor="text1"/>
                <w:kern w:val="2"/>
                <w:sz w:val="20"/>
                <w:szCs w:val="20"/>
                <w14:textFill>
                  <w14:solidFill>
                    <w14:schemeClr w14:val="tx1"/>
                  </w14:solidFill>
                </w14:textFill>
              </w:rPr>
              <w:t>ln (GDP)</w:t>
            </w:r>
          </w:p>
        </w:tc>
        <w:tc>
          <w:tcPr>
            <w:tcW w:w="1188" w:type="dxa"/>
            <w:tcBorders>
              <w:top w:val="nil"/>
              <w:left w:val="nil"/>
              <w:bottom w:val="nil"/>
              <w:right w:val="nil"/>
            </w:tcBorders>
            <w:vAlign w:val="center"/>
          </w:tcPr>
          <w:p>
            <w:pPr>
              <w:widowControl w:val="0"/>
              <w:spacing w:after="0" w:line="240" w:lineRule="auto"/>
              <w:jc w:val="center"/>
              <w:rPr>
                <w:rFonts w:ascii="Times New Roman" w:hAnsi="Times New Roman" w:eastAsia="等线" w:cs="Times New Roman"/>
                <w:color w:val="000000" w:themeColor="text1"/>
                <w:kern w:val="2"/>
                <w:sz w:val="20"/>
                <w:szCs w:val="20"/>
                <w14:textFill>
                  <w14:solidFill>
                    <w14:schemeClr w14:val="tx1"/>
                  </w14:solidFill>
                </w14:textFill>
              </w:rPr>
            </w:pPr>
            <w:r>
              <w:rPr>
                <w:rFonts w:ascii="Times New Roman" w:hAnsi="Times New Roman" w:eastAsia="等线" w:cs="Times New Roman"/>
                <w:color w:val="000000" w:themeColor="text1"/>
                <w:kern w:val="2"/>
                <w:sz w:val="20"/>
                <w:szCs w:val="20"/>
                <w14:textFill>
                  <w14:solidFill>
                    <w14:schemeClr w14:val="tx1"/>
                  </w14:solidFill>
                </w14:textFill>
              </w:rPr>
              <w:t>1.52</w:t>
            </w:r>
          </w:p>
          <w:p>
            <w:pPr>
              <w:widowControl w:val="0"/>
              <w:spacing w:after="0" w:line="240" w:lineRule="auto"/>
              <w:jc w:val="center"/>
              <w:rPr>
                <w:rFonts w:ascii="Times New Roman" w:hAnsi="Times New Roman" w:eastAsia="等线" w:cs="Times New Roman"/>
                <w:color w:val="000000" w:themeColor="text1"/>
                <w:kern w:val="2"/>
                <w:sz w:val="20"/>
                <w:szCs w:val="20"/>
                <w14:textFill>
                  <w14:solidFill>
                    <w14:schemeClr w14:val="tx1"/>
                  </w14:solidFill>
                </w14:textFill>
              </w:rPr>
            </w:pPr>
            <w:r>
              <w:rPr>
                <w:rFonts w:ascii="Times New Roman" w:hAnsi="Times New Roman" w:eastAsia="等线" w:cs="Times New Roman"/>
                <w:color w:val="000000" w:themeColor="text1"/>
                <w:kern w:val="2"/>
                <w:sz w:val="20"/>
                <w:szCs w:val="20"/>
                <w14:textFill>
                  <w14:solidFill>
                    <w14:schemeClr w14:val="tx1"/>
                  </w14:solidFill>
                </w14:textFill>
              </w:rPr>
              <w:t>(4.55)</w:t>
            </w:r>
          </w:p>
        </w:tc>
        <w:tc>
          <w:tcPr>
            <w:tcW w:w="1188" w:type="dxa"/>
            <w:tcBorders>
              <w:top w:val="nil"/>
              <w:left w:val="nil"/>
              <w:bottom w:val="nil"/>
              <w:right w:val="nil"/>
            </w:tcBorders>
            <w:vAlign w:val="center"/>
          </w:tcPr>
          <w:p>
            <w:pPr>
              <w:widowControl w:val="0"/>
              <w:spacing w:after="0" w:line="240" w:lineRule="auto"/>
              <w:jc w:val="center"/>
              <w:rPr>
                <w:rFonts w:ascii="Times New Roman" w:hAnsi="Times New Roman" w:eastAsia="等线" w:cs="Times New Roman"/>
                <w:color w:val="000000" w:themeColor="text1"/>
                <w:kern w:val="2"/>
                <w:sz w:val="20"/>
                <w:szCs w:val="20"/>
                <w14:textFill>
                  <w14:solidFill>
                    <w14:schemeClr w14:val="tx1"/>
                  </w14:solidFill>
                </w14:textFill>
              </w:rPr>
            </w:pPr>
            <w:r>
              <w:rPr>
                <w:rFonts w:ascii="Times New Roman" w:hAnsi="Times New Roman" w:eastAsia="等线" w:cs="Times New Roman"/>
                <w:color w:val="000000" w:themeColor="text1"/>
                <w:kern w:val="2"/>
                <w:sz w:val="20"/>
                <w:szCs w:val="20"/>
                <w14:textFill>
                  <w14:solidFill>
                    <w14:schemeClr w14:val="tx1"/>
                  </w14:solidFill>
                </w14:textFill>
              </w:rPr>
              <w:t>-0.016</w:t>
            </w:r>
          </w:p>
          <w:p>
            <w:pPr>
              <w:widowControl w:val="0"/>
              <w:spacing w:after="0" w:line="240" w:lineRule="auto"/>
              <w:jc w:val="center"/>
              <w:rPr>
                <w:rFonts w:ascii="Times New Roman" w:hAnsi="Times New Roman" w:eastAsia="等线" w:cs="Times New Roman"/>
                <w:color w:val="000000" w:themeColor="text1"/>
                <w:kern w:val="2"/>
                <w:sz w:val="20"/>
                <w:szCs w:val="20"/>
                <w14:textFill>
                  <w14:solidFill>
                    <w14:schemeClr w14:val="tx1"/>
                  </w14:solidFill>
                </w14:textFill>
              </w:rPr>
            </w:pPr>
            <w:r>
              <w:rPr>
                <w:rFonts w:ascii="Times New Roman" w:hAnsi="Times New Roman" w:eastAsia="等线" w:cs="Times New Roman"/>
                <w:color w:val="000000" w:themeColor="text1"/>
                <w:kern w:val="2"/>
                <w:sz w:val="20"/>
                <w:szCs w:val="20"/>
                <w14:textFill>
                  <w14:solidFill>
                    <w14:schemeClr w14:val="tx1"/>
                  </w14:solidFill>
                </w14:textFill>
              </w:rPr>
              <w:t>(0.092)</w:t>
            </w:r>
          </w:p>
        </w:tc>
        <w:tc>
          <w:tcPr>
            <w:tcW w:w="1189" w:type="dxa"/>
            <w:tcBorders>
              <w:top w:val="nil"/>
              <w:left w:val="nil"/>
              <w:bottom w:val="nil"/>
              <w:right w:val="nil"/>
            </w:tcBorders>
            <w:vAlign w:val="center"/>
          </w:tcPr>
          <w:p>
            <w:pPr>
              <w:widowControl w:val="0"/>
              <w:spacing w:after="0" w:line="240" w:lineRule="auto"/>
              <w:jc w:val="center"/>
              <w:rPr>
                <w:rFonts w:ascii="Times New Roman" w:hAnsi="Times New Roman" w:eastAsia="等线" w:cs="Times New Roman"/>
                <w:color w:val="000000" w:themeColor="text1"/>
                <w:kern w:val="2"/>
                <w:sz w:val="20"/>
                <w:szCs w:val="20"/>
                <w14:textFill>
                  <w14:solidFill>
                    <w14:schemeClr w14:val="tx1"/>
                  </w14:solidFill>
                </w14:textFill>
              </w:rPr>
            </w:pPr>
            <w:r>
              <w:rPr>
                <w:rFonts w:ascii="Times New Roman" w:hAnsi="Times New Roman" w:eastAsia="等线" w:cs="Times New Roman"/>
                <w:color w:val="000000" w:themeColor="text1"/>
                <w:kern w:val="2"/>
                <w:sz w:val="20"/>
                <w:szCs w:val="20"/>
                <w14:textFill>
                  <w14:solidFill>
                    <w14:schemeClr w14:val="tx1"/>
                  </w14:solidFill>
                </w14:textFill>
              </w:rPr>
              <w:t>1.52</w:t>
            </w:r>
          </w:p>
          <w:p>
            <w:pPr>
              <w:widowControl w:val="0"/>
              <w:spacing w:after="0" w:line="240" w:lineRule="auto"/>
              <w:jc w:val="center"/>
              <w:rPr>
                <w:rFonts w:ascii="Times New Roman" w:hAnsi="Times New Roman" w:eastAsia="等线" w:cs="Times New Roman"/>
                <w:color w:val="000000" w:themeColor="text1"/>
                <w:kern w:val="2"/>
                <w:sz w:val="20"/>
                <w:szCs w:val="20"/>
                <w14:textFill>
                  <w14:solidFill>
                    <w14:schemeClr w14:val="tx1"/>
                  </w14:solidFill>
                </w14:textFill>
              </w:rPr>
            </w:pPr>
            <w:r>
              <w:rPr>
                <w:rFonts w:ascii="Times New Roman" w:hAnsi="Times New Roman" w:eastAsia="等线" w:cs="Times New Roman"/>
                <w:color w:val="000000" w:themeColor="text1"/>
                <w:kern w:val="2"/>
                <w:sz w:val="20"/>
                <w:szCs w:val="20"/>
                <w14:textFill>
                  <w14:solidFill>
                    <w14:schemeClr w14:val="tx1"/>
                  </w14:solidFill>
                </w14:textFill>
              </w:rPr>
              <w:t>(4.55)</w:t>
            </w:r>
          </w:p>
        </w:tc>
        <w:tc>
          <w:tcPr>
            <w:tcW w:w="1188" w:type="dxa"/>
            <w:tcBorders>
              <w:top w:val="nil"/>
              <w:left w:val="nil"/>
              <w:bottom w:val="nil"/>
              <w:right w:val="nil"/>
            </w:tcBorders>
            <w:vAlign w:val="center"/>
          </w:tcPr>
          <w:p>
            <w:pPr>
              <w:widowControl w:val="0"/>
              <w:spacing w:after="0" w:line="240" w:lineRule="auto"/>
              <w:jc w:val="center"/>
              <w:rPr>
                <w:rFonts w:ascii="Times New Roman" w:hAnsi="Times New Roman" w:eastAsia="等线" w:cs="Times New Roman"/>
                <w:color w:val="000000" w:themeColor="text1"/>
                <w:kern w:val="2"/>
                <w:sz w:val="20"/>
                <w:szCs w:val="20"/>
                <w14:textFill>
                  <w14:solidFill>
                    <w14:schemeClr w14:val="tx1"/>
                  </w14:solidFill>
                </w14:textFill>
              </w:rPr>
            </w:pPr>
            <w:r>
              <w:rPr>
                <w:rFonts w:ascii="Times New Roman" w:hAnsi="Times New Roman" w:eastAsia="等线" w:cs="Times New Roman"/>
                <w:color w:val="000000" w:themeColor="text1"/>
                <w:kern w:val="2"/>
                <w:sz w:val="20"/>
                <w:szCs w:val="20"/>
                <w14:textFill>
                  <w14:solidFill>
                    <w14:schemeClr w14:val="tx1"/>
                  </w14:solidFill>
                </w14:textFill>
              </w:rPr>
              <w:t>-0.002</w:t>
            </w:r>
          </w:p>
          <w:p>
            <w:pPr>
              <w:widowControl w:val="0"/>
              <w:spacing w:after="0" w:line="240" w:lineRule="auto"/>
              <w:jc w:val="center"/>
              <w:rPr>
                <w:rFonts w:ascii="Times New Roman" w:hAnsi="Times New Roman" w:eastAsia="等线" w:cs="Times New Roman"/>
                <w:color w:val="000000" w:themeColor="text1"/>
                <w:kern w:val="2"/>
                <w:sz w:val="20"/>
                <w:szCs w:val="20"/>
                <w14:textFill>
                  <w14:solidFill>
                    <w14:schemeClr w14:val="tx1"/>
                  </w14:solidFill>
                </w14:textFill>
              </w:rPr>
            </w:pPr>
            <w:r>
              <w:rPr>
                <w:rFonts w:ascii="Times New Roman" w:hAnsi="Times New Roman" w:eastAsia="等线" w:cs="Times New Roman"/>
                <w:color w:val="000000" w:themeColor="text1"/>
                <w:kern w:val="2"/>
                <w:sz w:val="20"/>
                <w:szCs w:val="20"/>
                <w14:textFill>
                  <w14:solidFill>
                    <w14:schemeClr w14:val="tx1"/>
                  </w14:solidFill>
                </w14:textFill>
              </w:rPr>
              <w:t>(0.081)</w:t>
            </w:r>
          </w:p>
        </w:tc>
        <w:tc>
          <w:tcPr>
            <w:tcW w:w="1027" w:type="dxa"/>
            <w:tcBorders>
              <w:top w:val="nil"/>
              <w:left w:val="nil"/>
              <w:bottom w:val="nil"/>
              <w:right w:val="nil"/>
            </w:tcBorders>
            <w:vAlign w:val="center"/>
          </w:tcPr>
          <w:p>
            <w:pPr>
              <w:widowControl w:val="0"/>
              <w:spacing w:after="0" w:line="240" w:lineRule="auto"/>
              <w:jc w:val="center"/>
              <w:rPr>
                <w:rFonts w:ascii="Times New Roman" w:hAnsi="Times New Roman" w:eastAsia="等线" w:cs="Times New Roman"/>
                <w:color w:val="000000" w:themeColor="text1"/>
                <w:kern w:val="2"/>
                <w:sz w:val="20"/>
                <w:szCs w:val="20"/>
                <w14:textFill>
                  <w14:solidFill>
                    <w14:schemeClr w14:val="tx1"/>
                  </w14:solidFill>
                </w14:textFill>
              </w:rPr>
            </w:pPr>
            <w:r>
              <w:rPr>
                <w:rFonts w:ascii="Times New Roman" w:hAnsi="Times New Roman" w:eastAsia="等线" w:cs="Times New Roman"/>
                <w:color w:val="000000" w:themeColor="text1"/>
                <w:kern w:val="2"/>
                <w:sz w:val="20"/>
                <w:szCs w:val="20"/>
                <w14:textFill>
                  <w14:solidFill>
                    <w14:schemeClr w14:val="tx1"/>
                  </w14:solidFill>
                </w14:textFill>
              </w:rPr>
              <w:t>1.52</w:t>
            </w:r>
          </w:p>
          <w:p>
            <w:pPr>
              <w:widowControl w:val="0"/>
              <w:spacing w:after="0" w:line="240" w:lineRule="auto"/>
              <w:jc w:val="center"/>
              <w:rPr>
                <w:rFonts w:ascii="Times New Roman" w:hAnsi="Times New Roman" w:eastAsia="等线" w:cs="Times New Roman"/>
                <w:color w:val="000000" w:themeColor="text1"/>
                <w:kern w:val="2"/>
                <w:sz w:val="20"/>
                <w:szCs w:val="20"/>
                <w14:textFill>
                  <w14:solidFill>
                    <w14:schemeClr w14:val="tx1"/>
                  </w14:solidFill>
                </w14:textFill>
              </w:rPr>
            </w:pPr>
            <w:r>
              <w:rPr>
                <w:rFonts w:ascii="Times New Roman" w:hAnsi="Times New Roman" w:eastAsia="等线" w:cs="Times New Roman"/>
                <w:color w:val="000000" w:themeColor="text1"/>
                <w:kern w:val="2"/>
                <w:sz w:val="20"/>
                <w:szCs w:val="20"/>
                <w14:textFill>
                  <w14:solidFill>
                    <w14:schemeClr w14:val="tx1"/>
                  </w14:solidFill>
                </w14:textFill>
              </w:rPr>
              <w:t>(4.55)</w:t>
            </w:r>
          </w:p>
        </w:tc>
        <w:tc>
          <w:tcPr>
            <w:tcW w:w="1350" w:type="dxa"/>
            <w:tcBorders>
              <w:top w:val="nil"/>
              <w:left w:val="nil"/>
              <w:bottom w:val="nil"/>
              <w:right w:val="nil"/>
            </w:tcBorders>
            <w:vAlign w:val="center"/>
          </w:tcPr>
          <w:p>
            <w:pPr>
              <w:widowControl w:val="0"/>
              <w:spacing w:after="0" w:line="240" w:lineRule="auto"/>
              <w:jc w:val="center"/>
              <w:rPr>
                <w:rFonts w:ascii="Times New Roman" w:hAnsi="Times New Roman" w:eastAsia="等线" w:cs="Times New Roman"/>
                <w:color w:val="000000" w:themeColor="text1"/>
                <w:kern w:val="2"/>
                <w:sz w:val="20"/>
                <w:szCs w:val="20"/>
                <w14:textFill>
                  <w14:solidFill>
                    <w14:schemeClr w14:val="tx1"/>
                  </w14:solidFill>
                </w14:textFill>
              </w:rPr>
            </w:pPr>
            <w:r>
              <w:rPr>
                <w:rFonts w:ascii="Times New Roman" w:hAnsi="Times New Roman" w:eastAsia="等线" w:cs="Times New Roman"/>
                <w:color w:val="000000" w:themeColor="text1"/>
                <w:kern w:val="2"/>
                <w:sz w:val="20"/>
                <w:szCs w:val="20"/>
                <w14:textFill>
                  <w14:solidFill>
                    <w14:schemeClr w14:val="tx1"/>
                  </w14:solidFill>
                </w14:textFill>
              </w:rPr>
              <w:t>-0.011</w:t>
            </w:r>
          </w:p>
          <w:p>
            <w:pPr>
              <w:widowControl w:val="0"/>
              <w:spacing w:after="0" w:line="240" w:lineRule="auto"/>
              <w:jc w:val="center"/>
              <w:rPr>
                <w:rFonts w:ascii="Times New Roman" w:hAnsi="Times New Roman" w:eastAsia="等线" w:cs="Times New Roman"/>
                <w:color w:val="000000" w:themeColor="text1"/>
                <w:kern w:val="2"/>
                <w:sz w:val="20"/>
                <w:szCs w:val="20"/>
                <w14:textFill>
                  <w14:solidFill>
                    <w14:schemeClr w14:val="tx1"/>
                  </w14:solidFill>
                </w14:textFill>
              </w:rPr>
            </w:pPr>
            <w:r>
              <w:rPr>
                <w:rFonts w:ascii="Times New Roman" w:hAnsi="Times New Roman" w:eastAsia="等线" w:cs="Times New Roman"/>
                <w:color w:val="000000" w:themeColor="text1"/>
                <w:kern w:val="2"/>
                <w:sz w:val="20"/>
                <w:szCs w:val="20"/>
                <w14:textFill>
                  <w14:solidFill>
                    <w14:schemeClr w14:val="tx1"/>
                  </w14:solidFill>
                </w14:textFill>
              </w:rPr>
              <w:t>(0.12)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272" w:type="dxa"/>
            <w:tcBorders>
              <w:top w:val="nil"/>
              <w:left w:val="nil"/>
              <w:bottom w:val="nil"/>
              <w:right w:val="nil"/>
            </w:tcBorders>
            <w:vAlign w:val="center"/>
          </w:tcPr>
          <w:p>
            <w:pPr>
              <w:widowControl w:val="0"/>
              <w:spacing w:after="0" w:line="240" w:lineRule="auto"/>
              <w:rPr>
                <w:rFonts w:ascii="Times New Roman" w:hAnsi="Times New Roman" w:eastAsia="等线" w:cs="Times New Roman"/>
                <w:color w:val="000000" w:themeColor="text1"/>
                <w:kern w:val="2"/>
                <w:sz w:val="20"/>
                <w:szCs w:val="20"/>
                <w14:textFill>
                  <w14:solidFill>
                    <w14:schemeClr w14:val="tx1"/>
                  </w14:solidFill>
                </w14:textFill>
              </w:rPr>
            </w:pPr>
            <w:r>
              <w:rPr>
                <w:rFonts w:ascii="Times New Roman" w:hAnsi="Times New Roman" w:eastAsia="等线" w:cs="Times New Roman"/>
                <w:color w:val="000000" w:themeColor="text1"/>
                <w:kern w:val="2"/>
                <w:sz w:val="20"/>
                <w:szCs w:val="20"/>
                <w14:textFill>
                  <w14:solidFill>
                    <w14:schemeClr w14:val="tx1"/>
                  </w14:solidFill>
                </w14:textFill>
              </w:rPr>
              <w:t>Year*City FE</w:t>
            </w:r>
          </w:p>
        </w:tc>
        <w:tc>
          <w:tcPr>
            <w:tcW w:w="1188" w:type="dxa"/>
            <w:tcBorders>
              <w:top w:val="nil"/>
              <w:left w:val="nil"/>
              <w:bottom w:val="nil"/>
              <w:right w:val="nil"/>
            </w:tcBorders>
            <w:vAlign w:val="center"/>
          </w:tcPr>
          <w:p>
            <w:pPr>
              <w:widowControl w:val="0"/>
              <w:spacing w:after="0" w:line="240" w:lineRule="auto"/>
              <w:jc w:val="center"/>
              <w:rPr>
                <w:rFonts w:ascii="Times New Roman" w:hAnsi="Times New Roman" w:eastAsia="等线" w:cs="Times New Roman"/>
                <w:color w:val="000000" w:themeColor="text1"/>
                <w:kern w:val="2"/>
                <w:sz w:val="20"/>
                <w:szCs w:val="20"/>
                <w14:textFill>
                  <w14:solidFill>
                    <w14:schemeClr w14:val="tx1"/>
                  </w14:solidFill>
                </w14:textFill>
              </w:rPr>
            </w:pPr>
            <w:r>
              <w:rPr>
                <w:rFonts w:ascii="Times New Roman" w:hAnsi="Times New Roman" w:eastAsia="等线" w:cs="Times New Roman"/>
                <w:color w:val="000000" w:themeColor="text1"/>
                <w:kern w:val="2"/>
                <w:sz w:val="20"/>
                <w:szCs w:val="20"/>
                <w14:textFill>
                  <w14:solidFill>
                    <w14:schemeClr w14:val="tx1"/>
                  </w14:solidFill>
                </w14:textFill>
              </w:rPr>
              <w:t>YES</w:t>
            </w:r>
          </w:p>
        </w:tc>
        <w:tc>
          <w:tcPr>
            <w:tcW w:w="1188" w:type="dxa"/>
            <w:tcBorders>
              <w:top w:val="nil"/>
              <w:left w:val="nil"/>
              <w:bottom w:val="nil"/>
              <w:right w:val="nil"/>
            </w:tcBorders>
            <w:vAlign w:val="center"/>
          </w:tcPr>
          <w:p>
            <w:pPr>
              <w:widowControl w:val="0"/>
              <w:spacing w:after="0" w:line="240" w:lineRule="auto"/>
              <w:jc w:val="center"/>
              <w:rPr>
                <w:rFonts w:ascii="Times New Roman" w:hAnsi="Times New Roman" w:eastAsia="等线" w:cs="Times New Roman"/>
                <w:color w:val="000000" w:themeColor="text1"/>
                <w:kern w:val="2"/>
                <w:sz w:val="20"/>
                <w:szCs w:val="20"/>
                <w14:textFill>
                  <w14:solidFill>
                    <w14:schemeClr w14:val="tx1"/>
                  </w14:solidFill>
                </w14:textFill>
              </w:rPr>
            </w:pPr>
            <w:r>
              <w:rPr>
                <w:rFonts w:ascii="Times New Roman" w:hAnsi="Times New Roman" w:eastAsia="等线" w:cs="Times New Roman"/>
                <w:color w:val="000000" w:themeColor="text1"/>
                <w:kern w:val="2"/>
                <w:sz w:val="20"/>
                <w:szCs w:val="20"/>
                <w14:textFill>
                  <w14:solidFill>
                    <w14:schemeClr w14:val="tx1"/>
                  </w14:solidFill>
                </w14:textFill>
              </w:rPr>
              <w:t>YES</w:t>
            </w:r>
          </w:p>
        </w:tc>
        <w:tc>
          <w:tcPr>
            <w:tcW w:w="1189" w:type="dxa"/>
            <w:tcBorders>
              <w:top w:val="nil"/>
              <w:left w:val="nil"/>
              <w:bottom w:val="nil"/>
              <w:right w:val="nil"/>
            </w:tcBorders>
            <w:vAlign w:val="center"/>
          </w:tcPr>
          <w:p>
            <w:pPr>
              <w:widowControl w:val="0"/>
              <w:spacing w:after="0" w:line="240" w:lineRule="auto"/>
              <w:jc w:val="center"/>
              <w:rPr>
                <w:rFonts w:ascii="Times New Roman" w:hAnsi="Times New Roman" w:eastAsia="等线" w:cs="Times New Roman"/>
                <w:color w:val="000000" w:themeColor="text1"/>
                <w:kern w:val="2"/>
                <w:sz w:val="20"/>
                <w:szCs w:val="20"/>
                <w14:textFill>
                  <w14:solidFill>
                    <w14:schemeClr w14:val="tx1"/>
                  </w14:solidFill>
                </w14:textFill>
              </w:rPr>
            </w:pPr>
            <w:r>
              <w:rPr>
                <w:rFonts w:ascii="Times New Roman" w:hAnsi="Times New Roman" w:eastAsia="等线" w:cs="Times New Roman"/>
                <w:color w:val="000000" w:themeColor="text1"/>
                <w:kern w:val="2"/>
                <w:sz w:val="20"/>
                <w:szCs w:val="20"/>
                <w14:textFill>
                  <w14:solidFill>
                    <w14:schemeClr w14:val="tx1"/>
                  </w14:solidFill>
                </w14:textFill>
              </w:rPr>
              <w:t>YES</w:t>
            </w:r>
          </w:p>
        </w:tc>
        <w:tc>
          <w:tcPr>
            <w:tcW w:w="1188" w:type="dxa"/>
            <w:tcBorders>
              <w:top w:val="nil"/>
              <w:left w:val="nil"/>
              <w:bottom w:val="nil"/>
              <w:right w:val="nil"/>
            </w:tcBorders>
            <w:vAlign w:val="center"/>
          </w:tcPr>
          <w:p>
            <w:pPr>
              <w:widowControl w:val="0"/>
              <w:spacing w:after="0" w:line="240" w:lineRule="auto"/>
              <w:jc w:val="center"/>
              <w:rPr>
                <w:rFonts w:ascii="Times New Roman" w:hAnsi="Times New Roman" w:eastAsia="等线" w:cs="Times New Roman"/>
                <w:color w:val="000000" w:themeColor="text1"/>
                <w:kern w:val="2"/>
                <w:sz w:val="20"/>
                <w:szCs w:val="20"/>
                <w14:textFill>
                  <w14:solidFill>
                    <w14:schemeClr w14:val="tx1"/>
                  </w14:solidFill>
                </w14:textFill>
              </w:rPr>
            </w:pPr>
            <w:r>
              <w:rPr>
                <w:rFonts w:ascii="Times New Roman" w:hAnsi="Times New Roman" w:eastAsia="等线" w:cs="Times New Roman"/>
                <w:color w:val="000000" w:themeColor="text1"/>
                <w:kern w:val="2"/>
                <w:sz w:val="20"/>
                <w:szCs w:val="20"/>
                <w14:textFill>
                  <w14:solidFill>
                    <w14:schemeClr w14:val="tx1"/>
                  </w14:solidFill>
                </w14:textFill>
              </w:rPr>
              <w:t>YES</w:t>
            </w:r>
          </w:p>
        </w:tc>
        <w:tc>
          <w:tcPr>
            <w:tcW w:w="1027" w:type="dxa"/>
            <w:tcBorders>
              <w:top w:val="nil"/>
              <w:left w:val="nil"/>
              <w:bottom w:val="nil"/>
              <w:right w:val="nil"/>
            </w:tcBorders>
            <w:vAlign w:val="center"/>
          </w:tcPr>
          <w:p>
            <w:pPr>
              <w:widowControl w:val="0"/>
              <w:spacing w:after="0" w:line="240" w:lineRule="auto"/>
              <w:jc w:val="center"/>
              <w:rPr>
                <w:rFonts w:ascii="Times New Roman" w:hAnsi="Times New Roman" w:eastAsia="等线" w:cs="Times New Roman"/>
                <w:color w:val="000000" w:themeColor="text1"/>
                <w:kern w:val="2"/>
                <w:sz w:val="20"/>
                <w:szCs w:val="20"/>
                <w14:textFill>
                  <w14:solidFill>
                    <w14:schemeClr w14:val="tx1"/>
                  </w14:solidFill>
                </w14:textFill>
              </w:rPr>
            </w:pPr>
            <w:r>
              <w:rPr>
                <w:rFonts w:ascii="Times New Roman" w:hAnsi="Times New Roman" w:eastAsia="等线" w:cs="Times New Roman"/>
                <w:color w:val="000000" w:themeColor="text1"/>
                <w:kern w:val="2"/>
                <w:sz w:val="20"/>
                <w:szCs w:val="20"/>
                <w14:textFill>
                  <w14:solidFill>
                    <w14:schemeClr w14:val="tx1"/>
                  </w14:solidFill>
                </w14:textFill>
              </w:rPr>
              <w:t>YES</w:t>
            </w:r>
          </w:p>
        </w:tc>
        <w:tc>
          <w:tcPr>
            <w:tcW w:w="1350" w:type="dxa"/>
            <w:tcBorders>
              <w:top w:val="nil"/>
              <w:left w:val="nil"/>
              <w:bottom w:val="nil"/>
              <w:right w:val="nil"/>
            </w:tcBorders>
            <w:vAlign w:val="center"/>
          </w:tcPr>
          <w:p>
            <w:pPr>
              <w:widowControl w:val="0"/>
              <w:spacing w:after="0" w:line="240" w:lineRule="auto"/>
              <w:jc w:val="center"/>
              <w:rPr>
                <w:rFonts w:ascii="Times New Roman" w:hAnsi="Times New Roman" w:eastAsia="等线" w:cs="Times New Roman"/>
                <w:color w:val="000000" w:themeColor="text1"/>
                <w:kern w:val="2"/>
                <w:sz w:val="20"/>
                <w:szCs w:val="20"/>
                <w14:textFill>
                  <w14:solidFill>
                    <w14:schemeClr w14:val="tx1"/>
                  </w14:solidFill>
                </w14:textFill>
              </w:rPr>
            </w:pPr>
            <w:r>
              <w:rPr>
                <w:rFonts w:ascii="Times New Roman" w:hAnsi="Times New Roman" w:eastAsia="等线" w:cs="Times New Roman"/>
                <w:color w:val="000000" w:themeColor="text1"/>
                <w:kern w:val="2"/>
                <w:sz w:val="20"/>
                <w:szCs w:val="20"/>
                <w14:textFill>
                  <w14:solidFill>
                    <w14:schemeClr w14:val="tx1"/>
                  </w14:solidFill>
                </w14:textFill>
              </w:rPr>
              <w:t>YES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272" w:type="dxa"/>
            <w:tcBorders>
              <w:top w:val="nil"/>
              <w:left w:val="nil"/>
              <w:bottom w:val="nil"/>
              <w:right w:val="nil"/>
            </w:tcBorders>
            <w:vAlign w:val="center"/>
          </w:tcPr>
          <w:p>
            <w:pPr>
              <w:widowControl w:val="0"/>
              <w:spacing w:after="0" w:line="240" w:lineRule="auto"/>
              <w:rPr>
                <w:rFonts w:ascii="Times New Roman" w:hAnsi="Times New Roman" w:eastAsia="等线" w:cs="Times New Roman"/>
                <w:color w:val="000000" w:themeColor="text1"/>
                <w:kern w:val="2"/>
                <w:sz w:val="20"/>
                <w:szCs w:val="20"/>
                <w14:textFill>
                  <w14:solidFill>
                    <w14:schemeClr w14:val="tx1"/>
                  </w14:solidFill>
                </w14:textFill>
              </w:rPr>
            </w:pPr>
            <w:r>
              <w:rPr>
                <w:rFonts w:ascii="Times New Roman" w:hAnsi="Times New Roman" w:eastAsia="等线" w:cs="Times New Roman"/>
                <w:color w:val="000000" w:themeColor="text1"/>
                <w:kern w:val="2"/>
                <w:sz w:val="20"/>
                <w:szCs w:val="20"/>
                <w14:textFill>
                  <w14:solidFill>
                    <w14:schemeClr w14:val="tx1"/>
                  </w14:solidFill>
                </w14:textFill>
              </w:rPr>
              <w:t>Month*City FE</w:t>
            </w:r>
          </w:p>
        </w:tc>
        <w:tc>
          <w:tcPr>
            <w:tcW w:w="1188" w:type="dxa"/>
            <w:tcBorders>
              <w:top w:val="nil"/>
              <w:left w:val="nil"/>
              <w:bottom w:val="nil"/>
              <w:right w:val="nil"/>
            </w:tcBorders>
            <w:vAlign w:val="center"/>
          </w:tcPr>
          <w:p>
            <w:pPr>
              <w:widowControl w:val="0"/>
              <w:spacing w:after="0" w:line="240" w:lineRule="auto"/>
              <w:jc w:val="center"/>
              <w:rPr>
                <w:rFonts w:ascii="Times New Roman" w:hAnsi="Times New Roman" w:eastAsia="等线" w:cs="Times New Roman"/>
                <w:color w:val="000000" w:themeColor="text1"/>
                <w:kern w:val="2"/>
                <w:sz w:val="20"/>
                <w:szCs w:val="20"/>
                <w14:textFill>
                  <w14:solidFill>
                    <w14:schemeClr w14:val="tx1"/>
                  </w14:solidFill>
                </w14:textFill>
              </w:rPr>
            </w:pPr>
            <w:r>
              <w:rPr>
                <w:rFonts w:ascii="Times New Roman" w:hAnsi="Times New Roman" w:eastAsia="等线" w:cs="Times New Roman"/>
                <w:color w:val="000000" w:themeColor="text1"/>
                <w:kern w:val="2"/>
                <w:sz w:val="20"/>
                <w:szCs w:val="20"/>
                <w14:textFill>
                  <w14:solidFill>
                    <w14:schemeClr w14:val="tx1"/>
                  </w14:solidFill>
                </w14:textFill>
              </w:rPr>
              <w:t>YES</w:t>
            </w:r>
          </w:p>
        </w:tc>
        <w:tc>
          <w:tcPr>
            <w:tcW w:w="1188" w:type="dxa"/>
            <w:tcBorders>
              <w:top w:val="nil"/>
              <w:left w:val="nil"/>
              <w:bottom w:val="nil"/>
              <w:right w:val="nil"/>
            </w:tcBorders>
            <w:vAlign w:val="center"/>
          </w:tcPr>
          <w:p>
            <w:pPr>
              <w:widowControl w:val="0"/>
              <w:spacing w:after="0" w:line="240" w:lineRule="auto"/>
              <w:jc w:val="center"/>
              <w:rPr>
                <w:rFonts w:ascii="Times New Roman" w:hAnsi="Times New Roman" w:eastAsia="等线" w:cs="Times New Roman"/>
                <w:color w:val="000000" w:themeColor="text1"/>
                <w:kern w:val="2"/>
                <w:sz w:val="20"/>
                <w:szCs w:val="20"/>
                <w14:textFill>
                  <w14:solidFill>
                    <w14:schemeClr w14:val="tx1"/>
                  </w14:solidFill>
                </w14:textFill>
              </w:rPr>
            </w:pPr>
            <w:r>
              <w:rPr>
                <w:rFonts w:ascii="Times New Roman" w:hAnsi="Times New Roman" w:eastAsia="等线" w:cs="Times New Roman"/>
                <w:color w:val="000000" w:themeColor="text1"/>
                <w:kern w:val="2"/>
                <w:sz w:val="20"/>
                <w:szCs w:val="20"/>
                <w14:textFill>
                  <w14:solidFill>
                    <w14:schemeClr w14:val="tx1"/>
                  </w14:solidFill>
                </w14:textFill>
              </w:rPr>
              <w:t>YES</w:t>
            </w:r>
          </w:p>
        </w:tc>
        <w:tc>
          <w:tcPr>
            <w:tcW w:w="1189" w:type="dxa"/>
            <w:tcBorders>
              <w:top w:val="nil"/>
              <w:left w:val="nil"/>
              <w:bottom w:val="nil"/>
              <w:right w:val="nil"/>
            </w:tcBorders>
            <w:vAlign w:val="center"/>
          </w:tcPr>
          <w:p>
            <w:pPr>
              <w:widowControl w:val="0"/>
              <w:spacing w:after="0" w:line="240" w:lineRule="auto"/>
              <w:jc w:val="center"/>
              <w:rPr>
                <w:rFonts w:ascii="Times New Roman" w:hAnsi="Times New Roman" w:eastAsia="等线" w:cs="Times New Roman"/>
                <w:color w:val="000000" w:themeColor="text1"/>
                <w:kern w:val="2"/>
                <w:sz w:val="20"/>
                <w:szCs w:val="20"/>
                <w14:textFill>
                  <w14:solidFill>
                    <w14:schemeClr w14:val="tx1"/>
                  </w14:solidFill>
                </w14:textFill>
              </w:rPr>
            </w:pPr>
            <w:r>
              <w:rPr>
                <w:rFonts w:ascii="Times New Roman" w:hAnsi="Times New Roman" w:eastAsia="等线" w:cs="Times New Roman"/>
                <w:color w:val="000000" w:themeColor="text1"/>
                <w:kern w:val="2"/>
                <w:sz w:val="20"/>
                <w:szCs w:val="20"/>
                <w14:textFill>
                  <w14:solidFill>
                    <w14:schemeClr w14:val="tx1"/>
                  </w14:solidFill>
                </w14:textFill>
              </w:rPr>
              <w:t>YES</w:t>
            </w:r>
          </w:p>
        </w:tc>
        <w:tc>
          <w:tcPr>
            <w:tcW w:w="1188" w:type="dxa"/>
            <w:tcBorders>
              <w:top w:val="nil"/>
              <w:left w:val="nil"/>
              <w:bottom w:val="nil"/>
              <w:right w:val="nil"/>
            </w:tcBorders>
            <w:vAlign w:val="center"/>
          </w:tcPr>
          <w:p>
            <w:pPr>
              <w:widowControl w:val="0"/>
              <w:spacing w:after="0" w:line="240" w:lineRule="auto"/>
              <w:jc w:val="center"/>
              <w:rPr>
                <w:rFonts w:ascii="Times New Roman" w:hAnsi="Times New Roman" w:eastAsia="等线" w:cs="Times New Roman"/>
                <w:color w:val="000000" w:themeColor="text1"/>
                <w:kern w:val="2"/>
                <w:sz w:val="20"/>
                <w:szCs w:val="20"/>
                <w14:textFill>
                  <w14:solidFill>
                    <w14:schemeClr w14:val="tx1"/>
                  </w14:solidFill>
                </w14:textFill>
              </w:rPr>
            </w:pPr>
            <w:r>
              <w:rPr>
                <w:rFonts w:ascii="Times New Roman" w:hAnsi="Times New Roman" w:eastAsia="等线" w:cs="Times New Roman"/>
                <w:color w:val="000000" w:themeColor="text1"/>
                <w:kern w:val="2"/>
                <w:sz w:val="20"/>
                <w:szCs w:val="20"/>
                <w14:textFill>
                  <w14:solidFill>
                    <w14:schemeClr w14:val="tx1"/>
                  </w14:solidFill>
                </w14:textFill>
              </w:rPr>
              <w:t>YES</w:t>
            </w:r>
          </w:p>
        </w:tc>
        <w:tc>
          <w:tcPr>
            <w:tcW w:w="1027" w:type="dxa"/>
            <w:tcBorders>
              <w:top w:val="nil"/>
              <w:left w:val="nil"/>
              <w:bottom w:val="nil"/>
              <w:right w:val="nil"/>
            </w:tcBorders>
            <w:vAlign w:val="center"/>
          </w:tcPr>
          <w:p>
            <w:pPr>
              <w:widowControl w:val="0"/>
              <w:spacing w:after="0" w:line="240" w:lineRule="auto"/>
              <w:jc w:val="center"/>
              <w:rPr>
                <w:rFonts w:ascii="Times New Roman" w:hAnsi="Times New Roman" w:eastAsia="等线" w:cs="Times New Roman"/>
                <w:color w:val="000000" w:themeColor="text1"/>
                <w:kern w:val="2"/>
                <w:sz w:val="20"/>
                <w:szCs w:val="20"/>
                <w14:textFill>
                  <w14:solidFill>
                    <w14:schemeClr w14:val="tx1"/>
                  </w14:solidFill>
                </w14:textFill>
              </w:rPr>
            </w:pPr>
            <w:r>
              <w:rPr>
                <w:rFonts w:ascii="Times New Roman" w:hAnsi="Times New Roman" w:eastAsia="等线" w:cs="Times New Roman"/>
                <w:color w:val="000000" w:themeColor="text1"/>
                <w:kern w:val="2"/>
                <w:sz w:val="20"/>
                <w:szCs w:val="20"/>
                <w14:textFill>
                  <w14:solidFill>
                    <w14:schemeClr w14:val="tx1"/>
                  </w14:solidFill>
                </w14:textFill>
              </w:rPr>
              <w:t>YES</w:t>
            </w:r>
          </w:p>
        </w:tc>
        <w:tc>
          <w:tcPr>
            <w:tcW w:w="1350" w:type="dxa"/>
            <w:tcBorders>
              <w:top w:val="nil"/>
              <w:left w:val="nil"/>
              <w:bottom w:val="nil"/>
              <w:right w:val="nil"/>
            </w:tcBorders>
            <w:vAlign w:val="center"/>
          </w:tcPr>
          <w:p>
            <w:pPr>
              <w:widowControl w:val="0"/>
              <w:spacing w:after="0" w:line="240" w:lineRule="auto"/>
              <w:jc w:val="center"/>
              <w:rPr>
                <w:rFonts w:ascii="Times New Roman" w:hAnsi="Times New Roman" w:eastAsia="等线" w:cs="Times New Roman"/>
                <w:color w:val="000000" w:themeColor="text1"/>
                <w:kern w:val="2"/>
                <w:sz w:val="20"/>
                <w:szCs w:val="20"/>
                <w14:textFill>
                  <w14:solidFill>
                    <w14:schemeClr w14:val="tx1"/>
                  </w14:solidFill>
                </w14:textFill>
              </w:rPr>
            </w:pPr>
            <w:r>
              <w:rPr>
                <w:rFonts w:ascii="Times New Roman" w:hAnsi="Times New Roman" w:eastAsia="等线" w:cs="Times New Roman"/>
                <w:color w:val="000000" w:themeColor="text1"/>
                <w:kern w:val="2"/>
                <w:sz w:val="20"/>
                <w:szCs w:val="20"/>
                <w14:textFill>
                  <w14:solidFill>
                    <w14:schemeClr w14:val="tx1"/>
                  </w14:solidFill>
                </w14:textFill>
              </w:rPr>
              <w:t>YES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272" w:type="dxa"/>
            <w:tcBorders>
              <w:top w:val="nil"/>
              <w:left w:val="nil"/>
              <w:bottom w:val="nil"/>
              <w:right w:val="nil"/>
            </w:tcBorders>
            <w:vAlign w:val="center"/>
          </w:tcPr>
          <w:p>
            <w:pPr>
              <w:widowControl w:val="0"/>
              <w:spacing w:after="0" w:line="240" w:lineRule="auto"/>
              <w:rPr>
                <w:rFonts w:ascii="Times New Roman" w:hAnsi="Times New Roman" w:eastAsia="等线" w:cs="Times New Roman"/>
                <w:color w:val="000000" w:themeColor="text1"/>
                <w:kern w:val="2"/>
                <w:sz w:val="20"/>
                <w:szCs w:val="20"/>
                <w14:textFill>
                  <w14:solidFill>
                    <w14:schemeClr w14:val="tx1"/>
                  </w14:solidFill>
                </w14:textFill>
              </w:rPr>
            </w:pPr>
            <w:r>
              <w:rPr>
                <w:rFonts w:ascii="Times New Roman" w:hAnsi="Times New Roman" w:eastAsia="Times New Roman" w:cs="Times New Roman"/>
                <w:color w:val="000000" w:themeColor="text1"/>
                <w:kern w:val="2"/>
                <w:sz w:val="20"/>
                <w:szCs w:val="20"/>
                <w14:textFill>
                  <w14:solidFill>
                    <w14:schemeClr w14:val="tx1"/>
                  </w14:solidFill>
                </w14:textFill>
              </w:rPr>
              <w:t>Observations</w:t>
            </w:r>
          </w:p>
        </w:tc>
        <w:tc>
          <w:tcPr>
            <w:tcW w:w="1188" w:type="dxa"/>
            <w:tcBorders>
              <w:top w:val="nil"/>
              <w:left w:val="nil"/>
              <w:bottom w:val="nil"/>
              <w:right w:val="nil"/>
            </w:tcBorders>
            <w:vAlign w:val="center"/>
          </w:tcPr>
          <w:p>
            <w:pPr>
              <w:widowControl w:val="0"/>
              <w:spacing w:after="0" w:line="240" w:lineRule="auto"/>
              <w:jc w:val="center"/>
              <w:rPr>
                <w:rFonts w:ascii="Times New Roman" w:hAnsi="Times New Roman" w:eastAsia="等线" w:cs="Times New Roman"/>
                <w:color w:val="000000" w:themeColor="text1"/>
                <w:kern w:val="2"/>
                <w:sz w:val="20"/>
                <w:szCs w:val="20"/>
                <w14:textFill>
                  <w14:solidFill>
                    <w14:schemeClr w14:val="tx1"/>
                  </w14:solidFill>
                </w14:textFill>
              </w:rPr>
            </w:pPr>
            <w:r>
              <w:rPr>
                <w:rFonts w:ascii="Times New Roman" w:hAnsi="Times New Roman" w:eastAsia="等线" w:cs="Times New Roman"/>
                <w:color w:val="000000" w:themeColor="text1"/>
                <w:kern w:val="2"/>
                <w:sz w:val="20"/>
                <w:szCs w:val="20"/>
                <w14:textFill>
                  <w14:solidFill>
                    <w14:schemeClr w14:val="tx1"/>
                  </w14:solidFill>
                </w14:textFill>
              </w:rPr>
              <w:t>4604</w:t>
            </w:r>
          </w:p>
        </w:tc>
        <w:tc>
          <w:tcPr>
            <w:tcW w:w="1188" w:type="dxa"/>
            <w:tcBorders>
              <w:top w:val="nil"/>
              <w:left w:val="nil"/>
              <w:bottom w:val="nil"/>
              <w:right w:val="nil"/>
            </w:tcBorders>
          </w:tcPr>
          <w:p>
            <w:pPr>
              <w:widowControl w:val="0"/>
              <w:spacing w:after="0" w:line="240" w:lineRule="auto"/>
              <w:jc w:val="center"/>
              <w:rPr>
                <w:rFonts w:ascii="Times New Roman" w:hAnsi="Times New Roman" w:eastAsia="等线" w:cs="Times New Roman"/>
                <w:color w:val="000000" w:themeColor="text1"/>
                <w:kern w:val="2"/>
                <w:sz w:val="20"/>
                <w:szCs w:val="20"/>
                <w14:textFill>
                  <w14:solidFill>
                    <w14:schemeClr w14:val="tx1"/>
                  </w14:solidFill>
                </w14:textFill>
              </w:rPr>
            </w:pPr>
            <w:r>
              <w:rPr>
                <w:rFonts w:ascii="Times New Roman" w:hAnsi="Times New Roman" w:eastAsia="等线" w:cs="Times New Roman"/>
                <w:color w:val="000000" w:themeColor="text1"/>
                <w:kern w:val="2"/>
                <w:sz w:val="20"/>
                <w:szCs w:val="20"/>
                <w14:textFill>
                  <w14:solidFill>
                    <w14:schemeClr w14:val="tx1"/>
                  </w14:solidFill>
                </w14:textFill>
              </w:rPr>
              <w:t>4604</w:t>
            </w:r>
          </w:p>
        </w:tc>
        <w:tc>
          <w:tcPr>
            <w:tcW w:w="1189" w:type="dxa"/>
            <w:tcBorders>
              <w:top w:val="nil"/>
              <w:left w:val="nil"/>
              <w:bottom w:val="nil"/>
              <w:right w:val="nil"/>
            </w:tcBorders>
          </w:tcPr>
          <w:p>
            <w:pPr>
              <w:widowControl w:val="0"/>
              <w:spacing w:after="0" w:line="240" w:lineRule="auto"/>
              <w:jc w:val="center"/>
              <w:rPr>
                <w:rFonts w:ascii="Times New Roman" w:hAnsi="Times New Roman" w:eastAsia="等线" w:cs="Times New Roman"/>
                <w:color w:val="000000" w:themeColor="text1"/>
                <w:kern w:val="2"/>
                <w:sz w:val="20"/>
                <w:szCs w:val="20"/>
                <w14:textFill>
                  <w14:solidFill>
                    <w14:schemeClr w14:val="tx1"/>
                  </w14:solidFill>
                </w14:textFill>
              </w:rPr>
            </w:pPr>
            <w:r>
              <w:rPr>
                <w:rFonts w:ascii="Times New Roman" w:hAnsi="Times New Roman" w:eastAsia="等线" w:cs="Times New Roman"/>
                <w:color w:val="000000" w:themeColor="text1"/>
                <w:kern w:val="2"/>
                <w:sz w:val="20"/>
                <w:szCs w:val="20"/>
                <w14:textFill>
                  <w14:solidFill>
                    <w14:schemeClr w14:val="tx1"/>
                  </w14:solidFill>
                </w14:textFill>
              </w:rPr>
              <w:t>4604</w:t>
            </w:r>
          </w:p>
        </w:tc>
        <w:tc>
          <w:tcPr>
            <w:tcW w:w="1188" w:type="dxa"/>
            <w:tcBorders>
              <w:top w:val="nil"/>
              <w:left w:val="nil"/>
              <w:bottom w:val="nil"/>
              <w:right w:val="nil"/>
            </w:tcBorders>
          </w:tcPr>
          <w:p>
            <w:pPr>
              <w:widowControl w:val="0"/>
              <w:spacing w:after="0" w:line="240" w:lineRule="auto"/>
              <w:jc w:val="center"/>
              <w:rPr>
                <w:rFonts w:ascii="Times New Roman" w:hAnsi="Times New Roman" w:eastAsia="等线" w:cs="Times New Roman"/>
                <w:color w:val="000000" w:themeColor="text1"/>
                <w:kern w:val="2"/>
                <w:sz w:val="20"/>
                <w:szCs w:val="20"/>
                <w14:textFill>
                  <w14:solidFill>
                    <w14:schemeClr w14:val="tx1"/>
                  </w14:solidFill>
                </w14:textFill>
              </w:rPr>
            </w:pPr>
            <w:r>
              <w:rPr>
                <w:rFonts w:ascii="Times New Roman" w:hAnsi="Times New Roman" w:eastAsia="等线" w:cs="Times New Roman"/>
                <w:color w:val="000000" w:themeColor="text1"/>
                <w:kern w:val="2"/>
                <w:sz w:val="20"/>
                <w:szCs w:val="20"/>
                <w14:textFill>
                  <w14:solidFill>
                    <w14:schemeClr w14:val="tx1"/>
                  </w14:solidFill>
                </w14:textFill>
              </w:rPr>
              <w:t>4604</w:t>
            </w:r>
          </w:p>
        </w:tc>
        <w:tc>
          <w:tcPr>
            <w:tcW w:w="1027" w:type="dxa"/>
            <w:tcBorders>
              <w:top w:val="nil"/>
              <w:left w:val="nil"/>
              <w:bottom w:val="nil"/>
              <w:right w:val="nil"/>
            </w:tcBorders>
          </w:tcPr>
          <w:p>
            <w:pPr>
              <w:widowControl w:val="0"/>
              <w:spacing w:after="0" w:line="240" w:lineRule="auto"/>
              <w:jc w:val="center"/>
              <w:rPr>
                <w:rFonts w:ascii="Times New Roman" w:hAnsi="Times New Roman" w:eastAsia="等线" w:cs="Times New Roman"/>
                <w:color w:val="000000" w:themeColor="text1"/>
                <w:kern w:val="2"/>
                <w:sz w:val="20"/>
                <w:szCs w:val="20"/>
                <w14:textFill>
                  <w14:solidFill>
                    <w14:schemeClr w14:val="tx1"/>
                  </w14:solidFill>
                </w14:textFill>
              </w:rPr>
            </w:pPr>
            <w:r>
              <w:rPr>
                <w:rFonts w:ascii="Times New Roman" w:hAnsi="Times New Roman" w:eastAsia="等线" w:cs="Times New Roman"/>
                <w:color w:val="000000" w:themeColor="text1"/>
                <w:kern w:val="2"/>
                <w:sz w:val="20"/>
                <w:szCs w:val="20"/>
                <w14:textFill>
                  <w14:solidFill>
                    <w14:schemeClr w14:val="tx1"/>
                  </w14:solidFill>
                </w14:textFill>
              </w:rPr>
              <w:t>4604</w:t>
            </w:r>
          </w:p>
        </w:tc>
        <w:tc>
          <w:tcPr>
            <w:tcW w:w="1350" w:type="dxa"/>
            <w:tcBorders>
              <w:top w:val="nil"/>
              <w:left w:val="nil"/>
              <w:bottom w:val="nil"/>
              <w:right w:val="nil"/>
            </w:tcBorders>
          </w:tcPr>
          <w:p>
            <w:pPr>
              <w:widowControl w:val="0"/>
              <w:spacing w:after="0" w:line="240" w:lineRule="auto"/>
              <w:jc w:val="center"/>
              <w:rPr>
                <w:rFonts w:ascii="Times New Roman" w:hAnsi="Times New Roman" w:eastAsia="等线" w:cs="Times New Roman"/>
                <w:color w:val="000000" w:themeColor="text1"/>
                <w:kern w:val="2"/>
                <w:sz w:val="20"/>
                <w:szCs w:val="20"/>
                <w14:textFill>
                  <w14:solidFill>
                    <w14:schemeClr w14:val="tx1"/>
                  </w14:solidFill>
                </w14:textFill>
              </w:rPr>
            </w:pPr>
            <w:r>
              <w:rPr>
                <w:rFonts w:ascii="Times New Roman" w:hAnsi="Times New Roman" w:eastAsia="等线" w:cs="Times New Roman"/>
                <w:color w:val="000000" w:themeColor="text1"/>
                <w:kern w:val="2"/>
                <w:sz w:val="20"/>
                <w:szCs w:val="20"/>
                <w14:textFill>
                  <w14:solidFill>
                    <w14:schemeClr w14:val="tx1"/>
                  </w14:solidFill>
                </w14:textFill>
              </w:rPr>
              <w:t>4604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272" w:type="dxa"/>
            <w:tcBorders>
              <w:top w:val="nil"/>
              <w:left w:val="nil"/>
              <w:bottom w:val="nil"/>
              <w:right w:val="nil"/>
            </w:tcBorders>
            <w:vAlign w:val="center"/>
          </w:tcPr>
          <w:p>
            <w:pPr>
              <w:widowControl w:val="0"/>
              <w:spacing w:after="0" w:line="240" w:lineRule="auto"/>
              <w:rPr>
                <w:rFonts w:ascii="Times New Roman" w:hAnsi="Times New Roman" w:eastAsia="等线" w:cs="Times New Roman"/>
                <w:color w:val="000000" w:themeColor="text1"/>
                <w:kern w:val="2"/>
                <w:sz w:val="20"/>
                <w:szCs w:val="20"/>
                <w14:textFill>
                  <w14:solidFill>
                    <w14:schemeClr w14:val="tx1"/>
                  </w14:solidFill>
                </w14:textFill>
              </w:rPr>
            </w:pPr>
            <w:r>
              <w:rPr>
                <w:rFonts w:ascii="Times New Roman" w:hAnsi="Times New Roman" w:eastAsia="等线" w:cs="Times New Roman"/>
                <w:color w:val="000000" w:themeColor="text1"/>
                <w:kern w:val="2"/>
                <w:sz w:val="20"/>
                <w:szCs w:val="20"/>
                <w14:textFill>
                  <w14:solidFill>
                    <w14:schemeClr w14:val="tx1"/>
                  </w14:solidFill>
                </w14:textFill>
              </w:rPr>
              <w:t>Stock-Yogo weak ID test</w:t>
            </w:r>
          </w:p>
        </w:tc>
        <w:tc>
          <w:tcPr>
            <w:tcW w:w="1188" w:type="dxa"/>
            <w:tcBorders>
              <w:top w:val="nil"/>
              <w:left w:val="nil"/>
              <w:bottom w:val="nil"/>
              <w:right w:val="nil"/>
            </w:tcBorders>
            <w:vAlign w:val="center"/>
          </w:tcPr>
          <w:p>
            <w:pPr>
              <w:widowControl w:val="0"/>
              <w:spacing w:after="0" w:line="240" w:lineRule="auto"/>
              <w:jc w:val="center"/>
              <w:rPr>
                <w:rFonts w:ascii="Times New Roman" w:hAnsi="Times New Roman" w:eastAsia="等线" w:cs="Times New Roman"/>
                <w:color w:val="000000" w:themeColor="text1"/>
                <w:kern w:val="2"/>
                <w:sz w:val="20"/>
                <w:szCs w:val="20"/>
                <w14:textFill>
                  <w14:solidFill>
                    <w14:schemeClr w14:val="tx1"/>
                  </w14:solidFill>
                </w14:textFill>
              </w:rPr>
            </w:pPr>
            <w:r>
              <w:rPr>
                <w:rFonts w:hint="eastAsia" w:ascii="Times New Roman" w:hAnsi="Times New Roman" w:eastAsia="等线" w:cs="Times New Roman"/>
                <w:color w:val="000000" w:themeColor="text1"/>
                <w:kern w:val="2"/>
                <w:sz w:val="20"/>
                <w:szCs w:val="20"/>
                <w14:textFill>
                  <w14:solidFill>
                    <w14:schemeClr w14:val="tx1"/>
                  </w14:solidFill>
                </w14:textFill>
              </w:rPr>
              <w:t>1</w:t>
            </w:r>
            <w:r>
              <w:rPr>
                <w:rFonts w:ascii="Times New Roman" w:hAnsi="Times New Roman" w:eastAsia="等线" w:cs="Times New Roman"/>
                <w:color w:val="000000" w:themeColor="text1"/>
                <w:kern w:val="2"/>
                <w:sz w:val="20"/>
                <w:szCs w:val="20"/>
                <w14:textFill>
                  <w14:solidFill>
                    <w14:schemeClr w14:val="tx1"/>
                  </w14:solidFill>
                </w14:textFill>
              </w:rPr>
              <w:t>6.38</w:t>
            </w:r>
          </w:p>
        </w:tc>
        <w:tc>
          <w:tcPr>
            <w:tcW w:w="1188" w:type="dxa"/>
            <w:tcBorders>
              <w:top w:val="nil"/>
              <w:left w:val="nil"/>
              <w:bottom w:val="nil"/>
              <w:right w:val="nil"/>
            </w:tcBorders>
            <w:vAlign w:val="center"/>
          </w:tcPr>
          <w:p>
            <w:pPr>
              <w:widowControl w:val="0"/>
              <w:spacing w:after="0" w:line="240" w:lineRule="auto"/>
              <w:jc w:val="center"/>
              <w:rPr>
                <w:rFonts w:ascii="Times New Roman" w:hAnsi="Times New Roman" w:eastAsia="等线" w:cs="Times New Roman"/>
                <w:color w:val="000000" w:themeColor="text1"/>
                <w:kern w:val="2"/>
                <w:sz w:val="20"/>
                <w:szCs w:val="20"/>
                <w14:textFill>
                  <w14:solidFill>
                    <w14:schemeClr w14:val="tx1"/>
                  </w14:solidFill>
                </w14:textFill>
              </w:rPr>
            </w:pPr>
          </w:p>
        </w:tc>
        <w:tc>
          <w:tcPr>
            <w:tcW w:w="1189" w:type="dxa"/>
            <w:tcBorders>
              <w:top w:val="nil"/>
              <w:left w:val="nil"/>
              <w:bottom w:val="nil"/>
              <w:right w:val="nil"/>
            </w:tcBorders>
            <w:vAlign w:val="center"/>
          </w:tcPr>
          <w:p>
            <w:pPr>
              <w:widowControl w:val="0"/>
              <w:spacing w:after="0" w:line="240" w:lineRule="auto"/>
              <w:jc w:val="center"/>
              <w:rPr>
                <w:rFonts w:ascii="Times New Roman" w:hAnsi="Times New Roman" w:eastAsia="等线" w:cs="Times New Roman"/>
                <w:color w:val="000000" w:themeColor="text1"/>
                <w:kern w:val="2"/>
                <w:sz w:val="20"/>
                <w:szCs w:val="20"/>
                <w14:textFill>
                  <w14:solidFill>
                    <w14:schemeClr w14:val="tx1"/>
                  </w14:solidFill>
                </w14:textFill>
              </w:rPr>
            </w:pPr>
            <w:r>
              <w:rPr>
                <w:rFonts w:hint="eastAsia" w:ascii="Times New Roman" w:hAnsi="Times New Roman" w:eastAsia="等线" w:cs="Times New Roman"/>
                <w:color w:val="000000" w:themeColor="text1"/>
                <w:kern w:val="2"/>
                <w:sz w:val="20"/>
                <w:szCs w:val="20"/>
                <w14:textFill>
                  <w14:solidFill>
                    <w14:schemeClr w14:val="tx1"/>
                  </w14:solidFill>
                </w14:textFill>
              </w:rPr>
              <w:t>1</w:t>
            </w:r>
            <w:r>
              <w:rPr>
                <w:rFonts w:ascii="Times New Roman" w:hAnsi="Times New Roman" w:eastAsia="等线" w:cs="Times New Roman"/>
                <w:color w:val="000000" w:themeColor="text1"/>
                <w:kern w:val="2"/>
                <w:sz w:val="20"/>
                <w:szCs w:val="20"/>
                <w14:textFill>
                  <w14:solidFill>
                    <w14:schemeClr w14:val="tx1"/>
                  </w14:solidFill>
                </w14:textFill>
              </w:rPr>
              <w:t>6.38</w:t>
            </w:r>
          </w:p>
        </w:tc>
        <w:tc>
          <w:tcPr>
            <w:tcW w:w="1188" w:type="dxa"/>
            <w:tcBorders>
              <w:top w:val="nil"/>
              <w:left w:val="nil"/>
              <w:bottom w:val="nil"/>
              <w:right w:val="nil"/>
            </w:tcBorders>
            <w:vAlign w:val="center"/>
          </w:tcPr>
          <w:p>
            <w:pPr>
              <w:widowControl w:val="0"/>
              <w:spacing w:after="0" w:line="240" w:lineRule="auto"/>
              <w:rPr>
                <w:rFonts w:ascii="Times New Roman" w:hAnsi="Times New Roman" w:eastAsia="等线" w:cs="Times New Roman"/>
                <w:color w:val="000000" w:themeColor="text1"/>
                <w:kern w:val="2"/>
                <w:sz w:val="20"/>
                <w:szCs w:val="20"/>
                <w14:textFill>
                  <w14:solidFill>
                    <w14:schemeClr w14:val="tx1"/>
                  </w14:solidFill>
                </w14:textFill>
              </w:rPr>
            </w:pPr>
          </w:p>
        </w:tc>
        <w:tc>
          <w:tcPr>
            <w:tcW w:w="1027" w:type="dxa"/>
            <w:tcBorders>
              <w:top w:val="nil"/>
              <w:left w:val="nil"/>
              <w:bottom w:val="nil"/>
              <w:right w:val="nil"/>
            </w:tcBorders>
            <w:vAlign w:val="center"/>
          </w:tcPr>
          <w:p>
            <w:pPr>
              <w:widowControl w:val="0"/>
              <w:spacing w:after="0" w:line="240" w:lineRule="auto"/>
              <w:jc w:val="center"/>
              <w:rPr>
                <w:rFonts w:ascii="Times New Roman" w:hAnsi="Times New Roman" w:eastAsia="等线" w:cs="Times New Roman"/>
                <w:color w:val="000000" w:themeColor="text1"/>
                <w:kern w:val="2"/>
                <w:sz w:val="20"/>
                <w:szCs w:val="20"/>
                <w14:textFill>
                  <w14:solidFill>
                    <w14:schemeClr w14:val="tx1"/>
                  </w14:solidFill>
                </w14:textFill>
              </w:rPr>
            </w:pPr>
            <w:r>
              <w:rPr>
                <w:rFonts w:hint="eastAsia" w:ascii="Times New Roman" w:hAnsi="Times New Roman" w:eastAsia="等线" w:cs="Times New Roman"/>
                <w:color w:val="000000" w:themeColor="text1"/>
                <w:kern w:val="2"/>
                <w:sz w:val="20"/>
                <w:szCs w:val="20"/>
                <w14:textFill>
                  <w14:solidFill>
                    <w14:schemeClr w14:val="tx1"/>
                  </w14:solidFill>
                </w14:textFill>
              </w:rPr>
              <w:t>1</w:t>
            </w:r>
            <w:r>
              <w:rPr>
                <w:rFonts w:ascii="Times New Roman" w:hAnsi="Times New Roman" w:eastAsia="等线" w:cs="Times New Roman"/>
                <w:color w:val="000000" w:themeColor="text1"/>
                <w:kern w:val="2"/>
                <w:sz w:val="20"/>
                <w:szCs w:val="20"/>
                <w14:textFill>
                  <w14:solidFill>
                    <w14:schemeClr w14:val="tx1"/>
                  </w14:solidFill>
                </w14:textFill>
              </w:rPr>
              <w:t>6.38</w:t>
            </w:r>
          </w:p>
        </w:tc>
        <w:tc>
          <w:tcPr>
            <w:tcW w:w="1350" w:type="dxa"/>
            <w:tcBorders>
              <w:top w:val="nil"/>
              <w:left w:val="nil"/>
              <w:bottom w:val="nil"/>
              <w:right w:val="nil"/>
            </w:tcBorders>
            <w:vAlign w:val="center"/>
          </w:tcPr>
          <w:p>
            <w:pPr>
              <w:widowControl w:val="0"/>
              <w:spacing w:after="0" w:line="240" w:lineRule="auto"/>
              <w:jc w:val="center"/>
              <w:rPr>
                <w:rFonts w:ascii="Times New Roman" w:hAnsi="Times New Roman" w:eastAsia="等线" w:cs="Times New Roman"/>
                <w:color w:val="000000" w:themeColor="text1"/>
                <w:kern w:val="2"/>
                <w:sz w:val="20"/>
                <w:szCs w:val="20"/>
                <w14:textFill>
                  <w14:solidFill>
                    <w14:schemeClr w14:val="tx1"/>
                  </w14:solidFill>
                </w14:textFill>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272" w:type="dxa"/>
            <w:tcBorders>
              <w:top w:val="nil"/>
              <w:left w:val="nil"/>
              <w:bottom w:val="single" w:color="auto" w:sz="4" w:space="0"/>
              <w:right w:val="nil"/>
            </w:tcBorders>
            <w:vAlign w:val="center"/>
          </w:tcPr>
          <w:p>
            <w:pPr>
              <w:widowControl w:val="0"/>
              <w:spacing w:after="0" w:line="240" w:lineRule="auto"/>
              <w:rPr>
                <w:rFonts w:ascii="Times New Roman" w:hAnsi="Times New Roman" w:eastAsia="等线" w:cs="Times New Roman"/>
                <w:color w:val="000000" w:themeColor="text1"/>
                <w:kern w:val="2"/>
                <w:sz w:val="20"/>
                <w:szCs w:val="20"/>
                <w14:textFill>
                  <w14:solidFill>
                    <w14:schemeClr w14:val="tx1"/>
                  </w14:solidFill>
                </w14:textFill>
              </w:rPr>
            </w:pPr>
            <w:r>
              <w:rPr>
                <w:rFonts w:ascii="Times New Roman" w:hAnsi="Times New Roman" w:eastAsia="等线" w:cs="Times New Roman"/>
                <w:color w:val="000000" w:themeColor="text1"/>
                <w:kern w:val="2"/>
                <w:sz w:val="20"/>
                <w:szCs w:val="20"/>
                <w14:textFill>
                  <w14:solidFill>
                    <w14:schemeClr w14:val="tx1"/>
                  </w14:solidFill>
                </w14:textFill>
              </w:rPr>
              <w:t>F statistics</w:t>
            </w:r>
          </w:p>
        </w:tc>
        <w:tc>
          <w:tcPr>
            <w:tcW w:w="1188" w:type="dxa"/>
            <w:tcBorders>
              <w:top w:val="nil"/>
              <w:left w:val="nil"/>
              <w:bottom w:val="single" w:color="auto" w:sz="4" w:space="0"/>
              <w:right w:val="nil"/>
            </w:tcBorders>
            <w:vAlign w:val="center"/>
          </w:tcPr>
          <w:p>
            <w:pPr>
              <w:widowControl w:val="0"/>
              <w:spacing w:after="0" w:line="240" w:lineRule="auto"/>
              <w:jc w:val="center"/>
              <w:rPr>
                <w:rFonts w:ascii="Times New Roman" w:hAnsi="Times New Roman" w:eastAsia="等线" w:cs="Times New Roman"/>
                <w:color w:val="000000" w:themeColor="text1"/>
                <w:kern w:val="2"/>
                <w:sz w:val="20"/>
                <w:szCs w:val="20"/>
                <w14:textFill>
                  <w14:solidFill>
                    <w14:schemeClr w14:val="tx1"/>
                  </w14:solidFill>
                </w14:textFill>
              </w:rPr>
            </w:pPr>
            <w:r>
              <w:rPr>
                <w:rFonts w:hint="eastAsia" w:ascii="Times New Roman" w:hAnsi="Times New Roman" w:eastAsia="等线" w:cs="Times New Roman"/>
                <w:color w:val="000000" w:themeColor="text1"/>
                <w:kern w:val="2"/>
                <w:sz w:val="20"/>
                <w:szCs w:val="20"/>
                <w14:textFill>
                  <w14:solidFill>
                    <w14:schemeClr w14:val="tx1"/>
                  </w14:solidFill>
                </w14:textFill>
              </w:rPr>
              <w:t>2</w:t>
            </w:r>
            <w:r>
              <w:rPr>
                <w:rFonts w:ascii="Times New Roman" w:hAnsi="Times New Roman" w:eastAsia="等线" w:cs="Times New Roman"/>
                <w:color w:val="000000" w:themeColor="text1"/>
                <w:kern w:val="2"/>
                <w:sz w:val="20"/>
                <w:szCs w:val="20"/>
                <w14:textFill>
                  <w14:solidFill>
                    <w14:schemeClr w14:val="tx1"/>
                  </w14:solidFill>
                </w14:textFill>
              </w:rPr>
              <w:t>2.94</w:t>
            </w:r>
          </w:p>
        </w:tc>
        <w:tc>
          <w:tcPr>
            <w:tcW w:w="1188" w:type="dxa"/>
            <w:tcBorders>
              <w:top w:val="nil"/>
              <w:left w:val="nil"/>
              <w:bottom w:val="single" w:color="auto" w:sz="4" w:space="0"/>
              <w:right w:val="nil"/>
            </w:tcBorders>
            <w:vAlign w:val="center"/>
          </w:tcPr>
          <w:p>
            <w:pPr>
              <w:widowControl w:val="0"/>
              <w:spacing w:after="0" w:line="240" w:lineRule="auto"/>
              <w:jc w:val="center"/>
              <w:rPr>
                <w:rFonts w:ascii="Times New Roman" w:hAnsi="Times New Roman" w:eastAsia="等线" w:cs="Times New Roman"/>
                <w:color w:val="000000" w:themeColor="text1"/>
                <w:kern w:val="2"/>
                <w:sz w:val="20"/>
                <w:szCs w:val="20"/>
                <w14:textFill>
                  <w14:solidFill>
                    <w14:schemeClr w14:val="tx1"/>
                  </w14:solidFill>
                </w14:textFill>
              </w:rPr>
            </w:pPr>
          </w:p>
        </w:tc>
        <w:tc>
          <w:tcPr>
            <w:tcW w:w="1189" w:type="dxa"/>
            <w:tcBorders>
              <w:top w:val="nil"/>
              <w:left w:val="nil"/>
              <w:bottom w:val="single" w:color="auto" w:sz="4" w:space="0"/>
              <w:right w:val="nil"/>
            </w:tcBorders>
            <w:vAlign w:val="center"/>
          </w:tcPr>
          <w:p>
            <w:pPr>
              <w:widowControl w:val="0"/>
              <w:spacing w:after="0" w:line="240" w:lineRule="auto"/>
              <w:jc w:val="center"/>
              <w:rPr>
                <w:rFonts w:ascii="Times New Roman" w:hAnsi="Times New Roman" w:eastAsia="等线" w:cs="Times New Roman"/>
                <w:color w:val="000000" w:themeColor="text1"/>
                <w:kern w:val="2"/>
                <w:sz w:val="20"/>
                <w:szCs w:val="20"/>
                <w14:textFill>
                  <w14:solidFill>
                    <w14:schemeClr w14:val="tx1"/>
                  </w14:solidFill>
                </w14:textFill>
              </w:rPr>
            </w:pPr>
            <w:r>
              <w:rPr>
                <w:rFonts w:hint="eastAsia" w:ascii="Times New Roman" w:hAnsi="Times New Roman" w:eastAsia="等线" w:cs="Times New Roman"/>
                <w:color w:val="000000" w:themeColor="text1"/>
                <w:kern w:val="2"/>
                <w:sz w:val="20"/>
                <w:szCs w:val="20"/>
                <w14:textFill>
                  <w14:solidFill>
                    <w14:schemeClr w14:val="tx1"/>
                  </w14:solidFill>
                </w14:textFill>
              </w:rPr>
              <w:t>2</w:t>
            </w:r>
            <w:r>
              <w:rPr>
                <w:rFonts w:ascii="Times New Roman" w:hAnsi="Times New Roman" w:eastAsia="等线" w:cs="Times New Roman"/>
                <w:color w:val="000000" w:themeColor="text1"/>
                <w:kern w:val="2"/>
                <w:sz w:val="20"/>
                <w:szCs w:val="20"/>
                <w14:textFill>
                  <w14:solidFill>
                    <w14:schemeClr w14:val="tx1"/>
                  </w14:solidFill>
                </w14:textFill>
              </w:rPr>
              <w:t>2.94</w:t>
            </w:r>
          </w:p>
        </w:tc>
        <w:tc>
          <w:tcPr>
            <w:tcW w:w="1188" w:type="dxa"/>
            <w:tcBorders>
              <w:top w:val="nil"/>
              <w:left w:val="nil"/>
              <w:bottom w:val="single" w:color="auto" w:sz="4" w:space="0"/>
              <w:right w:val="nil"/>
            </w:tcBorders>
            <w:vAlign w:val="center"/>
          </w:tcPr>
          <w:p>
            <w:pPr>
              <w:widowControl w:val="0"/>
              <w:spacing w:after="0" w:line="240" w:lineRule="auto"/>
              <w:rPr>
                <w:rFonts w:ascii="Times New Roman" w:hAnsi="Times New Roman" w:eastAsia="等线" w:cs="Times New Roman"/>
                <w:color w:val="000000" w:themeColor="text1"/>
                <w:kern w:val="2"/>
                <w:sz w:val="20"/>
                <w:szCs w:val="20"/>
                <w14:textFill>
                  <w14:solidFill>
                    <w14:schemeClr w14:val="tx1"/>
                  </w14:solidFill>
                </w14:textFill>
              </w:rPr>
            </w:pPr>
          </w:p>
        </w:tc>
        <w:tc>
          <w:tcPr>
            <w:tcW w:w="1027" w:type="dxa"/>
            <w:tcBorders>
              <w:top w:val="nil"/>
              <w:left w:val="nil"/>
              <w:bottom w:val="single" w:color="auto" w:sz="4" w:space="0"/>
              <w:right w:val="nil"/>
            </w:tcBorders>
            <w:vAlign w:val="center"/>
          </w:tcPr>
          <w:p>
            <w:pPr>
              <w:widowControl w:val="0"/>
              <w:spacing w:after="0" w:line="240" w:lineRule="auto"/>
              <w:jc w:val="center"/>
              <w:rPr>
                <w:rFonts w:ascii="Times New Roman" w:hAnsi="Times New Roman" w:eastAsia="等线" w:cs="Times New Roman"/>
                <w:color w:val="000000" w:themeColor="text1"/>
                <w:kern w:val="2"/>
                <w:sz w:val="20"/>
                <w:szCs w:val="20"/>
                <w14:textFill>
                  <w14:solidFill>
                    <w14:schemeClr w14:val="tx1"/>
                  </w14:solidFill>
                </w14:textFill>
              </w:rPr>
            </w:pPr>
            <w:r>
              <w:rPr>
                <w:rFonts w:hint="eastAsia" w:ascii="Times New Roman" w:hAnsi="Times New Roman" w:eastAsia="等线" w:cs="Times New Roman"/>
                <w:color w:val="000000" w:themeColor="text1"/>
                <w:kern w:val="2"/>
                <w:sz w:val="20"/>
                <w:szCs w:val="20"/>
                <w14:textFill>
                  <w14:solidFill>
                    <w14:schemeClr w14:val="tx1"/>
                  </w14:solidFill>
                </w14:textFill>
              </w:rPr>
              <w:t>2</w:t>
            </w:r>
            <w:r>
              <w:rPr>
                <w:rFonts w:ascii="Times New Roman" w:hAnsi="Times New Roman" w:eastAsia="等线" w:cs="Times New Roman"/>
                <w:color w:val="000000" w:themeColor="text1"/>
                <w:kern w:val="2"/>
                <w:sz w:val="20"/>
                <w:szCs w:val="20"/>
                <w14:textFill>
                  <w14:solidFill>
                    <w14:schemeClr w14:val="tx1"/>
                  </w14:solidFill>
                </w14:textFill>
              </w:rPr>
              <w:t>2.94</w:t>
            </w:r>
          </w:p>
        </w:tc>
        <w:tc>
          <w:tcPr>
            <w:tcW w:w="1350" w:type="dxa"/>
            <w:tcBorders>
              <w:top w:val="nil"/>
              <w:left w:val="nil"/>
              <w:bottom w:val="single" w:color="auto" w:sz="4" w:space="0"/>
              <w:right w:val="nil"/>
            </w:tcBorders>
            <w:vAlign w:val="center"/>
          </w:tcPr>
          <w:p>
            <w:pPr>
              <w:widowControl w:val="0"/>
              <w:spacing w:after="0" w:line="240" w:lineRule="auto"/>
              <w:jc w:val="center"/>
              <w:rPr>
                <w:rFonts w:ascii="Times New Roman" w:hAnsi="Times New Roman" w:eastAsia="等线" w:cs="Times New Roman"/>
                <w:color w:val="000000" w:themeColor="text1"/>
                <w:kern w:val="2"/>
                <w:sz w:val="20"/>
                <w:szCs w:val="20"/>
                <w14:textFill>
                  <w14:solidFill>
                    <w14:schemeClr w14:val="tx1"/>
                  </w14:solidFill>
                </w14:textFill>
              </w:rPr>
            </w:pPr>
          </w:p>
        </w:tc>
      </w:tr>
    </w:tbl>
    <w:p>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Note: Numbers in [] are the Stock-Yogo weak ID test critical values at 10% level; the value of F statistics shows the F test of excluded instruments; numbers in () are standard errors of the coefficients.</w:t>
      </w:r>
    </w:p>
    <w:p>
      <w:pPr>
        <w:spacing w:line="240" w:lineRule="auto"/>
        <w:jc w:val="both"/>
        <w:rPr>
          <w:rFonts w:ascii="Times New Roman" w:hAnsi="Times New Roman" w:cs="Times New Roman"/>
        </w:rPr>
        <w:sectPr>
          <w:pgSz w:w="12240" w:h="15840"/>
          <w:pgMar w:top="1440" w:right="1440" w:bottom="1440" w:left="1440" w:header="720" w:footer="720" w:gutter="0"/>
          <w:cols w:space="720" w:num="1"/>
          <w:docGrid w:linePitch="360" w:charSpace="0"/>
        </w:sectPr>
      </w:pPr>
    </w:p>
    <w:p>
      <w:pPr>
        <w:spacing w:after="0"/>
        <w:jc w:val="left"/>
        <w:rPr>
          <w:rFonts w:ascii="Times New Roman" w:hAnsi="Times New Roman" w:eastAsia="微软雅黑" w:cs="Times New Roman"/>
          <w:color w:val="121212"/>
          <w:sz w:val="24"/>
          <w:szCs w:val="24"/>
          <w:shd w:val="clear" w:color="auto" w:fill="FFFFFF"/>
        </w:rPr>
        <w:pPrChange w:id="4" w:author="Deng, Nana" w:date="2023-10-12T19:39:00Z">
          <w:pPr>
            <w:spacing w:after="0"/>
            <w:jc w:val="center"/>
          </w:pPr>
        </w:pPrChange>
      </w:pPr>
      <w:r>
        <w:rPr>
          <w:rFonts w:ascii="Times New Roman" w:hAnsi="Times New Roman" w:cs="Times New Roman"/>
        </w:rPr>
        <w:t xml:space="preserve">Table S18. Regression results with </w:t>
      </w:r>
      <w:r>
        <w:rPr>
          <w:rFonts w:ascii="Times New Roman" w:hAnsi="Times New Roman" w:eastAsia="宋体" w:cs="Times New Roman"/>
          <w:sz w:val="21"/>
          <w:szCs w:val="21"/>
        </w:rPr>
        <w:t>per capita EV sales and per capita power outage</w:t>
      </w:r>
    </w:p>
    <w:tbl>
      <w:tblPr>
        <w:tblStyle w:val="7"/>
        <w:tblW w:w="5000" w:type="pct"/>
        <w:jc w:val="center"/>
        <w:tblLayout w:type="autofit"/>
        <w:tblCellMar>
          <w:top w:w="0" w:type="dxa"/>
          <w:left w:w="108" w:type="dxa"/>
          <w:bottom w:w="0" w:type="dxa"/>
          <w:right w:w="108" w:type="dxa"/>
        </w:tblCellMar>
      </w:tblPr>
      <w:tblGrid>
        <w:gridCol w:w="1995"/>
        <w:gridCol w:w="2201"/>
        <w:gridCol w:w="1787"/>
        <w:gridCol w:w="1883"/>
        <w:gridCol w:w="1683"/>
        <w:gridCol w:w="27"/>
      </w:tblGrid>
      <w:tr>
        <w:tblPrEx>
          <w:tblCellMar>
            <w:top w:w="0" w:type="dxa"/>
            <w:left w:w="108" w:type="dxa"/>
            <w:bottom w:w="0" w:type="dxa"/>
            <w:right w:w="108" w:type="dxa"/>
          </w:tblCellMar>
        </w:tblPrEx>
        <w:trPr>
          <w:jc w:val="center"/>
        </w:trPr>
        <w:tc>
          <w:tcPr>
            <w:tcW w:w="1042" w:type="pct"/>
            <w:tcBorders>
              <w:top w:val="single" w:color="auto" w:sz="6" w:space="0"/>
              <w:left w:val="nil"/>
              <w:bottom w:val="nil"/>
              <w:right w:val="nil"/>
            </w:tcBorders>
          </w:tcPr>
          <w:p>
            <w:pPr>
              <w:spacing w:after="0"/>
              <w:rPr>
                <w:rFonts w:ascii="Times New Roman" w:hAnsi="Times New Roman" w:eastAsia="宋体" w:cs="Times New Roman"/>
                <w:sz w:val="21"/>
                <w:szCs w:val="21"/>
              </w:rPr>
            </w:pPr>
          </w:p>
        </w:tc>
        <w:tc>
          <w:tcPr>
            <w:tcW w:w="3958" w:type="pct"/>
            <w:gridSpan w:val="5"/>
            <w:tcBorders>
              <w:top w:val="single" w:color="auto" w:sz="6" w:space="0"/>
              <w:left w:val="nil"/>
              <w:bottom w:val="single" w:color="auto" w:sz="4" w:space="0"/>
              <w:right w:val="nil"/>
            </w:tcBorders>
          </w:tcPr>
          <w:p>
            <w:pPr>
              <w:spacing w:after="0"/>
              <w:jc w:val="center"/>
              <w:rPr>
                <w:rFonts w:ascii="Times New Roman" w:hAnsi="Times New Roman" w:eastAsia="宋体" w:cs="Times New Roman"/>
                <w:sz w:val="21"/>
                <w:szCs w:val="21"/>
              </w:rPr>
            </w:pPr>
            <w:r>
              <w:rPr>
                <w:rFonts w:ascii="Times New Roman" w:hAnsi="Times New Roman" w:eastAsia="宋体" w:cs="Times New Roman"/>
                <w:sz w:val="21"/>
                <w:szCs w:val="21"/>
              </w:rPr>
              <w:t>per capita sales</w:t>
            </w:r>
          </w:p>
        </w:tc>
      </w:tr>
      <w:tr>
        <w:tblPrEx>
          <w:tblCellMar>
            <w:top w:w="0" w:type="dxa"/>
            <w:left w:w="108" w:type="dxa"/>
            <w:bottom w:w="0" w:type="dxa"/>
            <w:right w:w="108" w:type="dxa"/>
          </w:tblCellMar>
        </w:tblPrEx>
        <w:trPr>
          <w:gridAfter w:val="1"/>
          <w:wAfter w:w="14" w:type="pct"/>
          <w:jc w:val="center"/>
        </w:trPr>
        <w:tc>
          <w:tcPr>
            <w:tcW w:w="1042" w:type="pct"/>
            <w:tcBorders>
              <w:top w:val="nil"/>
              <w:left w:val="nil"/>
              <w:right w:val="nil"/>
            </w:tcBorders>
          </w:tcPr>
          <w:p>
            <w:pPr>
              <w:spacing w:after="0"/>
              <w:rPr>
                <w:rFonts w:ascii="Times New Roman" w:hAnsi="Times New Roman" w:eastAsia="宋体" w:cs="Times New Roman"/>
                <w:sz w:val="21"/>
                <w:szCs w:val="21"/>
              </w:rPr>
            </w:pPr>
          </w:p>
        </w:tc>
        <w:tc>
          <w:tcPr>
            <w:tcW w:w="2082" w:type="pct"/>
            <w:gridSpan w:val="2"/>
            <w:tcBorders>
              <w:top w:val="single" w:color="auto" w:sz="4" w:space="0"/>
              <w:left w:val="nil"/>
              <w:right w:val="nil"/>
            </w:tcBorders>
          </w:tcPr>
          <w:p>
            <w:pPr>
              <w:spacing w:after="0"/>
              <w:jc w:val="center"/>
              <w:rPr>
                <w:rFonts w:ascii="Times New Roman" w:hAnsi="Times New Roman" w:eastAsia="宋体" w:cs="Times New Roman"/>
                <w:sz w:val="21"/>
                <w:szCs w:val="21"/>
              </w:rPr>
            </w:pPr>
            <w:r>
              <w:rPr>
                <w:rFonts w:ascii="Times New Roman" w:hAnsi="Times New Roman" w:eastAsia="宋体" w:cs="Times New Roman"/>
                <w:sz w:val="21"/>
                <w:szCs w:val="21"/>
              </w:rPr>
              <w:t>ln (per capita NEV)</w:t>
            </w:r>
          </w:p>
        </w:tc>
        <w:tc>
          <w:tcPr>
            <w:tcW w:w="1862" w:type="pct"/>
            <w:gridSpan w:val="2"/>
            <w:tcBorders>
              <w:top w:val="single" w:color="auto" w:sz="4" w:space="0"/>
              <w:left w:val="nil"/>
              <w:right w:val="nil"/>
            </w:tcBorders>
          </w:tcPr>
          <w:p>
            <w:pPr>
              <w:spacing w:after="0"/>
              <w:jc w:val="center"/>
              <w:rPr>
                <w:rFonts w:ascii="Times New Roman" w:hAnsi="Times New Roman" w:eastAsia="宋体" w:cs="Times New Roman"/>
                <w:sz w:val="21"/>
                <w:szCs w:val="21"/>
              </w:rPr>
            </w:pPr>
            <w:r>
              <w:rPr>
                <w:rFonts w:ascii="Times New Roman" w:hAnsi="Times New Roman" w:eastAsia="宋体" w:cs="Times New Roman"/>
                <w:sz w:val="21"/>
                <w:szCs w:val="21"/>
              </w:rPr>
              <w:t>ln (per capita BEV)</w:t>
            </w:r>
          </w:p>
        </w:tc>
      </w:tr>
      <w:tr>
        <w:tblPrEx>
          <w:tblCellMar>
            <w:top w:w="0" w:type="dxa"/>
            <w:left w:w="108" w:type="dxa"/>
            <w:bottom w:w="0" w:type="dxa"/>
            <w:right w:w="108" w:type="dxa"/>
          </w:tblCellMar>
        </w:tblPrEx>
        <w:trPr>
          <w:gridAfter w:val="1"/>
          <w:wAfter w:w="14" w:type="pct"/>
          <w:jc w:val="center"/>
        </w:trPr>
        <w:tc>
          <w:tcPr>
            <w:tcW w:w="1042" w:type="pct"/>
            <w:tcBorders>
              <w:left w:val="nil"/>
              <w:bottom w:val="single" w:color="auto" w:sz="6" w:space="0"/>
              <w:right w:val="nil"/>
            </w:tcBorders>
          </w:tcPr>
          <w:p>
            <w:pPr>
              <w:spacing w:after="0"/>
              <w:rPr>
                <w:rFonts w:ascii="Times New Roman" w:hAnsi="Times New Roman" w:eastAsia="宋体" w:cs="Times New Roman"/>
                <w:sz w:val="21"/>
                <w:szCs w:val="21"/>
              </w:rPr>
            </w:pPr>
          </w:p>
        </w:tc>
        <w:tc>
          <w:tcPr>
            <w:tcW w:w="1149" w:type="pct"/>
            <w:tcBorders>
              <w:left w:val="nil"/>
              <w:bottom w:val="single" w:color="auto" w:sz="6" w:space="0"/>
              <w:right w:val="nil"/>
            </w:tcBorders>
          </w:tcPr>
          <w:p>
            <w:pPr>
              <w:spacing w:after="0"/>
              <w:jc w:val="center"/>
              <w:rPr>
                <w:rFonts w:ascii="Times New Roman" w:hAnsi="Times New Roman" w:eastAsia="宋体" w:cs="Times New Roman"/>
                <w:sz w:val="21"/>
                <w:szCs w:val="21"/>
              </w:rPr>
            </w:pPr>
            <w:r>
              <w:rPr>
                <w:rFonts w:ascii="Times New Roman" w:hAnsi="Times New Roman" w:eastAsia="宋体" w:cs="Times New Roman"/>
                <w:sz w:val="21"/>
                <w:szCs w:val="21"/>
              </w:rPr>
              <w:t>(1)</w:t>
            </w:r>
          </w:p>
        </w:tc>
        <w:tc>
          <w:tcPr>
            <w:tcW w:w="933" w:type="pct"/>
            <w:tcBorders>
              <w:left w:val="nil"/>
              <w:bottom w:val="single" w:color="auto" w:sz="6" w:space="0"/>
              <w:right w:val="nil"/>
            </w:tcBorders>
          </w:tcPr>
          <w:p>
            <w:pPr>
              <w:spacing w:after="0"/>
              <w:jc w:val="center"/>
              <w:rPr>
                <w:rFonts w:ascii="Times New Roman" w:hAnsi="Times New Roman" w:eastAsia="宋体" w:cs="Times New Roman"/>
                <w:sz w:val="21"/>
                <w:szCs w:val="21"/>
              </w:rPr>
            </w:pPr>
            <w:r>
              <w:rPr>
                <w:rFonts w:ascii="Times New Roman" w:hAnsi="Times New Roman" w:eastAsia="宋体" w:cs="Times New Roman"/>
                <w:sz w:val="21"/>
                <w:szCs w:val="21"/>
              </w:rPr>
              <w:t>(2)</w:t>
            </w:r>
          </w:p>
        </w:tc>
        <w:tc>
          <w:tcPr>
            <w:tcW w:w="983" w:type="pct"/>
            <w:tcBorders>
              <w:left w:val="nil"/>
              <w:bottom w:val="single" w:color="auto" w:sz="6" w:space="0"/>
              <w:right w:val="nil"/>
            </w:tcBorders>
          </w:tcPr>
          <w:p>
            <w:pPr>
              <w:spacing w:after="0"/>
              <w:jc w:val="center"/>
              <w:rPr>
                <w:rFonts w:ascii="Times New Roman" w:hAnsi="Times New Roman" w:eastAsia="宋体" w:cs="Times New Roman"/>
                <w:sz w:val="21"/>
                <w:szCs w:val="21"/>
              </w:rPr>
            </w:pPr>
            <w:r>
              <w:rPr>
                <w:rFonts w:ascii="Times New Roman" w:hAnsi="Times New Roman" w:eastAsia="宋体" w:cs="Times New Roman"/>
                <w:sz w:val="21"/>
                <w:szCs w:val="21"/>
              </w:rPr>
              <w:t>(3)</w:t>
            </w:r>
          </w:p>
        </w:tc>
        <w:tc>
          <w:tcPr>
            <w:tcW w:w="879" w:type="pct"/>
            <w:tcBorders>
              <w:left w:val="nil"/>
              <w:bottom w:val="single" w:color="auto" w:sz="6" w:space="0"/>
              <w:right w:val="nil"/>
            </w:tcBorders>
          </w:tcPr>
          <w:p>
            <w:pPr>
              <w:spacing w:after="0"/>
              <w:jc w:val="center"/>
              <w:rPr>
                <w:rFonts w:ascii="Times New Roman" w:hAnsi="Times New Roman" w:eastAsia="宋体" w:cs="Times New Roman"/>
                <w:sz w:val="21"/>
                <w:szCs w:val="21"/>
              </w:rPr>
            </w:pPr>
            <w:r>
              <w:rPr>
                <w:rFonts w:ascii="Times New Roman" w:hAnsi="Times New Roman" w:eastAsia="宋体" w:cs="Times New Roman"/>
                <w:sz w:val="21"/>
                <w:szCs w:val="21"/>
              </w:rPr>
              <w:t>(4)</w:t>
            </w:r>
          </w:p>
        </w:tc>
      </w:tr>
      <w:tr>
        <w:tblPrEx>
          <w:tblCellMar>
            <w:top w:w="0" w:type="dxa"/>
            <w:left w:w="108" w:type="dxa"/>
            <w:bottom w:w="0" w:type="dxa"/>
            <w:right w:w="108" w:type="dxa"/>
          </w:tblCellMar>
        </w:tblPrEx>
        <w:trPr>
          <w:gridAfter w:val="1"/>
          <w:wAfter w:w="14" w:type="pct"/>
          <w:jc w:val="center"/>
          <w:ins w:id="5" w:author="Deng, Nana" w:date="2023-10-12T19:55:00Z"/>
        </w:trPr>
        <w:tc>
          <w:tcPr>
            <w:tcW w:w="1042" w:type="pct"/>
            <w:tcBorders>
              <w:top w:val="nil"/>
              <w:left w:val="nil"/>
              <w:right w:val="nil"/>
            </w:tcBorders>
          </w:tcPr>
          <w:p>
            <w:pPr>
              <w:spacing w:after="0"/>
              <w:rPr>
                <w:ins w:id="6" w:author="Deng, Nana" w:date="2023-10-12T19:55:00Z"/>
                <w:rFonts w:ascii="Times New Roman" w:hAnsi="Times New Roman" w:eastAsia="宋体" w:cs="Times New Roman"/>
                <w:sz w:val="21"/>
                <w:szCs w:val="21"/>
              </w:rPr>
            </w:pPr>
            <w:ins w:id="7" w:author="Deng, Nana" w:date="2023-10-12T19:55:00Z">
              <w:r>
                <w:rPr>
                  <w:rFonts w:ascii="Times New Roman" w:hAnsi="Times New Roman" w:eastAsia="宋体" w:cs="Times New Roman"/>
                  <w:sz w:val="21"/>
                  <w:szCs w:val="21"/>
                </w:rPr>
                <w:t>per capita outage times</w:t>
              </w:r>
            </w:ins>
          </w:p>
        </w:tc>
        <w:tc>
          <w:tcPr>
            <w:tcW w:w="1149" w:type="pct"/>
            <w:tcBorders>
              <w:top w:val="nil"/>
              <w:left w:val="nil"/>
              <w:bottom w:val="nil"/>
              <w:right w:val="nil"/>
            </w:tcBorders>
          </w:tcPr>
          <w:p>
            <w:pPr>
              <w:spacing w:after="0"/>
              <w:jc w:val="center"/>
              <w:rPr>
                <w:ins w:id="8" w:author="Deng, Nana" w:date="2023-10-12T19:57:00Z"/>
                <w:rFonts w:ascii="Times New Roman" w:hAnsi="Times New Roman" w:eastAsia="宋体" w:cs="Times New Roman"/>
                <w:sz w:val="21"/>
                <w:szCs w:val="21"/>
              </w:rPr>
            </w:pPr>
            <w:ins w:id="9" w:author="Deng, Nana" w:date="2023-10-12T19:57:00Z">
              <w:r>
                <w:rPr>
                  <w:rFonts w:hint="eastAsia" w:ascii="Times New Roman" w:hAnsi="Times New Roman" w:eastAsia="宋体" w:cs="Times New Roman"/>
                  <w:sz w:val="21"/>
                  <w:szCs w:val="21"/>
                </w:rPr>
                <w:t>0</w:t>
              </w:r>
            </w:ins>
            <w:ins w:id="10" w:author="Deng, Nana" w:date="2023-10-12T19:57:00Z">
              <w:r>
                <w:rPr>
                  <w:rFonts w:ascii="Times New Roman" w:hAnsi="Times New Roman" w:eastAsia="宋体" w:cs="Times New Roman"/>
                  <w:sz w:val="21"/>
                  <w:szCs w:val="21"/>
                </w:rPr>
                <w:t>.36</w:t>
              </w:r>
            </w:ins>
          </w:p>
          <w:p>
            <w:pPr>
              <w:spacing w:after="0"/>
              <w:jc w:val="center"/>
              <w:rPr>
                <w:ins w:id="11" w:author="Deng, Nana" w:date="2023-10-12T19:55:00Z"/>
                <w:rFonts w:ascii="Times New Roman" w:hAnsi="Times New Roman" w:eastAsia="宋体" w:cs="Times New Roman"/>
                <w:sz w:val="21"/>
                <w:szCs w:val="21"/>
              </w:rPr>
            </w:pPr>
            <w:ins w:id="12" w:author="Deng, Nana" w:date="2023-10-12T19:57:00Z">
              <w:r>
                <w:rPr>
                  <w:rFonts w:hint="eastAsia" w:ascii="Times New Roman" w:hAnsi="Times New Roman" w:eastAsia="宋体" w:cs="Times New Roman"/>
                  <w:sz w:val="21"/>
                  <w:szCs w:val="21"/>
                </w:rPr>
                <w:t>(</w:t>
              </w:r>
            </w:ins>
            <w:ins w:id="13" w:author="Deng, Nana" w:date="2023-10-12T19:57:00Z">
              <w:r>
                <w:rPr>
                  <w:rFonts w:ascii="Times New Roman" w:hAnsi="Times New Roman" w:eastAsia="宋体" w:cs="Times New Roman"/>
                  <w:sz w:val="21"/>
                  <w:szCs w:val="21"/>
                </w:rPr>
                <w:t>0.54)</w:t>
              </w:r>
            </w:ins>
          </w:p>
        </w:tc>
        <w:tc>
          <w:tcPr>
            <w:tcW w:w="933" w:type="pct"/>
            <w:tcBorders>
              <w:top w:val="nil"/>
              <w:left w:val="nil"/>
              <w:bottom w:val="nil"/>
              <w:right w:val="nil"/>
            </w:tcBorders>
          </w:tcPr>
          <w:p>
            <w:pPr>
              <w:spacing w:after="0"/>
              <w:jc w:val="center"/>
              <w:rPr>
                <w:ins w:id="14" w:author="Deng, Nana" w:date="2023-10-12T19:55:00Z"/>
                <w:rFonts w:ascii="Times New Roman" w:hAnsi="Times New Roman" w:eastAsia="宋体" w:cs="Times New Roman"/>
                <w:sz w:val="21"/>
                <w:szCs w:val="21"/>
              </w:rPr>
            </w:pPr>
          </w:p>
        </w:tc>
        <w:tc>
          <w:tcPr>
            <w:tcW w:w="983" w:type="pct"/>
            <w:tcBorders>
              <w:top w:val="nil"/>
              <w:left w:val="nil"/>
              <w:bottom w:val="nil"/>
              <w:right w:val="nil"/>
            </w:tcBorders>
          </w:tcPr>
          <w:p>
            <w:pPr>
              <w:spacing w:after="0"/>
              <w:jc w:val="center"/>
              <w:rPr>
                <w:ins w:id="15" w:author="Deng, Nana" w:date="2023-10-12T20:24:00Z"/>
                <w:rFonts w:ascii="Times New Roman" w:hAnsi="Times New Roman" w:eastAsia="宋体" w:cs="Times New Roman"/>
                <w:sz w:val="21"/>
                <w:szCs w:val="21"/>
              </w:rPr>
            </w:pPr>
            <w:ins w:id="16" w:author="Deng, Nana" w:date="2023-10-12T20:24:00Z">
              <w:r>
                <w:rPr>
                  <w:rFonts w:hint="eastAsia" w:ascii="Times New Roman" w:hAnsi="Times New Roman" w:eastAsia="宋体" w:cs="Times New Roman"/>
                  <w:sz w:val="21"/>
                  <w:szCs w:val="21"/>
                </w:rPr>
                <w:t>0</w:t>
              </w:r>
            </w:ins>
            <w:ins w:id="17" w:author="Deng, Nana" w:date="2023-10-12T20:24:00Z">
              <w:r>
                <w:rPr>
                  <w:rFonts w:ascii="Times New Roman" w:hAnsi="Times New Roman" w:eastAsia="宋体" w:cs="Times New Roman"/>
                  <w:sz w:val="21"/>
                  <w:szCs w:val="21"/>
                </w:rPr>
                <w:t>.</w:t>
              </w:r>
            </w:ins>
            <w:ins w:id="18" w:author="Deng, Nana" w:date="2023-10-12T20:25:00Z">
              <w:r>
                <w:rPr>
                  <w:rFonts w:ascii="Times New Roman" w:hAnsi="Times New Roman" w:eastAsia="宋体" w:cs="Times New Roman"/>
                  <w:sz w:val="21"/>
                  <w:szCs w:val="21"/>
                </w:rPr>
                <w:t>27</w:t>
              </w:r>
            </w:ins>
          </w:p>
          <w:p>
            <w:pPr>
              <w:spacing w:after="0"/>
              <w:jc w:val="center"/>
              <w:rPr>
                <w:ins w:id="19" w:author="Deng, Nana" w:date="2023-10-12T19:55:00Z"/>
                <w:rFonts w:ascii="Times New Roman" w:hAnsi="Times New Roman" w:eastAsia="宋体" w:cs="Times New Roman"/>
                <w:sz w:val="21"/>
                <w:szCs w:val="21"/>
              </w:rPr>
            </w:pPr>
            <w:ins w:id="20" w:author="Deng, Nana" w:date="2023-10-12T20:24:00Z">
              <w:r>
                <w:rPr>
                  <w:rFonts w:hint="eastAsia" w:ascii="Times New Roman" w:hAnsi="Times New Roman" w:eastAsia="宋体" w:cs="Times New Roman"/>
                  <w:sz w:val="21"/>
                  <w:szCs w:val="21"/>
                </w:rPr>
                <w:t>(</w:t>
              </w:r>
            </w:ins>
            <w:ins w:id="21" w:author="Deng, Nana" w:date="2023-10-12T20:24:00Z">
              <w:r>
                <w:rPr>
                  <w:rFonts w:ascii="Times New Roman" w:hAnsi="Times New Roman" w:eastAsia="宋体" w:cs="Times New Roman"/>
                  <w:sz w:val="21"/>
                  <w:szCs w:val="21"/>
                </w:rPr>
                <w:t>0.</w:t>
              </w:r>
            </w:ins>
            <w:ins w:id="22" w:author="Deng, Nana" w:date="2023-10-12T20:25:00Z">
              <w:r>
                <w:rPr>
                  <w:rFonts w:ascii="Times New Roman" w:hAnsi="Times New Roman" w:eastAsia="宋体" w:cs="Times New Roman"/>
                  <w:sz w:val="21"/>
                  <w:szCs w:val="21"/>
                </w:rPr>
                <w:t>29</w:t>
              </w:r>
            </w:ins>
            <w:ins w:id="23" w:author="Deng, Nana" w:date="2023-10-12T20:24:00Z">
              <w:r>
                <w:rPr>
                  <w:rFonts w:ascii="Times New Roman" w:hAnsi="Times New Roman" w:eastAsia="宋体" w:cs="Times New Roman"/>
                  <w:sz w:val="21"/>
                  <w:szCs w:val="21"/>
                </w:rPr>
                <w:t>)</w:t>
              </w:r>
            </w:ins>
          </w:p>
        </w:tc>
        <w:tc>
          <w:tcPr>
            <w:tcW w:w="879" w:type="pct"/>
            <w:tcBorders>
              <w:top w:val="nil"/>
              <w:left w:val="nil"/>
              <w:bottom w:val="nil"/>
              <w:right w:val="nil"/>
            </w:tcBorders>
          </w:tcPr>
          <w:p>
            <w:pPr>
              <w:spacing w:after="0"/>
              <w:jc w:val="center"/>
              <w:rPr>
                <w:ins w:id="24" w:author="Deng, Nana" w:date="2023-10-12T19:55:00Z"/>
                <w:rFonts w:ascii="Times New Roman" w:hAnsi="Times New Roman" w:eastAsia="宋体" w:cs="Times New Roman"/>
                <w:sz w:val="21"/>
                <w:szCs w:val="21"/>
              </w:rPr>
            </w:pPr>
          </w:p>
        </w:tc>
      </w:tr>
      <w:tr>
        <w:tblPrEx>
          <w:tblCellMar>
            <w:top w:w="0" w:type="dxa"/>
            <w:left w:w="108" w:type="dxa"/>
            <w:bottom w:w="0" w:type="dxa"/>
            <w:right w:w="108" w:type="dxa"/>
          </w:tblCellMar>
        </w:tblPrEx>
        <w:trPr>
          <w:gridAfter w:val="1"/>
          <w:wAfter w:w="14" w:type="pct"/>
          <w:jc w:val="center"/>
          <w:ins w:id="25" w:author="Deng, Nana" w:date="2023-10-12T19:55:00Z"/>
        </w:trPr>
        <w:tc>
          <w:tcPr>
            <w:tcW w:w="1042" w:type="pct"/>
            <w:tcBorders>
              <w:top w:val="nil"/>
              <w:left w:val="nil"/>
              <w:right w:val="nil"/>
            </w:tcBorders>
          </w:tcPr>
          <w:p>
            <w:pPr>
              <w:spacing w:after="0"/>
              <w:rPr>
                <w:ins w:id="26" w:author="Deng, Nana" w:date="2023-10-12T19:55:00Z"/>
                <w:rFonts w:ascii="Times New Roman" w:hAnsi="Times New Roman" w:eastAsia="宋体" w:cs="Times New Roman"/>
                <w:sz w:val="21"/>
                <w:szCs w:val="21"/>
              </w:rPr>
            </w:pPr>
            <w:ins w:id="27" w:author="Deng, Nana" w:date="2023-10-12T19:55:00Z">
              <w:r>
                <w:rPr>
                  <w:rFonts w:ascii="Times New Roman" w:hAnsi="Times New Roman" w:eastAsia="宋体" w:cs="Times New Roman"/>
                  <w:sz w:val="21"/>
                  <w:szCs w:val="21"/>
                </w:rPr>
                <w:t>per capita outage hours</w:t>
              </w:r>
            </w:ins>
          </w:p>
        </w:tc>
        <w:tc>
          <w:tcPr>
            <w:tcW w:w="1149" w:type="pct"/>
            <w:tcBorders>
              <w:top w:val="nil"/>
              <w:left w:val="nil"/>
              <w:bottom w:val="nil"/>
              <w:right w:val="nil"/>
            </w:tcBorders>
          </w:tcPr>
          <w:p>
            <w:pPr>
              <w:spacing w:after="0"/>
              <w:jc w:val="center"/>
              <w:rPr>
                <w:ins w:id="28" w:author="Deng, Nana" w:date="2023-10-12T19:55:00Z"/>
                <w:rFonts w:ascii="Times New Roman" w:hAnsi="Times New Roman" w:eastAsia="宋体" w:cs="Times New Roman"/>
                <w:sz w:val="21"/>
                <w:szCs w:val="21"/>
              </w:rPr>
            </w:pPr>
          </w:p>
        </w:tc>
        <w:tc>
          <w:tcPr>
            <w:tcW w:w="933" w:type="pct"/>
            <w:tcBorders>
              <w:top w:val="nil"/>
              <w:left w:val="nil"/>
              <w:bottom w:val="nil"/>
              <w:right w:val="nil"/>
            </w:tcBorders>
          </w:tcPr>
          <w:p>
            <w:pPr>
              <w:spacing w:after="0"/>
              <w:jc w:val="center"/>
              <w:rPr>
                <w:ins w:id="29" w:author="Deng, Nana" w:date="2023-10-12T20:21:00Z"/>
                <w:rFonts w:ascii="Times New Roman" w:hAnsi="Times New Roman" w:eastAsia="宋体" w:cs="Times New Roman"/>
                <w:sz w:val="21"/>
                <w:szCs w:val="21"/>
              </w:rPr>
            </w:pPr>
            <w:ins w:id="30" w:author="Deng, Nana" w:date="2023-10-12T20:21:00Z">
              <w:r>
                <w:rPr>
                  <w:rFonts w:hint="eastAsia" w:ascii="Times New Roman" w:hAnsi="Times New Roman" w:eastAsia="宋体" w:cs="Times New Roman"/>
                  <w:sz w:val="21"/>
                  <w:szCs w:val="21"/>
                </w:rPr>
                <w:t>-</w:t>
              </w:r>
            </w:ins>
            <w:ins w:id="31" w:author="Deng, Nana" w:date="2023-10-12T20:21:00Z">
              <w:r>
                <w:rPr>
                  <w:rFonts w:ascii="Times New Roman" w:hAnsi="Times New Roman" w:eastAsia="宋体" w:cs="Times New Roman"/>
                  <w:sz w:val="21"/>
                  <w:szCs w:val="21"/>
                </w:rPr>
                <w:t>0.035</w:t>
              </w:r>
            </w:ins>
          </w:p>
          <w:p>
            <w:pPr>
              <w:spacing w:after="0"/>
              <w:jc w:val="center"/>
              <w:rPr>
                <w:ins w:id="32" w:author="Deng, Nana" w:date="2023-10-12T19:55:00Z"/>
                <w:rFonts w:ascii="Times New Roman" w:hAnsi="Times New Roman" w:eastAsia="宋体" w:cs="Times New Roman"/>
                <w:sz w:val="21"/>
                <w:szCs w:val="21"/>
              </w:rPr>
            </w:pPr>
            <w:ins w:id="33" w:author="Deng, Nana" w:date="2023-10-12T20:21:00Z">
              <w:r>
                <w:rPr>
                  <w:rFonts w:hint="eastAsia" w:ascii="Times New Roman" w:hAnsi="Times New Roman" w:eastAsia="宋体" w:cs="Times New Roman"/>
                  <w:sz w:val="21"/>
                  <w:szCs w:val="21"/>
                </w:rPr>
                <w:t>(</w:t>
              </w:r>
            </w:ins>
            <w:ins w:id="34" w:author="Deng, Nana" w:date="2023-10-12T20:21:00Z">
              <w:r>
                <w:rPr>
                  <w:rFonts w:ascii="Times New Roman" w:hAnsi="Times New Roman" w:eastAsia="宋体" w:cs="Times New Roman"/>
                  <w:sz w:val="21"/>
                  <w:szCs w:val="21"/>
                </w:rPr>
                <w:t>0.036)</w:t>
              </w:r>
            </w:ins>
          </w:p>
        </w:tc>
        <w:tc>
          <w:tcPr>
            <w:tcW w:w="983" w:type="pct"/>
            <w:tcBorders>
              <w:top w:val="nil"/>
              <w:left w:val="nil"/>
              <w:bottom w:val="nil"/>
              <w:right w:val="nil"/>
            </w:tcBorders>
          </w:tcPr>
          <w:p>
            <w:pPr>
              <w:spacing w:after="0"/>
              <w:jc w:val="center"/>
              <w:rPr>
                <w:ins w:id="35" w:author="Deng, Nana" w:date="2023-10-12T19:55:00Z"/>
                <w:rFonts w:ascii="Times New Roman" w:hAnsi="Times New Roman" w:eastAsia="宋体" w:cs="Times New Roman"/>
                <w:sz w:val="21"/>
                <w:szCs w:val="21"/>
              </w:rPr>
            </w:pPr>
          </w:p>
        </w:tc>
        <w:tc>
          <w:tcPr>
            <w:tcW w:w="879" w:type="pct"/>
            <w:tcBorders>
              <w:top w:val="nil"/>
              <w:left w:val="nil"/>
              <w:bottom w:val="nil"/>
              <w:right w:val="nil"/>
            </w:tcBorders>
          </w:tcPr>
          <w:p>
            <w:pPr>
              <w:spacing w:after="0"/>
              <w:jc w:val="center"/>
              <w:rPr>
                <w:ins w:id="36" w:author="Deng, Nana" w:date="2023-10-12T20:27:00Z"/>
                <w:rFonts w:ascii="Times New Roman" w:hAnsi="Times New Roman" w:eastAsia="宋体" w:cs="Times New Roman"/>
                <w:sz w:val="21"/>
                <w:szCs w:val="21"/>
              </w:rPr>
            </w:pPr>
            <w:ins w:id="37" w:author="Deng, Nana" w:date="2023-10-12T20:27:00Z">
              <w:r>
                <w:rPr>
                  <w:rFonts w:hint="eastAsia" w:ascii="Times New Roman" w:hAnsi="Times New Roman" w:eastAsia="宋体" w:cs="Times New Roman"/>
                  <w:sz w:val="21"/>
                  <w:szCs w:val="21"/>
                </w:rPr>
                <w:t>-</w:t>
              </w:r>
            </w:ins>
            <w:ins w:id="38" w:author="Deng, Nana" w:date="2023-10-12T20:27:00Z">
              <w:r>
                <w:rPr>
                  <w:rFonts w:ascii="Times New Roman" w:hAnsi="Times New Roman" w:eastAsia="宋体" w:cs="Times New Roman"/>
                  <w:sz w:val="21"/>
                  <w:szCs w:val="21"/>
                </w:rPr>
                <w:t>0.005</w:t>
              </w:r>
            </w:ins>
          </w:p>
          <w:p>
            <w:pPr>
              <w:spacing w:after="0"/>
              <w:jc w:val="center"/>
              <w:rPr>
                <w:ins w:id="39" w:author="Deng, Nana" w:date="2023-10-12T19:55:00Z"/>
                <w:rFonts w:ascii="Times New Roman" w:hAnsi="Times New Roman" w:eastAsia="宋体" w:cs="Times New Roman"/>
                <w:sz w:val="21"/>
                <w:szCs w:val="21"/>
              </w:rPr>
            </w:pPr>
            <w:ins w:id="40" w:author="Deng, Nana" w:date="2023-10-12T20:27:00Z">
              <w:r>
                <w:rPr>
                  <w:rFonts w:hint="eastAsia" w:ascii="Times New Roman" w:hAnsi="Times New Roman" w:eastAsia="宋体" w:cs="Times New Roman"/>
                  <w:sz w:val="21"/>
                  <w:szCs w:val="21"/>
                </w:rPr>
                <w:t>(</w:t>
              </w:r>
            </w:ins>
            <w:ins w:id="41" w:author="Deng, Nana" w:date="2023-10-12T20:27:00Z">
              <w:r>
                <w:rPr>
                  <w:rFonts w:ascii="Times New Roman" w:hAnsi="Times New Roman" w:eastAsia="宋体" w:cs="Times New Roman"/>
                  <w:sz w:val="21"/>
                  <w:szCs w:val="21"/>
                </w:rPr>
                <w:t>0.011)</w:t>
              </w:r>
            </w:ins>
          </w:p>
        </w:tc>
      </w:tr>
      <w:tr>
        <w:tblPrEx>
          <w:tblCellMar>
            <w:top w:w="0" w:type="dxa"/>
            <w:left w:w="108" w:type="dxa"/>
            <w:bottom w:w="0" w:type="dxa"/>
            <w:right w:w="108" w:type="dxa"/>
          </w:tblCellMar>
        </w:tblPrEx>
        <w:trPr>
          <w:gridAfter w:val="1"/>
          <w:wAfter w:w="14" w:type="pct"/>
          <w:jc w:val="center"/>
          <w:ins w:id="42" w:author="Deng, Nana" w:date="2023-10-12T19:55:00Z"/>
        </w:trPr>
        <w:tc>
          <w:tcPr>
            <w:tcW w:w="1042" w:type="pct"/>
            <w:tcBorders>
              <w:top w:val="nil"/>
              <w:left w:val="nil"/>
              <w:right w:val="nil"/>
            </w:tcBorders>
          </w:tcPr>
          <w:p>
            <w:pPr>
              <w:spacing w:after="0"/>
              <w:rPr>
                <w:ins w:id="43" w:author="Deng, Nana" w:date="2023-10-12T19:55:00Z"/>
                <w:rFonts w:ascii="Times New Roman" w:hAnsi="Times New Roman" w:eastAsia="宋体" w:cs="Times New Roman"/>
                <w:sz w:val="21"/>
                <w:szCs w:val="21"/>
              </w:rPr>
            </w:pPr>
            <w:ins w:id="44" w:author="Deng, Nana" w:date="2023-10-12T19:56:00Z">
              <w:r>
                <w:rPr>
                  <w:rFonts w:ascii="Times New Roman" w:hAnsi="Times New Roman" w:eastAsia="宋体" w:cs="Times New Roman"/>
                  <w:sz w:val="21"/>
                  <w:szCs w:val="21"/>
                </w:rPr>
                <w:t>L1. (per capita outage times)</w:t>
              </w:r>
            </w:ins>
          </w:p>
        </w:tc>
        <w:tc>
          <w:tcPr>
            <w:tcW w:w="1149" w:type="pct"/>
            <w:tcBorders>
              <w:top w:val="nil"/>
              <w:left w:val="nil"/>
              <w:bottom w:val="nil"/>
              <w:right w:val="nil"/>
            </w:tcBorders>
          </w:tcPr>
          <w:p>
            <w:pPr>
              <w:spacing w:after="0"/>
              <w:jc w:val="center"/>
              <w:rPr>
                <w:ins w:id="45" w:author="Deng, Nana" w:date="2023-10-12T19:59:00Z"/>
                <w:rFonts w:ascii="Times New Roman" w:hAnsi="Times New Roman" w:eastAsia="宋体" w:cs="Times New Roman"/>
                <w:sz w:val="21"/>
                <w:szCs w:val="21"/>
                <w:vertAlign w:val="superscript"/>
              </w:rPr>
            </w:pPr>
            <w:ins w:id="46" w:author="Deng, Nana" w:date="2023-10-12T19:59:00Z">
              <w:r>
                <w:rPr>
                  <w:rFonts w:hint="eastAsia" w:ascii="Times New Roman" w:hAnsi="Times New Roman" w:eastAsia="宋体" w:cs="Times New Roman"/>
                  <w:sz w:val="21"/>
                  <w:szCs w:val="21"/>
                </w:rPr>
                <w:t>-</w:t>
              </w:r>
            </w:ins>
            <w:ins w:id="47" w:author="Deng, Nana" w:date="2023-10-12T19:59:00Z">
              <w:r>
                <w:rPr>
                  <w:rFonts w:ascii="Times New Roman" w:hAnsi="Times New Roman" w:eastAsia="宋体" w:cs="Times New Roman"/>
                  <w:sz w:val="21"/>
                  <w:szCs w:val="21"/>
                </w:rPr>
                <w:t>1.01</w:t>
              </w:r>
            </w:ins>
            <w:ins w:id="48" w:author="Deng, Nana" w:date="2023-10-12T19:59:00Z">
              <w:r>
                <w:rPr>
                  <w:rFonts w:ascii="Times New Roman" w:hAnsi="Times New Roman" w:eastAsia="宋体" w:cs="Times New Roman"/>
                  <w:sz w:val="21"/>
                  <w:szCs w:val="21"/>
                  <w:vertAlign w:val="superscript"/>
                </w:rPr>
                <w:t>**</w:t>
              </w:r>
            </w:ins>
          </w:p>
          <w:p>
            <w:pPr>
              <w:spacing w:after="0"/>
              <w:jc w:val="center"/>
              <w:rPr>
                <w:ins w:id="49" w:author="Deng, Nana" w:date="2023-10-12T19:55:00Z"/>
                <w:rFonts w:ascii="Times New Roman" w:hAnsi="Times New Roman" w:eastAsia="宋体" w:cs="Times New Roman"/>
                <w:sz w:val="21"/>
                <w:szCs w:val="21"/>
              </w:rPr>
            </w:pPr>
            <w:ins w:id="50" w:author="Deng, Nana" w:date="2023-10-12T19:59:00Z">
              <w:r>
                <w:rPr>
                  <w:rFonts w:hint="eastAsia" w:ascii="Times New Roman" w:hAnsi="Times New Roman" w:eastAsia="宋体" w:cs="Times New Roman"/>
                  <w:sz w:val="21"/>
                  <w:szCs w:val="21"/>
                </w:rPr>
                <w:t>(</w:t>
              </w:r>
            </w:ins>
            <w:ins w:id="51" w:author="Deng, Nana" w:date="2023-10-12T19:59:00Z">
              <w:r>
                <w:rPr>
                  <w:rFonts w:ascii="Times New Roman" w:hAnsi="Times New Roman" w:eastAsia="宋体" w:cs="Times New Roman"/>
                  <w:sz w:val="21"/>
                  <w:szCs w:val="21"/>
                </w:rPr>
                <w:t>0.41)</w:t>
              </w:r>
            </w:ins>
          </w:p>
        </w:tc>
        <w:tc>
          <w:tcPr>
            <w:tcW w:w="933" w:type="pct"/>
            <w:tcBorders>
              <w:top w:val="nil"/>
              <w:left w:val="nil"/>
              <w:bottom w:val="nil"/>
              <w:right w:val="nil"/>
            </w:tcBorders>
          </w:tcPr>
          <w:p>
            <w:pPr>
              <w:spacing w:after="0"/>
              <w:jc w:val="center"/>
              <w:rPr>
                <w:ins w:id="52" w:author="Deng, Nana" w:date="2023-10-12T19:55:00Z"/>
                <w:rFonts w:ascii="Times New Roman" w:hAnsi="Times New Roman" w:eastAsia="宋体" w:cs="Times New Roman"/>
                <w:sz w:val="21"/>
                <w:szCs w:val="21"/>
              </w:rPr>
            </w:pPr>
          </w:p>
        </w:tc>
        <w:tc>
          <w:tcPr>
            <w:tcW w:w="983" w:type="pct"/>
            <w:tcBorders>
              <w:top w:val="nil"/>
              <w:left w:val="nil"/>
              <w:bottom w:val="nil"/>
              <w:right w:val="nil"/>
            </w:tcBorders>
          </w:tcPr>
          <w:p>
            <w:pPr>
              <w:spacing w:after="0"/>
              <w:jc w:val="center"/>
              <w:rPr>
                <w:ins w:id="53" w:author="Deng, Nana" w:date="2023-10-12T20:25:00Z"/>
                <w:rFonts w:ascii="Times New Roman" w:hAnsi="Times New Roman" w:eastAsia="宋体" w:cs="Times New Roman"/>
                <w:sz w:val="21"/>
                <w:szCs w:val="21"/>
              </w:rPr>
            </w:pPr>
            <w:ins w:id="54" w:author="Deng, Nana" w:date="2023-10-12T20:25:00Z">
              <w:r>
                <w:rPr>
                  <w:rFonts w:ascii="Times New Roman" w:hAnsi="Times New Roman" w:eastAsia="宋体" w:cs="Times New Roman"/>
                  <w:sz w:val="21"/>
                  <w:szCs w:val="21"/>
                </w:rPr>
                <w:t>-</w:t>
              </w:r>
            </w:ins>
            <w:ins w:id="55" w:author="Deng, Nana" w:date="2023-10-12T20:25:00Z">
              <w:r>
                <w:rPr>
                  <w:rFonts w:hint="eastAsia" w:ascii="Times New Roman" w:hAnsi="Times New Roman" w:eastAsia="宋体" w:cs="Times New Roman"/>
                  <w:sz w:val="21"/>
                  <w:szCs w:val="21"/>
                </w:rPr>
                <w:t>0</w:t>
              </w:r>
            </w:ins>
            <w:ins w:id="56" w:author="Deng, Nana" w:date="2023-10-12T20:25:00Z">
              <w:r>
                <w:rPr>
                  <w:rFonts w:ascii="Times New Roman" w:hAnsi="Times New Roman" w:eastAsia="宋体" w:cs="Times New Roman"/>
                  <w:sz w:val="21"/>
                  <w:szCs w:val="21"/>
                </w:rPr>
                <w:t>.77</w:t>
              </w:r>
            </w:ins>
            <w:ins w:id="57" w:author="Deng, Nana" w:date="2023-10-12T20:25:00Z">
              <w:r>
                <w:rPr>
                  <w:rFonts w:ascii="Times New Roman" w:hAnsi="Times New Roman" w:eastAsia="宋体" w:cs="Times New Roman"/>
                  <w:sz w:val="21"/>
                  <w:szCs w:val="21"/>
                  <w:vertAlign w:val="superscript"/>
                  <w:rPrChange w:id="58" w:author="Deng, Nana" w:date="2023-10-12T20:25:00Z">
                    <w:rPr>
                      <w:rFonts w:ascii="Times New Roman" w:hAnsi="Times New Roman" w:eastAsia="宋体" w:cs="Times New Roman"/>
                      <w:sz w:val="21"/>
                      <w:szCs w:val="21"/>
                    </w:rPr>
                  </w:rPrChange>
                </w:rPr>
                <w:t>***</w:t>
              </w:r>
            </w:ins>
          </w:p>
          <w:p>
            <w:pPr>
              <w:spacing w:after="0"/>
              <w:jc w:val="center"/>
              <w:rPr>
                <w:ins w:id="59" w:author="Deng, Nana" w:date="2023-10-12T19:55:00Z"/>
                <w:rFonts w:ascii="Times New Roman" w:hAnsi="Times New Roman" w:eastAsia="宋体" w:cs="Times New Roman"/>
                <w:sz w:val="21"/>
                <w:szCs w:val="21"/>
              </w:rPr>
            </w:pPr>
            <w:ins w:id="60" w:author="Deng, Nana" w:date="2023-10-12T20:25:00Z">
              <w:r>
                <w:rPr>
                  <w:rFonts w:hint="eastAsia" w:ascii="Times New Roman" w:hAnsi="Times New Roman" w:eastAsia="宋体" w:cs="Times New Roman"/>
                  <w:sz w:val="21"/>
                  <w:szCs w:val="21"/>
                </w:rPr>
                <w:t>(</w:t>
              </w:r>
            </w:ins>
            <w:ins w:id="61" w:author="Deng, Nana" w:date="2023-10-12T20:25:00Z">
              <w:r>
                <w:rPr>
                  <w:rFonts w:ascii="Times New Roman" w:hAnsi="Times New Roman" w:eastAsia="宋体" w:cs="Times New Roman"/>
                  <w:sz w:val="21"/>
                  <w:szCs w:val="21"/>
                </w:rPr>
                <w:t>0.20)</w:t>
              </w:r>
            </w:ins>
          </w:p>
        </w:tc>
        <w:tc>
          <w:tcPr>
            <w:tcW w:w="879" w:type="pct"/>
            <w:tcBorders>
              <w:top w:val="nil"/>
              <w:left w:val="nil"/>
              <w:bottom w:val="nil"/>
              <w:right w:val="nil"/>
            </w:tcBorders>
          </w:tcPr>
          <w:p>
            <w:pPr>
              <w:spacing w:after="0"/>
              <w:jc w:val="center"/>
              <w:rPr>
                <w:ins w:id="62" w:author="Deng, Nana" w:date="2023-10-12T19:55:00Z"/>
                <w:rFonts w:ascii="Times New Roman" w:hAnsi="Times New Roman" w:eastAsia="宋体" w:cs="Times New Roman"/>
                <w:sz w:val="21"/>
                <w:szCs w:val="21"/>
              </w:rPr>
            </w:pPr>
          </w:p>
        </w:tc>
      </w:tr>
      <w:tr>
        <w:tblPrEx>
          <w:tblCellMar>
            <w:top w:w="0" w:type="dxa"/>
            <w:left w:w="108" w:type="dxa"/>
            <w:bottom w:w="0" w:type="dxa"/>
            <w:right w:w="108" w:type="dxa"/>
          </w:tblCellMar>
        </w:tblPrEx>
        <w:trPr>
          <w:gridAfter w:val="1"/>
          <w:wAfter w:w="14" w:type="pct"/>
          <w:jc w:val="center"/>
          <w:ins w:id="63" w:author="Deng, Nana" w:date="2023-10-12T19:55:00Z"/>
        </w:trPr>
        <w:tc>
          <w:tcPr>
            <w:tcW w:w="1042" w:type="pct"/>
            <w:tcBorders>
              <w:top w:val="nil"/>
              <w:left w:val="nil"/>
              <w:right w:val="nil"/>
            </w:tcBorders>
          </w:tcPr>
          <w:p>
            <w:pPr>
              <w:spacing w:after="0"/>
              <w:rPr>
                <w:ins w:id="64" w:author="Deng, Nana" w:date="2023-10-12T19:55:00Z"/>
                <w:rFonts w:ascii="Times New Roman" w:hAnsi="Times New Roman" w:eastAsia="宋体" w:cs="Times New Roman"/>
                <w:sz w:val="21"/>
                <w:szCs w:val="21"/>
              </w:rPr>
            </w:pPr>
            <w:ins w:id="65" w:author="Deng, Nana" w:date="2023-10-12T19:56:00Z">
              <w:r>
                <w:rPr>
                  <w:rFonts w:ascii="Times New Roman" w:hAnsi="Times New Roman" w:eastAsia="宋体" w:cs="Times New Roman"/>
                  <w:sz w:val="21"/>
                  <w:szCs w:val="21"/>
                </w:rPr>
                <w:t>L</w:t>
              </w:r>
            </w:ins>
            <w:ins w:id="66" w:author="Deng, Nana" w:date="2023-10-12T20:21:00Z">
              <w:r>
                <w:rPr>
                  <w:rFonts w:ascii="Times New Roman" w:hAnsi="Times New Roman" w:eastAsia="宋体" w:cs="Times New Roman"/>
                  <w:sz w:val="21"/>
                  <w:szCs w:val="21"/>
                </w:rPr>
                <w:t>1</w:t>
              </w:r>
            </w:ins>
            <w:ins w:id="67" w:author="Deng, Nana" w:date="2023-10-12T19:56:00Z">
              <w:r>
                <w:rPr>
                  <w:rFonts w:ascii="Times New Roman" w:hAnsi="Times New Roman" w:eastAsia="宋体" w:cs="Times New Roman"/>
                  <w:sz w:val="21"/>
                  <w:szCs w:val="21"/>
                </w:rPr>
                <w:t>. (per capita outage hours)</w:t>
              </w:r>
            </w:ins>
          </w:p>
        </w:tc>
        <w:tc>
          <w:tcPr>
            <w:tcW w:w="1149" w:type="pct"/>
            <w:tcBorders>
              <w:top w:val="nil"/>
              <w:left w:val="nil"/>
              <w:bottom w:val="nil"/>
              <w:right w:val="nil"/>
            </w:tcBorders>
          </w:tcPr>
          <w:p>
            <w:pPr>
              <w:spacing w:after="0"/>
              <w:jc w:val="center"/>
              <w:rPr>
                <w:ins w:id="68" w:author="Deng, Nana" w:date="2023-10-12T19:55:00Z"/>
                <w:rFonts w:ascii="Times New Roman" w:hAnsi="Times New Roman" w:eastAsia="宋体" w:cs="Times New Roman"/>
                <w:sz w:val="21"/>
                <w:szCs w:val="21"/>
              </w:rPr>
            </w:pPr>
          </w:p>
        </w:tc>
        <w:tc>
          <w:tcPr>
            <w:tcW w:w="933" w:type="pct"/>
            <w:tcBorders>
              <w:top w:val="nil"/>
              <w:left w:val="nil"/>
              <w:bottom w:val="nil"/>
              <w:right w:val="nil"/>
            </w:tcBorders>
          </w:tcPr>
          <w:p>
            <w:pPr>
              <w:spacing w:after="0"/>
              <w:jc w:val="center"/>
              <w:rPr>
                <w:ins w:id="69" w:author="Deng, Nana" w:date="2023-10-12T20:21:00Z"/>
                <w:rFonts w:ascii="Times New Roman" w:hAnsi="Times New Roman" w:eastAsia="宋体" w:cs="Times New Roman"/>
                <w:sz w:val="21"/>
                <w:szCs w:val="21"/>
              </w:rPr>
            </w:pPr>
            <w:ins w:id="70" w:author="Deng, Nana" w:date="2023-10-12T20:21:00Z">
              <w:r>
                <w:rPr>
                  <w:rFonts w:hint="eastAsia" w:ascii="Times New Roman" w:hAnsi="Times New Roman" w:eastAsia="宋体" w:cs="Times New Roman"/>
                  <w:sz w:val="21"/>
                  <w:szCs w:val="21"/>
                </w:rPr>
                <w:t>-</w:t>
              </w:r>
            </w:ins>
            <w:ins w:id="71" w:author="Deng, Nana" w:date="2023-10-12T20:21:00Z">
              <w:r>
                <w:rPr>
                  <w:rFonts w:ascii="Times New Roman" w:hAnsi="Times New Roman" w:eastAsia="宋体" w:cs="Times New Roman"/>
                  <w:sz w:val="21"/>
                  <w:szCs w:val="21"/>
                </w:rPr>
                <w:t>0.0</w:t>
              </w:r>
            </w:ins>
            <w:ins w:id="72" w:author="Deng, Nana" w:date="2023-10-12T20:22:00Z">
              <w:r>
                <w:rPr>
                  <w:rFonts w:ascii="Times New Roman" w:hAnsi="Times New Roman" w:eastAsia="宋体" w:cs="Times New Roman"/>
                  <w:sz w:val="21"/>
                  <w:szCs w:val="21"/>
                </w:rPr>
                <w:t>51</w:t>
              </w:r>
            </w:ins>
          </w:p>
          <w:p>
            <w:pPr>
              <w:spacing w:after="0"/>
              <w:jc w:val="center"/>
              <w:rPr>
                <w:ins w:id="73" w:author="Deng, Nana" w:date="2023-10-12T19:55:00Z"/>
                <w:rFonts w:ascii="Times New Roman" w:hAnsi="Times New Roman" w:eastAsia="宋体" w:cs="Times New Roman"/>
                <w:sz w:val="21"/>
                <w:szCs w:val="21"/>
              </w:rPr>
            </w:pPr>
            <w:ins w:id="74" w:author="Deng, Nana" w:date="2023-10-12T20:21:00Z">
              <w:r>
                <w:rPr>
                  <w:rFonts w:hint="eastAsia" w:ascii="Times New Roman" w:hAnsi="Times New Roman" w:eastAsia="宋体" w:cs="Times New Roman"/>
                  <w:sz w:val="21"/>
                  <w:szCs w:val="21"/>
                </w:rPr>
                <w:t>(</w:t>
              </w:r>
            </w:ins>
            <w:ins w:id="75" w:author="Deng, Nana" w:date="2023-10-12T20:21:00Z">
              <w:r>
                <w:rPr>
                  <w:rFonts w:ascii="Times New Roman" w:hAnsi="Times New Roman" w:eastAsia="宋体" w:cs="Times New Roman"/>
                  <w:sz w:val="21"/>
                  <w:szCs w:val="21"/>
                </w:rPr>
                <w:t>0.03</w:t>
              </w:r>
            </w:ins>
            <w:ins w:id="76" w:author="Deng, Nana" w:date="2023-10-12T20:22:00Z">
              <w:r>
                <w:rPr>
                  <w:rFonts w:ascii="Times New Roman" w:hAnsi="Times New Roman" w:eastAsia="宋体" w:cs="Times New Roman"/>
                  <w:sz w:val="21"/>
                  <w:szCs w:val="21"/>
                </w:rPr>
                <w:t>5</w:t>
              </w:r>
            </w:ins>
            <w:ins w:id="77" w:author="Deng, Nana" w:date="2023-10-12T20:21:00Z">
              <w:r>
                <w:rPr>
                  <w:rFonts w:ascii="Times New Roman" w:hAnsi="Times New Roman" w:eastAsia="宋体" w:cs="Times New Roman"/>
                  <w:sz w:val="21"/>
                  <w:szCs w:val="21"/>
                </w:rPr>
                <w:t>)</w:t>
              </w:r>
            </w:ins>
          </w:p>
        </w:tc>
        <w:tc>
          <w:tcPr>
            <w:tcW w:w="983" w:type="pct"/>
            <w:tcBorders>
              <w:top w:val="nil"/>
              <w:left w:val="nil"/>
              <w:bottom w:val="nil"/>
              <w:right w:val="nil"/>
            </w:tcBorders>
          </w:tcPr>
          <w:p>
            <w:pPr>
              <w:spacing w:after="0"/>
              <w:jc w:val="center"/>
              <w:rPr>
                <w:ins w:id="78" w:author="Deng, Nana" w:date="2023-10-12T19:55:00Z"/>
                <w:rFonts w:ascii="Times New Roman" w:hAnsi="Times New Roman" w:eastAsia="宋体" w:cs="Times New Roman"/>
                <w:sz w:val="21"/>
                <w:szCs w:val="21"/>
              </w:rPr>
            </w:pPr>
          </w:p>
        </w:tc>
        <w:tc>
          <w:tcPr>
            <w:tcW w:w="879" w:type="pct"/>
            <w:tcBorders>
              <w:top w:val="nil"/>
              <w:left w:val="nil"/>
              <w:bottom w:val="nil"/>
              <w:right w:val="nil"/>
            </w:tcBorders>
          </w:tcPr>
          <w:p>
            <w:pPr>
              <w:spacing w:after="0"/>
              <w:jc w:val="center"/>
              <w:rPr>
                <w:ins w:id="79" w:author="Deng, Nana" w:date="2023-10-12T20:27:00Z"/>
                <w:rFonts w:ascii="Times New Roman" w:hAnsi="Times New Roman" w:eastAsia="宋体" w:cs="Times New Roman"/>
                <w:sz w:val="21"/>
                <w:szCs w:val="21"/>
              </w:rPr>
            </w:pPr>
            <w:ins w:id="80" w:author="Deng, Nana" w:date="2023-10-12T20:27:00Z">
              <w:r>
                <w:rPr>
                  <w:rFonts w:hint="eastAsia" w:ascii="Times New Roman" w:hAnsi="Times New Roman" w:eastAsia="宋体" w:cs="Times New Roman"/>
                  <w:sz w:val="21"/>
                  <w:szCs w:val="21"/>
                </w:rPr>
                <w:t>-</w:t>
              </w:r>
            </w:ins>
            <w:ins w:id="81" w:author="Deng, Nana" w:date="2023-10-12T20:27:00Z">
              <w:r>
                <w:rPr>
                  <w:rFonts w:ascii="Times New Roman" w:hAnsi="Times New Roman" w:eastAsia="宋体" w:cs="Times New Roman"/>
                  <w:sz w:val="21"/>
                  <w:szCs w:val="21"/>
                </w:rPr>
                <w:t>0.013</w:t>
              </w:r>
            </w:ins>
          </w:p>
          <w:p>
            <w:pPr>
              <w:spacing w:after="0"/>
              <w:jc w:val="center"/>
              <w:rPr>
                <w:ins w:id="82" w:author="Deng, Nana" w:date="2023-10-12T19:55:00Z"/>
                <w:rFonts w:ascii="Times New Roman" w:hAnsi="Times New Roman" w:eastAsia="宋体" w:cs="Times New Roman"/>
                <w:sz w:val="21"/>
                <w:szCs w:val="21"/>
              </w:rPr>
            </w:pPr>
            <w:ins w:id="83" w:author="Deng, Nana" w:date="2023-10-12T20:27:00Z">
              <w:r>
                <w:rPr>
                  <w:rFonts w:hint="eastAsia" w:ascii="Times New Roman" w:hAnsi="Times New Roman" w:eastAsia="宋体" w:cs="Times New Roman"/>
                  <w:sz w:val="21"/>
                  <w:szCs w:val="21"/>
                </w:rPr>
                <w:t>(</w:t>
              </w:r>
            </w:ins>
            <w:ins w:id="84" w:author="Deng, Nana" w:date="2023-10-12T20:27:00Z">
              <w:r>
                <w:rPr>
                  <w:rFonts w:ascii="Times New Roman" w:hAnsi="Times New Roman" w:eastAsia="宋体" w:cs="Times New Roman"/>
                  <w:sz w:val="21"/>
                  <w:szCs w:val="21"/>
                </w:rPr>
                <w:t>0.015)</w:t>
              </w:r>
            </w:ins>
          </w:p>
        </w:tc>
      </w:tr>
      <w:tr>
        <w:tblPrEx>
          <w:tblCellMar>
            <w:top w:w="0" w:type="dxa"/>
            <w:left w:w="108" w:type="dxa"/>
            <w:bottom w:w="0" w:type="dxa"/>
            <w:right w:w="108" w:type="dxa"/>
          </w:tblCellMar>
        </w:tblPrEx>
        <w:trPr>
          <w:gridAfter w:val="1"/>
          <w:wAfter w:w="14" w:type="pct"/>
          <w:jc w:val="center"/>
        </w:trPr>
        <w:tc>
          <w:tcPr>
            <w:tcW w:w="1042" w:type="pct"/>
            <w:vMerge w:val="restart"/>
            <w:tcBorders>
              <w:top w:val="nil"/>
              <w:left w:val="nil"/>
              <w:right w:val="nil"/>
            </w:tcBorders>
          </w:tcPr>
          <w:p>
            <w:pPr>
              <w:spacing w:after="0"/>
              <w:rPr>
                <w:rFonts w:ascii="Times New Roman" w:hAnsi="Times New Roman" w:eastAsia="宋体" w:cs="Times New Roman"/>
                <w:sz w:val="21"/>
                <w:szCs w:val="21"/>
              </w:rPr>
            </w:pPr>
            <w:r>
              <w:rPr>
                <w:rFonts w:ascii="Times New Roman" w:hAnsi="Times New Roman" w:eastAsia="宋体" w:cs="Times New Roman"/>
                <w:sz w:val="21"/>
                <w:szCs w:val="21"/>
              </w:rPr>
              <w:t>L2. (per capita outage times)</w:t>
            </w:r>
          </w:p>
        </w:tc>
        <w:tc>
          <w:tcPr>
            <w:tcW w:w="1149" w:type="pct"/>
            <w:tcBorders>
              <w:top w:val="nil"/>
              <w:left w:val="nil"/>
              <w:bottom w:val="nil"/>
              <w:right w:val="nil"/>
            </w:tcBorders>
          </w:tcPr>
          <w:p>
            <w:pPr>
              <w:spacing w:after="0"/>
              <w:jc w:val="center"/>
              <w:rPr>
                <w:rFonts w:ascii="Times New Roman" w:hAnsi="Times New Roman" w:eastAsia="宋体" w:cs="Times New Roman"/>
                <w:sz w:val="21"/>
                <w:szCs w:val="21"/>
              </w:rPr>
            </w:pPr>
            <w:r>
              <w:rPr>
                <w:rFonts w:ascii="Times New Roman" w:hAnsi="Times New Roman" w:eastAsia="宋体" w:cs="Times New Roman"/>
                <w:sz w:val="21"/>
                <w:szCs w:val="21"/>
              </w:rPr>
              <w:t>-1.</w:t>
            </w:r>
            <w:del w:id="85" w:author="Deng, Nana" w:date="2023-10-12T19:59:00Z">
              <w:r>
                <w:rPr>
                  <w:rFonts w:ascii="Times New Roman" w:hAnsi="Times New Roman" w:eastAsia="宋体" w:cs="Times New Roman"/>
                  <w:sz w:val="21"/>
                  <w:szCs w:val="21"/>
                </w:rPr>
                <w:delText>32</w:delText>
              </w:r>
            </w:del>
            <w:ins w:id="86" w:author="Deng, Nana" w:date="2023-10-12T19:59:00Z">
              <w:r>
                <w:rPr>
                  <w:rFonts w:ascii="Times New Roman" w:hAnsi="Times New Roman" w:eastAsia="宋体" w:cs="Times New Roman"/>
                  <w:sz w:val="21"/>
                  <w:szCs w:val="21"/>
                </w:rPr>
                <w:t>41</w:t>
              </w:r>
            </w:ins>
            <w:r>
              <w:rPr>
                <w:rFonts w:ascii="Times New Roman" w:hAnsi="Times New Roman" w:eastAsia="宋体" w:cs="Times New Roman"/>
                <w:sz w:val="21"/>
                <w:szCs w:val="21"/>
                <w:vertAlign w:val="superscript"/>
              </w:rPr>
              <w:t>***</w:t>
            </w:r>
          </w:p>
        </w:tc>
        <w:tc>
          <w:tcPr>
            <w:tcW w:w="933" w:type="pct"/>
            <w:tcBorders>
              <w:top w:val="nil"/>
              <w:left w:val="nil"/>
              <w:bottom w:val="nil"/>
              <w:right w:val="nil"/>
            </w:tcBorders>
          </w:tcPr>
          <w:p>
            <w:pPr>
              <w:spacing w:after="0"/>
              <w:jc w:val="center"/>
              <w:rPr>
                <w:rFonts w:ascii="Times New Roman" w:hAnsi="Times New Roman" w:eastAsia="宋体" w:cs="Times New Roman"/>
                <w:sz w:val="21"/>
                <w:szCs w:val="21"/>
              </w:rPr>
            </w:pPr>
          </w:p>
        </w:tc>
        <w:tc>
          <w:tcPr>
            <w:tcW w:w="983" w:type="pct"/>
            <w:tcBorders>
              <w:top w:val="nil"/>
              <w:left w:val="nil"/>
              <w:bottom w:val="nil"/>
              <w:right w:val="nil"/>
            </w:tcBorders>
          </w:tcPr>
          <w:p>
            <w:pPr>
              <w:spacing w:after="0"/>
              <w:jc w:val="center"/>
              <w:rPr>
                <w:rFonts w:ascii="Times New Roman" w:hAnsi="Times New Roman" w:eastAsia="宋体" w:cs="Times New Roman"/>
                <w:sz w:val="21"/>
                <w:szCs w:val="21"/>
              </w:rPr>
            </w:pPr>
            <w:r>
              <w:rPr>
                <w:rFonts w:ascii="Times New Roman" w:hAnsi="Times New Roman" w:eastAsia="宋体" w:cs="Times New Roman"/>
                <w:sz w:val="21"/>
                <w:szCs w:val="21"/>
              </w:rPr>
              <w:t>-1.</w:t>
            </w:r>
            <w:del w:id="87" w:author="Deng, Nana" w:date="2023-10-12T20:26:00Z">
              <w:r>
                <w:rPr>
                  <w:rFonts w:ascii="Times New Roman" w:hAnsi="Times New Roman" w:eastAsia="宋体" w:cs="Times New Roman"/>
                  <w:sz w:val="21"/>
                  <w:szCs w:val="21"/>
                </w:rPr>
                <w:delText>76</w:delText>
              </w:r>
            </w:del>
            <w:ins w:id="88" w:author="Deng, Nana" w:date="2023-10-12T20:26:00Z">
              <w:r>
                <w:rPr>
                  <w:rFonts w:ascii="Times New Roman" w:hAnsi="Times New Roman" w:eastAsia="宋体" w:cs="Times New Roman"/>
                  <w:sz w:val="21"/>
                  <w:szCs w:val="21"/>
                </w:rPr>
                <w:t>82</w:t>
              </w:r>
            </w:ins>
            <w:r>
              <w:rPr>
                <w:rFonts w:ascii="Times New Roman" w:hAnsi="Times New Roman" w:eastAsia="宋体" w:cs="Times New Roman"/>
                <w:sz w:val="21"/>
                <w:szCs w:val="21"/>
                <w:vertAlign w:val="superscript"/>
              </w:rPr>
              <w:t>***</w:t>
            </w:r>
          </w:p>
        </w:tc>
        <w:tc>
          <w:tcPr>
            <w:tcW w:w="879" w:type="pct"/>
            <w:tcBorders>
              <w:top w:val="nil"/>
              <w:left w:val="nil"/>
              <w:bottom w:val="nil"/>
              <w:right w:val="nil"/>
            </w:tcBorders>
          </w:tcPr>
          <w:p>
            <w:pPr>
              <w:spacing w:after="0"/>
              <w:jc w:val="center"/>
              <w:rPr>
                <w:rFonts w:ascii="Times New Roman" w:hAnsi="Times New Roman" w:eastAsia="宋体" w:cs="Times New Roman"/>
                <w:sz w:val="21"/>
                <w:szCs w:val="21"/>
              </w:rPr>
            </w:pPr>
          </w:p>
        </w:tc>
      </w:tr>
      <w:tr>
        <w:tblPrEx>
          <w:tblCellMar>
            <w:top w:w="0" w:type="dxa"/>
            <w:left w:w="108" w:type="dxa"/>
            <w:bottom w:w="0" w:type="dxa"/>
            <w:right w:w="108" w:type="dxa"/>
          </w:tblCellMar>
        </w:tblPrEx>
        <w:trPr>
          <w:gridAfter w:val="1"/>
          <w:wAfter w:w="14" w:type="pct"/>
          <w:jc w:val="center"/>
        </w:trPr>
        <w:tc>
          <w:tcPr>
            <w:tcW w:w="1042" w:type="pct"/>
            <w:vMerge w:val="continue"/>
            <w:tcBorders>
              <w:left w:val="nil"/>
              <w:bottom w:val="nil"/>
              <w:right w:val="nil"/>
            </w:tcBorders>
          </w:tcPr>
          <w:p>
            <w:pPr>
              <w:spacing w:after="0"/>
              <w:rPr>
                <w:rFonts w:ascii="Times New Roman" w:hAnsi="Times New Roman" w:eastAsia="宋体" w:cs="Times New Roman"/>
                <w:sz w:val="21"/>
                <w:szCs w:val="21"/>
              </w:rPr>
            </w:pPr>
          </w:p>
        </w:tc>
        <w:tc>
          <w:tcPr>
            <w:tcW w:w="1149" w:type="pct"/>
            <w:tcBorders>
              <w:top w:val="nil"/>
              <w:left w:val="nil"/>
              <w:bottom w:val="nil"/>
              <w:right w:val="nil"/>
            </w:tcBorders>
          </w:tcPr>
          <w:p>
            <w:pPr>
              <w:spacing w:after="0"/>
              <w:jc w:val="center"/>
              <w:rPr>
                <w:rFonts w:ascii="Times New Roman" w:hAnsi="Times New Roman" w:eastAsia="宋体" w:cs="Times New Roman"/>
                <w:sz w:val="21"/>
                <w:szCs w:val="21"/>
              </w:rPr>
            </w:pPr>
            <w:r>
              <w:rPr>
                <w:rFonts w:ascii="Times New Roman" w:hAnsi="Times New Roman" w:eastAsia="宋体" w:cs="Times New Roman"/>
                <w:sz w:val="21"/>
                <w:szCs w:val="21"/>
              </w:rPr>
              <w:t>(0.</w:t>
            </w:r>
            <w:del w:id="89" w:author="Deng, Nana" w:date="2023-10-12T19:59:00Z">
              <w:r>
                <w:rPr>
                  <w:rFonts w:ascii="Times New Roman" w:hAnsi="Times New Roman" w:eastAsia="宋体" w:cs="Times New Roman"/>
                  <w:sz w:val="21"/>
                  <w:szCs w:val="21"/>
                </w:rPr>
                <w:delText>48</w:delText>
              </w:r>
            </w:del>
            <w:ins w:id="90" w:author="Deng, Nana" w:date="2023-10-12T19:59:00Z">
              <w:r>
                <w:rPr>
                  <w:rFonts w:ascii="Times New Roman" w:hAnsi="Times New Roman" w:eastAsia="宋体" w:cs="Times New Roman"/>
                  <w:sz w:val="21"/>
                  <w:szCs w:val="21"/>
                </w:rPr>
                <w:t>46</w:t>
              </w:r>
            </w:ins>
            <w:r>
              <w:rPr>
                <w:rFonts w:ascii="Times New Roman" w:hAnsi="Times New Roman" w:eastAsia="宋体" w:cs="Times New Roman"/>
                <w:sz w:val="21"/>
                <w:szCs w:val="21"/>
              </w:rPr>
              <w:t>)</w:t>
            </w:r>
          </w:p>
        </w:tc>
        <w:tc>
          <w:tcPr>
            <w:tcW w:w="933" w:type="pct"/>
            <w:tcBorders>
              <w:top w:val="nil"/>
              <w:left w:val="nil"/>
              <w:bottom w:val="nil"/>
              <w:right w:val="nil"/>
            </w:tcBorders>
          </w:tcPr>
          <w:p>
            <w:pPr>
              <w:spacing w:after="0"/>
              <w:jc w:val="center"/>
              <w:rPr>
                <w:rFonts w:ascii="Times New Roman" w:hAnsi="Times New Roman" w:eastAsia="宋体" w:cs="Times New Roman"/>
                <w:sz w:val="21"/>
                <w:szCs w:val="21"/>
              </w:rPr>
            </w:pPr>
          </w:p>
        </w:tc>
        <w:tc>
          <w:tcPr>
            <w:tcW w:w="983" w:type="pct"/>
            <w:tcBorders>
              <w:top w:val="nil"/>
              <w:left w:val="nil"/>
              <w:bottom w:val="nil"/>
              <w:right w:val="nil"/>
            </w:tcBorders>
          </w:tcPr>
          <w:p>
            <w:pPr>
              <w:spacing w:after="0"/>
              <w:jc w:val="center"/>
              <w:rPr>
                <w:rFonts w:ascii="Times New Roman" w:hAnsi="Times New Roman" w:eastAsia="宋体" w:cs="Times New Roman"/>
                <w:sz w:val="21"/>
                <w:szCs w:val="21"/>
              </w:rPr>
            </w:pPr>
            <w:r>
              <w:rPr>
                <w:rFonts w:ascii="Times New Roman" w:hAnsi="Times New Roman" w:eastAsia="宋体" w:cs="Times New Roman"/>
                <w:sz w:val="21"/>
                <w:szCs w:val="21"/>
              </w:rPr>
              <w:t>(0.</w:t>
            </w:r>
            <w:del w:id="91" w:author="Deng, Nana" w:date="2023-10-12T20:26:00Z">
              <w:r>
                <w:rPr>
                  <w:rFonts w:ascii="Times New Roman" w:hAnsi="Times New Roman" w:eastAsia="宋体" w:cs="Times New Roman"/>
                  <w:sz w:val="21"/>
                  <w:szCs w:val="21"/>
                </w:rPr>
                <w:delText>36</w:delText>
              </w:r>
            </w:del>
            <w:ins w:id="92" w:author="Deng, Nana" w:date="2023-10-12T20:26:00Z">
              <w:r>
                <w:rPr>
                  <w:rFonts w:ascii="Times New Roman" w:hAnsi="Times New Roman" w:eastAsia="宋体" w:cs="Times New Roman"/>
                  <w:sz w:val="21"/>
                  <w:szCs w:val="21"/>
                </w:rPr>
                <w:t>39</w:t>
              </w:r>
            </w:ins>
            <w:r>
              <w:rPr>
                <w:rFonts w:ascii="Times New Roman" w:hAnsi="Times New Roman" w:eastAsia="宋体" w:cs="Times New Roman"/>
                <w:sz w:val="21"/>
                <w:szCs w:val="21"/>
              </w:rPr>
              <w:t>)</w:t>
            </w:r>
          </w:p>
        </w:tc>
        <w:tc>
          <w:tcPr>
            <w:tcW w:w="879" w:type="pct"/>
            <w:tcBorders>
              <w:top w:val="nil"/>
              <w:left w:val="nil"/>
              <w:bottom w:val="nil"/>
              <w:right w:val="nil"/>
            </w:tcBorders>
          </w:tcPr>
          <w:p>
            <w:pPr>
              <w:spacing w:after="0"/>
              <w:jc w:val="center"/>
              <w:rPr>
                <w:rFonts w:ascii="Times New Roman" w:hAnsi="Times New Roman" w:eastAsia="宋体" w:cs="Times New Roman"/>
                <w:sz w:val="21"/>
                <w:szCs w:val="21"/>
              </w:rPr>
            </w:pPr>
          </w:p>
        </w:tc>
      </w:tr>
      <w:tr>
        <w:tblPrEx>
          <w:tblCellMar>
            <w:top w:w="0" w:type="dxa"/>
            <w:left w:w="108" w:type="dxa"/>
            <w:bottom w:w="0" w:type="dxa"/>
            <w:right w:w="108" w:type="dxa"/>
          </w:tblCellMar>
        </w:tblPrEx>
        <w:trPr>
          <w:gridAfter w:val="1"/>
          <w:wAfter w:w="14" w:type="pct"/>
          <w:jc w:val="center"/>
        </w:trPr>
        <w:tc>
          <w:tcPr>
            <w:tcW w:w="1042" w:type="pct"/>
            <w:vMerge w:val="restart"/>
            <w:tcBorders>
              <w:top w:val="nil"/>
              <w:left w:val="nil"/>
              <w:right w:val="nil"/>
            </w:tcBorders>
          </w:tcPr>
          <w:p>
            <w:pPr>
              <w:spacing w:after="0"/>
              <w:rPr>
                <w:rFonts w:ascii="Times New Roman" w:hAnsi="Times New Roman" w:eastAsia="宋体" w:cs="Times New Roman"/>
                <w:sz w:val="21"/>
                <w:szCs w:val="21"/>
              </w:rPr>
            </w:pPr>
            <w:r>
              <w:rPr>
                <w:rFonts w:ascii="Times New Roman" w:hAnsi="Times New Roman" w:eastAsia="宋体" w:cs="Times New Roman"/>
                <w:sz w:val="21"/>
                <w:szCs w:val="21"/>
              </w:rPr>
              <w:t>L2. (per capita outage hours)</w:t>
            </w:r>
          </w:p>
        </w:tc>
        <w:tc>
          <w:tcPr>
            <w:tcW w:w="1149" w:type="pct"/>
            <w:tcBorders>
              <w:top w:val="nil"/>
              <w:left w:val="nil"/>
              <w:bottom w:val="nil"/>
              <w:right w:val="nil"/>
            </w:tcBorders>
          </w:tcPr>
          <w:p>
            <w:pPr>
              <w:spacing w:after="0"/>
              <w:jc w:val="center"/>
              <w:rPr>
                <w:rFonts w:ascii="Times New Roman" w:hAnsi="Times New Roman" w:eastAsia="宋体" w:cs="Times New Roman"/>
                <w:sz w:val="21"/>
                <w:szCs w:val="21"/>
              </w:rPr>
            </w:pPr>
          </w:p>
        </w:tc>
        <w:tc>
          <w:tcPr>
            <w:tcW w:w="933" w:type="pct"/>
            <w:tcBorders>
              <w:top w:val="nil"/>
              <w:left w:val="nil"/>
              <w:bottom w:val="nil"/>
              <w:right w:val="nil"/>
            </w:tcBorders>
          </w:tcPr>
          <w:p>
            <w:pPr>
              <w:spacing w:after="0"/>
              <w:jc w:val="center"/>
              <w:rPr>
                <w:rFonts w:ascii="Times New Roman" w:hAnsi="Times New Roman" w:eastAsia="宋体" w:cs="Times New Roman"/>
                <w:sz w:val="21"/>
                <w:szCs w:val="21"/>
              </w:rPr>
            </w:pPr>
            <w:ins w:id="93" w:author="Deng, Nana" w:date="2023-10-12T20:22:00Z">
              <w:r>
                <w:rPr>
                  <w:rFonts w:ascii="Times New Roman" w:hAnsi="Times New Roman" w:eastAsia="宋体" w:cs="Times New Roman"/>
                  <w:sz w:val="21"/>
                  <w:szCs w:val="21"/>
                </w:rPr>
                <w:t>-</w:t>
              </w:r>
            </w:ins>
            <w:r>
              <w:rPr>
                <w:rFonts w:hint="eastAsia" w:ascii="Times New Roman" w:hAnsi="Times New Roman" w:eastAsia="宋体" w:cs="Times New Roman"/>
                <w:sz w:val="21"/>
                <w:szCs w:val="21"/>
              </w:rPr>
              <w:t>0</w:t>
            </w:r>
            <w:r>
              <w:rPr>
                <w:rFonts w:ascii="Times New Roman" w:hAnsi="Times New Roman" w:eastAsia="宋体" w:cs="Times New Roman"/>
                <w:sz w:val="21"/>
                <w:szCs w:val="21"/>
              </w:rPr>
              <w:t>.</w:t>
            </w:r>
            <w:del w:id="94" w:author="Deng, Nana" w:date="2023-10-12T20:22:00Z">
              <w:r>
                <w:rPr>
                  <w:rFonts w:ascii="Times New Roman" w:hAnsi="Times New Roman" w:eastAsia="宋体" w:cs="Times New Roman"/>
                  <w:sz w:val="21"/>
                  <w:szCs w:val="21"/>
                </w:rPr>
                <w:delText>005</w:delText>
              </w:r>
            </w:del>
            <w:ins w:id="95" w:author="Deng, Nana" w:date="2023-10-12T20:22:00Z">
              <w:r>
                <w:rPr>
                  <w:rFonts w:ascii="Times New Roman" w:hAnsi="Times New Roman" w:eastAsia="宋体" w:cs="Times New Roman"/>
                  <w:sz w:val="21"/>
                  <w:szCs w:val="21"/>
                </w:rPr>
                <w:t>001</w:t>
              </w:r>
            </w:ins>
          </w:p>
        </w:tc>
        <w:tc>
          <w:tcPr>
            <w:tcW w:w="983" w:type="pct"/>
            <w:tcBorders>
              <w:top w:val="nil"/>
              <w:left w:val="nil"/>
              <w:bottom w:val="nil"/>
              <w:right w:val="nil"/>
            </w:tcBorders>
          </w:tcPr>
          <w:p>
            <w:pPr>
              <w:spacing w:after="0"/>
              <w:jc w:val="center"/>
              <w:rPr>
                <w:rFonts w:ascii="Times New Roman" w:hAnsi="Times New Roman" w:eastAsia="宋体" w:cs="Times New Roman"/>
                <w:sz w:val="21"/>
                <w:szCs w:val="21"/>
              </w:rPr>
            </w:pPr>
          </w:p>
        </w:tc>
        <w:tc>
          <w:tcPr>
            <w:tcW w:w="879" w:type="pct"/>
            <w:tcBorders>
              <w:top w:val="nil"/>
              <w:left w:val="nil"/>
              <w:bottom w:val="nil"/>
              <w:right w:val="nil"/>
            </w:tcBorders>
          </w:tcPr>
          <w:p>
            <w:pPr>
              <w:spacing w:after="0"/>
              <w:jc w:val="center"/>
              <w:rPr>
                <w:rFonts w:ascii="Times New Roman" w:hAnsi="Times New Roman" w:eastAsia="宋体" w:cs="Times New Roman"/>
                <w:sz w:val="21"/>
                <w:szCs w:val="21"/>
              </w:rPr>
            </w:pPr>
            <w:r>
              <w:rPr>
                <w:rFonts w:ascii="Times New Roman" w:hAnsi="Times New Roman" w:eastAsia="宋体" w:cs="Times New Roman"/>
                <w:sz w:val="21"/>
                <w:szCs w:val="21"/>
              </w:rPr>
              <w:t>-0.</w:t>
            </w:r>
            <w:del w:id="96" w:author="Deng, Nana" w:date="2023-10-12T20:27:00Z">
              <w:r>
                <w:rPr>
                  <w:rFonts w:ascii="Times New Roman" w:hAnsi="Times New Roman" w:eastAsia="宋体" w:cs="Times New Roman"/>
                  <w:sz w:val="21"/>
                  <w:szCs w:val="21"/>
                </w:rPr>
                <w:delText>033</w:delText>
              </w:r>
            </w:del>
            <w:ins w:id="97" w:author="Deng, Nana" w:date="2023-10-12T20:27:00Z">
              <w:r>
                <w:rPr>
                  <w:rFonts w:ascii="Times New Roman" w:hAnsi="Times New Roman" w:eastAsia="宋体" w:cs="Times New Roman"/>
                  <w:sz w:val="21"/>
                  <w:szCs w:val="21"/>
                </w:rPr>
                <w:t>036</w:t>
              </w:r>
            </w:ins>
            <w:r>
              <w:rPr>
                <w:rFonts w:ascii="Times New Roman" w:hAnsi="Times New Roman" w:eastAsia="宋体" w:cs="Times New Roman"/>
                <w:sz w:val="21"/>
                <w:szCs w:val="21"/>
                <w:vertAlign w:val="superscript"/>
              </w:rPr>
              <w:t>*</w:t>
            </w:r>
            <w:ins w:id="98" w:author="Deng, Nana" w:date="2023-10-12T20:27:00Z">
              <w:r>
                <w:rPr>
                  <w:rFonts w:ascii="Times New Roman" w:hAnsi="Times New Roman" w:eastAsia="宋体" w:cs="Times New Roman"/>
                  <w:sz w:val="21"/>
                  <w:szCs w:val="21"/>
                  <w:vertAlign w:val="superscript"/>
                </w:rPr>
                <w:t>*</w:t>
              </w:r>
            </w:ins>
          </w:p>
        </w:tc>
      </w:tr>
      <w:tr>
        <w:tblPrEx>
          <w:tblCellMar>
            <w:top w:w="0" w:type="dxa"/>
            <w:left w:w="108" w:type="dxa"/>
            <w:bottom w:w="0" w:type="dxa"/>
            <w:right w:w="108" w:type="dxa"/>
          </w:tblCellMar>
        </w:tblPrEx>
        <w:trPr>
          <w:gridAfter w:val="1"/>
          <w:wAfter w:w="14" w:type="pct"/>
          <w:jc w:val="center"/>
        </w:trPr>
        <w:tc>
          <w:tcPr>
            <w:tcW w:w="1042" w:type="pct"/>
            <w:vMerge w:val="continue"/>
            <w:tcBorders>
              <w:left w:val="nil"/>
              <w:bottom w:val="nil"/>
              <w:right w:val="nil"/>
            </w:tcBorders>
          </w:tcPr>
          <w:p>
            <w:pPr>
              <w:spacing w:after="0"/>
              <w:rPr>
                <w:rFonts w:ascii="Times New Roman" w:hAnsi="Times New Roman" w:eastAsia="宋体" w:cs="Times New Roman"/>
                <w:sz w:val="21"/>
                <w:szCs w:val="21"/>
              </w:rPr>
            </w:pPr>
          </w:p>
        </w:tc>
        <w:tc>
          <w:tcPr>
            <w:tcW w:w="1149" w:type="pct"/>
            <w:tcBorders>
              <w:top w:val="nil"/>
              <w:left w:val="nil"/>
              <w:bottom w:val="nil"/>
              <w:right w:val="nil"/>
            </w:tcBorders>
          </w:tcPr>
          <w:p>
            <w:pPr>
              <w:spacing w:after="0"/>
              <w:jc w:val="center"/>
              <w:rPr>
                <w:rFonts w:ascii="Times New Roman" w:hAnsi="Times New Roman" w:eastAsia="宋体" w:cs="Times New Roman"/>
                <w:sz w:val="21"/>
                <w:szCs w:val="21"/>
              </w:rPr>
            </w:pPr>
          </w:p>
        </w:tc>
        <w:tc>
          <w:tcPr>
            <w:tcW w:w="933" w:type="pct"/>
            <w:tcBorders>
              <w:top w:val="nil"/>
              <w:left w:val="nil"/>
              <w:bottom w:val="nil"/>
              <w:right w:val="nil"/>
            </w:tcBorders>
          </w:tcPr>
          <w:p>
            <w:pPr>
              <w:spacing w:after="0"/>
              <w:jc w:val="center"/>
              <w:rPr>
                <w:rFonts w:ascii="Times New Roman" w:hAnsi="Times New Roman" w:eastAsia="宋体" w:cs="Times New Roman"/>
                <w:sz w:val="21"/>
                <w:szCs w:val="21"/>
              </w:rPr>
            </w:pPr>
            <w:r>
              <w:rPr>
                <w:rFonts w:ascii="Times New Roman" w:hAnsi="Times New Roman" w:eastAsia="宋体" w:cs="Times New Roman"/>
                <w:sz w:val="21"/>
                <w:szCs w:val="21"/>
              </w:rPr>
              <w:t>(0.</w:t>
            </w:r>
            <w:del w:id="99" w:author="Deng, Nana" w:date="2023-10-12T20:22:00Z">
              <w:r>
                <w:rPr>
                  <w:rFonts w:ascii="Times New Roman" w:hAnsi="Times New Roman" w:eastAsia="宋体" w:cs="Times New Roman"/>
                  <w:sz w:val="21"/>
                  <w:szCs w:val="21"/>
                </w:rPr>
                <w:delText>022</w:delText>
              </w:r>
            </w:del>
            <w:ins w:id="100" w:author="Deng, Nana" w:date="2023-10-12T20:22:00Z">
              <w:r>
                <w:rPr>
                  <w:rFonts w:ascii="Times New Roman" w:hAnsi="Times New Roman" w:eastAsia="宋体" w:cs="Times New Roman"/>
                  <w:sz w:val="21"/>
                  <w:szCs w:val="21"/>
                </w:rPr>
                <w:t>019</w:t>
              </w:r>
            </w:ins>
            <w:r>
              <w:rPr>
                <w:rFonts w:ascii="Times New Roman" w:hAnsi="Times New Roman" w:eastAsia="宋体" w:cs="Times New Roman"/>
                <w:sz w:val="21"/>
                <w:szCs w:val="21"/>
              </w:rPr>
              <w:t>)</w:t>
            </w:r>
          </w:p>
        </w:tc>
        <w:tc>
          <w:tcPr>
            <w:tcW w:w="983" w:type="pct"/>
            <w:tcBorders>
              <w:top w:val="nil"/>
              <w:left w:val="nil"/>
              <w:bottom w:val="nil"/>
              <w:right w:val="nil"/>
            </w:tcBorders>
          </w:tcPr>
          <w:p>
            <w:pPr>
              <w:spacing w:after="0"/>
              <w:jc w:val="center"/>
              <w:rPr>
                <w:rFonts w:ascii="Times New Roman" w:hAnsi="Times New Roman" w:eastAsia="宋体" w:cs="Times New Roman"/>
                <w:sz w:val="21"/>
                <w:szCs w:val="21"/>
              </w:rPr>
            </w:pPr>
          </w:p>
        </w:tc>
        <w:tc>
          <w:tcPr>
            <w:tcW w:w="879" w:type="pct"/>
            <w:tcBorders>
              <w:top w:val="nil"/>
              <w:left w:val="nil"/>
              <w:bottom w:val="nil"/>
              <w:right w:val="nil"/>
            </w:tcBorders>
          </w:tcPr>
          <w:p>
            <w:pPr>
              <w:spacing w:after="0"/>
              <w:jc w:val="center"/>
              <w:rPr>
                <w:rFonts w:ascii="Times New Roman" w:hAnsi="Times New Roman" w:eastAsia="宋体" w:cs="Times New Roman"/>
                <w:sz w:val="21"/>
                <w:szCs w:val="21"/>
              </w:rPr>
            </w:pPr>
            <w:r>
              <w:rPr>
                <w:rFonts w:ascii="Times New Roman" w:hAnsi="Times New Roman" w:eastAsia="宋体" w:cs="Times New Roman"/>
                <w:sz w:val="21"/>
                <w:szCs w:val="21"/>
              </w:rPr>
              <w:t>(0.</w:t>
            </w:r>
            <w:del w:id="101" w:author="Deng, Nana" w:date="2023-10-12T20:27:00Z">
              <w:r>
                <w:rPr>
                  <w:rFonts w:ascii="Times New Roman" w:hAnsi="Times New Roman" w:eastAsia="宋体" w:cs="Times New Roman"/>
                  <w:sz w:val="21"/>
                  <w:szCs w:val="21"/>
                </w:rPr>
                <w:delText>017</w:delText>
              </w:r>
            </w:del>
            <w:ins w:id="102" w:author="Deng, Nana" w:date="2023-10-12T20:27:00Z">
              <w:r>
                <w:rPr>
                  <w:rFonts w:ascii="Times New Roman" w:hAnsi="Times New Roman" w:eastAsia="宋体" w:cs="Times New Roman"/>
                  <w:sz w:val="21"/>
                  <w:szCs w:val="21"/>
                </w:rPr>
                <w:t>018</w:t>
              </w:r>
            </w:ins>
            <w:r>
              <w:rPr>
                <w:rFonts w:ascii="Times New Roman" w:hAnsi="Times New Roman" w:eastAsia="宋体" w:cs="Times New Roman"/>
                <w:sz w:val="21"/>
                <w:szCs w:val="21"/>
              </w:rPr>
              <w:t>)</w:t>
            </w:r>
          </w:p>
        </w:tc>
      </w:tr>
      <w:tr>
        <w:tblPrEx>
          <w:tblCellMar>
            <w:top w:w="0" w:type="dxa"/>
            <w:left w:w="108" w:type="dxa"/>
            <w:bottom w:w="0" w:type="dxa"/>
            <w:right w:w="108" w:type="dxa"/>
          </w:tblCellMar>
        </w:tblPrEx>
        <w:trPr>
          <w:gridAfter w:val="1"/>
          <w:wAfter w:w="14" w:type="pct"/>
          <w:jc w:val="center"/>
        </w:trPr>
        <w:tc>
          <w:tcPr>
            <w:tcW w:w="1042" w:type="pct"/>
            <w:tcBorders>
              <w:top w:val="nil"/>
              <w:left w:val="nil"/>
              <w:bottom w:val="nil"/>
              <w:right w:val="nil"/>
            </w:tcBorders>
          </w:tcPr>
          <w:p>
            <w:pPr>
              <w:spacing w:after="0"/>
              <w:rPr>
                <w:rFonts w:ascii="Times New Roman" w:hAnsi="Times New Roman" w:eastAsia="宋体" w:cs="Times New Roman"/>
                <w:sz w:val="21"/>
                <w:szCs w:val="21"/>
              </w:rPr>
            </w:pPr>
            <w:r>
              <w:rPr>
                <w:rFonts w:ascii="Times New Roman" w:hAnsi="Times New Roman"/>
                <w:color w:val="000000" w:themeColor="text1"/>
                <w:sz w:val="20"/>
                <w:szCs w:val="20"/>
                <w14:textFill>
                  <w14:solidFill>
                    <w14:schemeClr w14:val="tx1"/>
                  </w14:solidFill>
                </w14:textFill>
              </w:rPr>
              <w:t>ln (GDP)</w:t>
            </w:r>
          </w:p>
        </w:tc>
        <w:tc>
          <w:tcPr>
            <w:tcW w:w="1149" w:type="pct"/>
            <w:tcBorders>
              <w:top w:val="nil"/>
              <w:left w:val="nil"/>
              <w:bottom w:val="nil"/>
              <w:right w:val="nil"/>
            </w:tcBorders>
          </w:tcPr>
          <w:p>
            <w:pPr>
              <w:spacing w:after="0"/>
              <w:jc w:val="center"/>
              <w:rPr>
                <w:rFonts w:ascii="Times New Roman" w:hAnsi="Times New Roman" w:eastAsia="宋体" w:cs="Times New Roman"/>
                <w:sz w:val="21"/>
                <w:szCs w:val="21"/>
              </w:rPr>
            </w:pPr>
            <w:r>
              <w:rPr>
                <w:rFonts w:ascii="Times New Roman" w:hAnsi="Times New Roman" w:eastAsia="宋体" w:cs="Times New Roman"/>
                <w:sz w:val="21"/>
                <w:szCs w:val="21"/>
              </w:rPr>
              <w:t>-0.</w:t>
            </w:r>
            <w:del w:id="103" w:author="Deng, Nana" w:date="2023-10-12T19:59:00Z">
              <w:r>
                <w:rPr>
                  <w:rFonts w:ascii="Times New Roman" w:hAnsi="Times New Roman" w:eastAsia="宋体" w:cs="Times New Roman"/>
                  <w:sz w:val="21"/>
                  <w:szCs w:val="21"/>
                </w:rPr>
                <w:delText>014</w:delText>
              </w:r>
            </w:del>
            <w:ins w:id="104" w:author="Deng, Nana" w:date="2023-10-12T19:59:00Z">
              <w:r>
                <w:rPr>
                  <w:rFonts w:ascii="Times New Roman" w:hAnsi="Times New Roman" w:eastAsia="宋体" w:cs="Times New Roman"/>
                  <w:sz w:val="21"/>
                  <w:szCs w:val="21"/>
                </w:rPr>
                <w:t>019</w:t>
              </w:r>
            </w:ins>
          </w:p>
        </w:tc>
        <w:tc>
          <w:tcPr>
            <w:tcW w:w="933" w:type="pct"/>
            <w:tcBorders>
              <w:top w:val="nil"/>
              <w:left w:val="nil"/>
              <w:bottom w:val="nil"/>
              <w:right w:val="nil"/>
            </w:tcBorders>
          </w:tcPr>
          <w:p>
            <w:pPr>
              <w:spacing w:after="0"/>
              <w:jc w:val="center"/>
              <w:rPr>
                <w:rFonts w:ascii="Times New Roman" w:hAnsi="Times New Roman" w:eastAsia="宋体" w:cs="Times New Roman"/>
                <w:sz w:val="21"/>
                <w:szCs w:val="21"/>
              </w:rPr>
            </w:pPr>
            <w:r>
              <w:rPr>
                <w:rFonts w:ascii="Times New Roman" w:hAnsi="Times New Roman" w:eastAsia="宋体" w:cs="Times New Roman"/>
                <w:sz w:val="21"/>
                <w:szCs w:val="21"/>
              </w:rPr>
              <w:t>-0.</w:t>
            </w:r>
            <w:del w:id="105" w:author="Deng, Nana" w:date="2023-10-12T20:22:00Z">
              <w:r>
                <w:rPr>
                  <w:rFonts w:ascii="Times New Roman" w:hAnsi="Times New Roman" w:eastAsia="宋体" w:cs="Times New Roman"/>
                  <w:sz w:val="21"/>
                  <w:szCs w:val="21"/>
                </w:rPr>
                <w:delText>014</w:delText>
              </w:r>
            </w:del>
            <w:ins w:id="106" w:author="Deng, Nana" w:date="2023-10-12T20:22:00Z">
              <w:r>
                <w:rPr>
                  <w:rFonts w:ascii="Times New Roman" w:hAnsi="Times New Roman" w:eastAsia="宋体" w:cs="Times New Roman"/>
                  <w:sz w:val="21"/>
                  <w:szCs w:val="21"/>
                </w:rPr>
                <w:t>020</w:t>
              </w:r>
            </w:ins>
          </w:p>
        </w:tc>
        <w:tc>
          <w:tcPr>
            <w:tcW w:w="983" w:type="pct"/>
            <w:tcBorders>
              <w:top w:val="nil"/>
              <w:left w:val="nil"/>
              <w:bottom w:val="nil"/>
              <w:right w:val="nil"/>
            </w:tcBorders>
          </w:tcPr>
          <w:p>
            <w:pPr>
              <w:spacing w:after="0"/>
              <w:jc w:val="center"/>
              <w:rPr>
                <w:rFonts w:ascii="Times New Roman" w:hAnsi="Times New Roman" w:eastAsia="宋体" w:cs="Times New Roman"/>
                <w:sz w:val="21"/>
                <w:szCs w:val="21"/>
              </w:rPr>
            </w:pPr>
            <w:r>
              <w:rPr>
                <w:rFonts w:ascii="Times New Roman" w:hAnsi="Times New Roman" w:eastAsia="宋体" w:cs="Times New Roman"/>
                <w:sz w:val="21"/>
                <w:szCs w:val="21"/>
              </w:rPr>
              <w:t>-0.</w:t>
            </w:r>
            <w:del w:id="107" w:author="Deng, Nana" w:date="2023-10-12T20:26:00Z">
              <w:r>
                <w:rPr>
                  <w:rFonts w:ascii="Times New Roman" w:hAnsi="Times New Roman" w:eastAsia="宋体" w:cs="Times New Roman"/>
                  <w:sz w:val="21"/>
                  <w:szCs w:val="21"/>
                </w:rPr>
                <w:delText>028</w:delText>
              </w:r>
            </w:del>
            <w:ins w:id="108" w:author="Deng, Nana" w:date="2023-10-12T20:26:00Z">
              <w:r>
                <w:rPr>
                  <w:rFonts w:ascii="Times New Roman" w:hAnsi="Times New Roman" w:eastAsia="宋体" w:cs="Times New Roman"/>
                  <w:sz w:val="21"/>
                  <w:szCs w:val="21"/>
                </w:rPr>
                <w:t>026</w:t>
              </w:r>
            </w:ins>
          </w:p>
        </w:tc>
        <w:tc>
          <w:tcPr>
            <w:tcW w:w="879" w:type="pct"/>
            <w:tcBorders>
              <w:top w:val="nil"/>
              <w:left w:val="nil"/>
              <w:bottom w:val="nil"/>
              <w:right w:val="nil"/>
            </w:tcBorders>
          </w:tcPr>
          <w:p>
            <w:pPr>
              <w:spacing w:after="0"/>
              <w:jc w:val="center"/>
              <w:rPr>
                <w:rFonts w:ascii="Times New Roman" w:hAnsi="Times New Roman" w:eastAsia="宋体" w:cs="Times New Roman"/>
                <w:sz w:val="21"/>
                <w:szCs w:val="21"/>
              </w:rPr>
            </w:pPr>
            <w:r>
              <w:rPr>
                <w:rFonts w:ascii="Times New Roman" w:hAnsi="Times New Roman" w:eastAsia="宋体" w:cs="Times New Roman"/>
                <w:sz w:val="21"/>
                <w:szCs w:val="21"/>
              </w:rPr>
              <w:t>-0.027</w:t>
            </w:r>
          </w:p>
        </w:tc>
      </w:tr>
      <w:tr>
        <w:tblPrEx>
          <w:tblCellMar>
            <w:top w:w="0" w:type="dxa"/>
            <w:left w:w="108" w:type="dxa"/>
            <w:bottom w:w="0" w:type="dxa"/>
            <w:right w:w="108" w:type="dxa"/>
          </w:tblCellMar>
        </w:tblPrEx>
        <w:trPr>
          <w:gridAfter w:val="1"/>
          <w:wAfter w:w="14" w:type="pct"/>
          <w:jc w:val="center"/>
        </w:trPr>
        <w:tc>
          <w:tcPr>
            <w:tcW w:w="1042" w:type="pct"/>
            <w:tcBorders>
              <w:top w:val="nil"/>
              <w:left w:val="nil"/>
              <w:bottom w:val="nil"/>
              <w:right w:val="nil"/>
            </w:tcBorders>
          </w:tcPr>
          <w:p>
            <w:pPr>
              <w:spacing w:after="0"/>
              <w:rPr>
                <w:rFonts w:ascii="Times New Roman" w:hAnsi="Times New Roman" w:eastAsia="宋体" w:cs="Times New Roman"/>
                <w:sz w:val="21"/>
                <w:szCs w:val="21"/>
              </w:rPr>
            </w:pPr>
          </w:p>
        </w:tc>
        <w:tc>
          <w:tcPr>
            <w:tcW w:w="1149" w:type="pct"/>
            <w:tcBorders>
              <w:top w:val="nil"/>
              <w:left w:val="nil"/>
              <w:bottom w:val="nil"/>
              <w:right w:val="nil"/>
            </w:tcBorders>
          </w:tcPr>
          <w:p>
            <w:pPr>
              <w:spacing w:after="0"/>
              <w:jc w:val="center"/>
              <w:rPr>
                <w:rFonts w:ascii="Times New Roman" w:hAnsi="Times New Roman" w:eastAsia="宋体" w:cs="Times New Roman"/>
                <w:sz w:val="21"/>
                <w:szCs w:val="21"/>
              </w:rPr>
            </w:pPr>
            <w:r>
              <w:rPr>
                <w:rFonts w:ascii="Times New Roman" w:hAnsi="Times New Roman" w:eastAsia="宋体" w:cs="Times New Roman"/>
                <w:sz w:val="21"/>
                <w:szCs w:val="21"/>
              </w:rPr>
              <w:t>(0.</w:t>
            </w:r>
            <w:del w:id="109" w:author="Deng, Nana" w:date="2023-10-12T19:59:00Z">
              <w:r>
                <w:rPr>
                  <w:rFonts w:ascii="Times New Roman" w:hAnsi="Times New Roman" w:eastAsia="宋体" w:cs="Times New Roman"/>
                  <w:sz w:val="21"/>
                  <w:szCs w:val="21"/>
                </w:rPr>
                <w:delText>028</w:delText>
              </w:r>
            </w:del>
            <w:ins w:id="110" w:author="Deng, Nana" w:date="2023-10-12T19:59:00Z">
              <w:r>
                <w:rPr>
                  <w:rFonts w:ascii="Times New Roman" w:hAnsi="Times New Roman" w:eastAsia="宋体" w:cs="Times New Roman"/>
                  <w:sz w:val="21"/>
                  <w:szCs w:val="21"/>
                </w:rPr>
                <w:t>027</w:t>
              </w:r>
            </w:ins>
            <w:r>
              <w:rPr>
                <w:rFonts w:ascii="Times New Roman" w:hAnsi="Times New Roman" w:eastAsia="宋体" w:cs="Times New Roman"/>
                <w:sz w:val="21"/>
                <w:szCs w:val="21"/>
              </w:rPr>
              <w:t>)</w:t>
            </w:r>
          </w:p>
        </w:tc>
        <w:tc>
          <w:tcPr>
            <w:tcW w:w="933" w:type="pct"/>
            <w:tcBorders>
              <w:top w:val="nil"/>
              <w:left w:val="nil"/>
              <w:bottom w:val="nil"/>
              <w:right w:val="nil"/>
            </w:tcBorders>
          </w:tcPr>
          <w:p>
            <w:pPr>
              <w:spacing w:after="0"/>
              <w:jc w:val="center"/>
              <w:rPr>
                <w:rFonts w:ascii="Times New Roman" w:hAnsi="Times New Roman" w:eastAsia="宋体" w:cs="Times New Roman"/>
                <w:sz w:val="21"/>
                <w:szCs w:val="21"/>
              </w:rPr>
            </w:pPr>
            <w:r>
              <w:rPr>
                <w:rFonts w:ascii="Times New Roman" w:hAnsi="Times New Roman" w:eastAsia="宋体" w:cs="Times New Roman"/>
                <w:sz w:val="21"/>
                <w:szCs w:val="21"/>
              </w:rPr>
              <w:t>(0.</w:t>
            </w:r>
            <w:del w:id="111" w:author="Deng, Nana" w:date="2023-10-12T20:22:00Z">
              <w:r>
                <w:rPr>
                  <w:rFonts w:ascii="Times New Roman" w:hAnsi="Times New Roman" w:eastAsia="宋体" w:cs="Times New Roman"/>
                  <w:sz w:val="21"/>
                  <w:szCs w:val="21"/>
                </w:rPr>
                <w:delText>028</w:delText>
              </w:r>
            </w:del>
            <w:ins w:id="112" w:author="Deng, Nana" w:date="2023-10-12T20:22:00Z">
              <w:r>
                <w:rPr>
                  <w:rFonts w:ascii="Times New Roman" w:hAnsi="Times New Roman" w:eastAsia="宋体" w:cs="Times New Roman"/>
                  <w:sz w:val="21"/>
                  <w:szCs w:val="21"/>
                </w:rPr>
                <w:t>027</w:t>
              </w:r>
            </w:ins>
            <w:r>
              <w:rPr>
                <w:rFonts w:ascii="Times New Roman" w:hAnsi="Times New Roman" w:eastAsia="宋体" w:cs="Times New Roman"/>
                <w:sz w:val="21"/>
                <w:szCs w:val="21"/>
              </w:rPr>
              <w:t>)</w:t>
            </w:r>
          </w:p>
        </w:tc>
        <w:tc>
          <w:tcPr>
            <w:tcW w:w="983" w:type="pct"/>
            <w:tcBorders>
              <w:top w:val="nil"/>
              <w:left w:val="nil"/>
              <w:bottom w:val="nil"/>
              <w:right w:val="nil"/>
            </w:tcBorders>
          </w:tcPr>
          <w:p>
            <w:pPr>
              <w:spacing w:after="0"/>
              <w:jc w:val="center"/>
              <w:rPr>
                <w:rFonts w:ascii="Times New Roman" w:hAnsi="Times New Roman" w:eastAsia="宋体" w:cs="Times New Roman"/>
                <w:sz w:val="21"/>
                <w:szCs w:val="21"/>
              </w:rPr>
            </w:pPr>
            <w:r>
              <w:rPr>
                <w:rFonts w:ascii="Times New Roman" w:hAnsi="Times New Roman" w:eastAsia="宋体" w:cs="Times New Roman"/>
                <w:sz w:val="21"/>
                <w:szCs w:val="21"/>
              </w:rPr>
              <w:t>(0.022)</w:t>
            </w:r>
          </w:p>
        </w:tc>
        <w:tc>
          <w:tcPr>
            <w:tcW w:w="879" w:type="pct"/>
            <w:tcBorders>
              <w:top w:val="nil"/>
              <w:left w:val="nil"/>
              <w:bottom w:val="nil"/>
              <w:right w:val="nil"/>
            </w:tcBorders>
          </w:tcPr>
          <w:p>
            <w:pPr>
              <w:spacing w:after="0"/>
              <w:jc w:val="center"/>
              <w:rPr>
                <w:rFonts w:ascii="Times New Roman" w:hAnsi="Times New Roman" w:eastAsia="宋体" w:cs="Times New Roman"/>
                <w:sz w:val="21"/>
                <w:szCs w:val="21"/>
              </w:rPr>
            </w:pPr>
            <w:r>
              <w:rPr>
                <w:rFonts w:ascii="Times New Roman" w:hAnsi="Times New Roman" w:eastAsia="宋体" w:cs="Times New Roman"/>
                <w:sz w:val="21"/>
                <w:szCs w:val="21"/>
              </w:rPr>
              <w:t>(0.023)</w:t>
            </w:r>
          </w:p>
        </w:tc>
      </w:tr>
      <w:tr>
        <w:tblPrEx>
          <w:tblCellMar>
            <w:top w:w="0" w:type="dxa"/>
            <w:left w:w="108" w:type="dxa"/>
            <w:bottom w:w="0" w:type="dxa"/>
            <w:right w:w="108" w:type="dxa"/>
          </w:tblCellMar>
        </w:tblPrEx>
        <w:trPr>
          <w:gridAfter w:val="1"/>
          <w:wAfter w:w="14" w:type="pct"/>
          <w:jc w:val="center"/>
        </w:trPr>
        <w:tc>
          <w:tcPr>
            <w:tcW w:w="1042" w:type="pct"/>
            <w:tcBorders>
              <w:top w:val="nil"/>
              <w:left w:val="nil"/>
              <w:bottom w:val="nil"/>
              <w:right w:val="nil"/>
            </w:tcBorders>
          </w:tcPr>
          <w:p>
            <w:pPr>
              <w:spacing w:after="0"/>
              <w:rPr>
                <w:rFonts w:ascii="Times New Roman" w:hAnsi="Times New Roman" w:eastAsia="宋体" w:cs="Times New Roman"/>
                <w:sz w:val="21"/>
                <w:szCs w:val="21"/>
              </w:rPr>
            </w:pPr>
            <w:r>
              <w:rPr>
                <w:rFonts w:ascii="Times New Roman" w:hAnsi="Times New Roman" w:eastAsia="宋体" w:cs="Times New Roman"/>
                <w:sz w:val="21"/>
                <w:szCs w:val="21"/>
              </w:rPr>
              <w:t>Constant</w:t>
            </w:r>
          </w:p>
        </w:tc>
        <w:tc>
          <w:tcPr>
            <w:tcW w:w="1149" w:type="pct"/>
            <w:tcBorders>
              <w:top w:val="nil"/>
              <w:left w:val="nil"/>
              <w:bottom w:val="nil"/>
              <w:right w:val="nil"/>
            </w:tcBorders>
          </w:tcPr>
          <w:p>
            <w:pPr>
              <w:spacing w:after="0"/>
              <w:jc w:val="center"/>
              <w:rPr>
                <w:rFonts w:ascii="Times New Roman" w:hAnsi="Times New Roman" w:eastAsia="宋体" w:cs="Times New Roman"/>
                <w:sz w:val="21"/>
                <w:szCs w:val="21"/>
              </w:rPr>
            </w:pPr>
            <w:r>
              <w:rPr>
                <w:rFonts w:ascii="Times New Roman" w:hAnsi="Times New Roman" w:eastAsia="宋体" w:cs="Times New Roman"/>
                <w:sz w:val="21"/>
                <w:szCs w:val="21"/>
              </w:rPr>
              <w:t>-1.</w:t>
            </w:r>
            <w:ins w:id="113" w:author="Deng, Nana" w:date="2023-10-12T19:59:00Z">
              <w:r>
                <w:rPr>
                  <w:rFonts w:ascii="Times New Roman" w:hAnsi="Times New Roman" w:eastAsia="宋体" w:cs="Times New Roman"/>
                  <w:sz w:val="21"/>
                  <w:szCs w:val="21"/>
                </w:rPr>
                <w:t>08</w:t>
              </w:r>
            </w:ins>
            <w:del w:id="114" w:author="Deng, Nana" w:date="2023-10-12T19:59:00Z">
              <w:r>
                <w:rPr>
                  <w:rFonts w:ascii="Times New Roman" w:hAnsi="Times New Roman" w:eastAsia="宋体" w:cs="Times New Roman"/>
                  <w:sz w:val="21"/>
                  <w:szCs w:val="21"/>
                </w:rPr>
                <w:delText>15</w:delText>
              </w:r>
            </w:del>
            <w:r>
              <w:rPr>
                <w:rFonts w:ascii="Times New Roman" w:hAnsi="Times New Roman" w:eastAsia="宋体" w:cs="Times New Roman"/>
                <w:sz w:val="21"/>
                <w:szCs w:val="21"/>
                <w:vertAlign w:val="superscript"/>
              </w:rPr>
              <w:t>***</w:t>
            </w:r>
          </w:p>
        </w:tc>
        <w:tc>
          <w:tcPr>
            <w:tcW w:w="933" w:type="pct"/>
            <w:tcBorders>
              <w:top w:val="nil"/>
              <w:left w:val="nil"/>
              <w:bottom w:val="nil"/>
              <w:right w:val="nil"/>
            </w:tcBorders>
          </w:tcPr>
          <w:p>
            <w:pPr>
              <w:spacing w:after="0"/>
              <w:jc w:val="center"/>
              <w:rPr>
                <w:rFonts w:ascii="Times New Roman" w:hAnsi="Times New Roman" w:eastAsia="宋体" w:cs="Times New Roman"/>
                <w:sz w:val="21"/>
                <w:szCs w:val="21"/>
              </w:rPr>
            </w:pPr>
            <w:r>
              <w:rPr>
                <w:rFonts w:ascii="Times New Roman" w:hAnsi="Times New Roman" w:eastAsia="宋体" w:cs="Times New Roman"/>
                <w:sz w:val="21"/>
                <w:szCs w:val="21"/>
              </w:rPr>
              <w:t>-1.</w:t>
            </w:r>
            <w:del w:id="115" w:author="Deng, Nana" w:date="2023-10-12T20:23:00Z">
              <w:r>
                <w:rPr>
                  <w:rFonts w:ascii="Times New Roman" w:hAnsi="Times New Roman" w:eastAsia="宋体" w:cs="Times New Roman"/>
                  <w:sz w:val="21"/>
                  <w:szCs w:val="21"/>
                </w:rPr>
                <w:delText>20</w:delText>
              </w:r>
            </w:del>
            <w:ins w:id="116" w:author="Deng, Nana" w:date="2023-10-12T20:23:00Z">
              <w:r>
                <w:rPr>
                  <w:rFonts w:ascii="Times New Roman" w:hAnsi="Times New Roman" w:eastAsia="宋体" w:cs="Times New Roman"/>
                  <w:sz w:val="21"/>
                  <w:szCs w:val="21"/>
                </w:rPr>
                <w:t>10</w:t>
              </w:r>
            </w:ins>
            <w:r>
              <w:rPr>
                <w:rFonts w:ascii="Times New Roman" w:hAnsi="Times New Roman" w:eastAsia="宋体" w:cs="Times New Roman"/>
                <w:sz w:val="21"/>
                <w:szCs w:val="21"/>
                <w:vertAlign w:val="superscript"/>
              </w:rPr>
              <w:t>***</w:t>
            </w:r>
          </w:p>
        </w:tc>
        <w:tc>
          <w:tcPr>
            <w:tcW w:w="983" w:type="pct"/>
            <w:tcBorders>
              <w:top w:val="nil"/>
              <w:left w:val="nil"/>
              <w:bottom w:val="nil"/>
              <w:right w:val="nil"/>
            </w:tcBorders>
          </w:tcPr>
          <w:p>
            <w:pPr>
              <w:spacing w:after="0"/>
              <w:jc w:val="center"/>
              <w:rPr>
                <w:rFonts w:ascii="Times New Roman" w:hAnsi="Times New Roman" w:eastAsia="宋体" w:cs="Times New Roman"/>
                <w:sz w:val="21"/>
                <w:szCs w:val="21"/>
              </w:rPr>
            </w:pPr>
            <w:r>
              <w:rPr>
                <w:rFonts w:ascii="Times New Roman" w:hAnsi="Times New Roman" w:eastAsia="宋体" w:cs="Times New Roman"/>
                <w:sz w:val="21"/>
                <w:szCs w:val="21"/>
              </w:rPr>
              <w:t>-1.</w:t>
            </w:r>
            <w:del w:id="117" w:author="Deng, Nana" w:date="2023-10-12T20:26:00Z">
              <w:r>
                <w:rPr>
                  <w:rFonts w:ascii="Times New Roman" w:hAnsi="Times New Roman" w:eastAsia="宋体" w:cs="Times New Roman"/>
                  <w:sz w:val="21"/>
                  <w:szCs w:val="21"/>
                </w:rPr>
                <w:delText>27</w:delText>
              </w:r>
            </w:del>
            <w:ins w:id="118" w:author="Deng, Nana" w:date="2023-10-12T20:26:00Z">
              <w:r>
                <w:rPr>
                  <w:rFonts w:ascii="Times New Roman" w:hAnsi="Times New Roman" w:eastAsia="宋体" w:cs="Times New Roman"/>
                  <w:sz w:val="21"/>
                  <w:szCs w:val="21"/>
                </w:rPr>
                <w:t>26</w:t>
              </w:r>
            </w:ins>
            <w:r>
              <w:rPr>
                <w:rFonts w:ascii="Times New Roman" w:hAnsi="Times New Roman" w:eastAsia="宋体" w:cs="Times New Roman"/>
                <w:sz w:val="21"/>
                <w:szCs w:val="21"/>
                <w:vertAlign w:val="superscript"/>
              </w:rPr>
              <w:t>***</w:t>
            </w:r>
          </w:p>
        </w:tc>
        <w:tc>
          <w:tcPr>
            <w:tcW w:w="879" w:type="pct"/>
            <w:tcBorders>
              <w:top w:val="nil"/>
              <w:left w:val="nil"/>
              <w:bottom w:val="nil"/>
              <w:right w:val="nil"/>
            </w:tcBorders>
          </w:tcPr>
          <w:p>
            <w:pPr>
              <w:spacing w:after="0"/>
              <w:jc w:val="center"/>
              <w:rPr>
                <w:rFonts w:ascii="Times New Roman" w:hAnsi="Times New Roman" w:eastAsia="宋体" w:cs="Times New Roman"/>
                <w:sz w:val="21"/>
                <w:szCs w:val="21"/>
              </w:rPr>
            </w:pPr>
            <w:r>
              <w:rPr>
                <w:rFonts w:ascii="Times New Roman" w:hAnsi="Times New Roman" w:eastAsia="宋体" w:cs="Times New Roman"/>
                <w:sz w:val="21"/>
                <w:szCs w:val="21"/>
              </w:rPr>
              <w:t>-1.</w:t>
            </w:r>
            <w:del w:id="119" w:author="Deng, Nana" w:date="2023-10-12T20:28:00Z">
              <w:r>
                <w:rPr>
                  <w:rFonts w:ascii="Times New Roman" w:hAnsi="Times New Roman" w:eastAsia="宋体" w:cs="Times New Roman"/>
                  <w:sz w:val="21"/>
                  <w:szCs w:val="21"/>
                </w:rPr>
                <w:delText>33</w:delText>
              </w:r>
            </w:del>
            <w:ins w:id="120" w:author="Deng, Nana" w:date="2023-10-12T20:28:00Z">
              <w:r>
                <w:rPr>
                  <w:rFonts w:ascii="Times New Roman" w:hAnsi="Times New Roman" w:eastAsia="宋体" w:cs="Times New Roman"/>
                  <w:sz w:val="21"/>
                  <w:szCs w:val="21"/>
                </w:rPr>
                <w:t>31</w:t>
              </w:r>
            </w:ins>
            <w:r>
              <w:rPr>
                <w:rFonts w:ascii="Times New Roman" w:hAnsi="Times New Roman" w:eastAsia="宋体" w:cs="Times New Roman"/>
                <w:sz w:val="21"/>
                <w:szCs w:val="21"/>
                <w:vertAlign w:val="superscript"/>
              </w:rPr>
              <w:t>*</w:t>
            </w:r>
            <w:ins w:id="121" w:author="Deng, Nana" w:date="2023-10-12T20:28:00Z">
              <w:r>
                <w:rPr>
                  <w:rFonts w:ascii="Times New Roman" w:hAnsi="Times New Roman" w:eastAsia="宋体" w:cs="Times New Roman"/>
                  <w:sz w:val="21"/>
                  <w:szCs w:val="21"/>
                  <w:vertAlign w:val="superscript"/>
                </w:rPr>
                <w:t>*</w:t>
              </w:r>
            </w:ins>
            <w:del w:id="122" w:author="Deng, Nana" w:date="2023-10-12T20:28:00Z">
              <w:r>
                <w:rPr>
                  <w:rFonts w:ascii="Times New Roman" w:hAnsi="Times New Roman" w:eastAsia="宋体" w:cs="Times New Roman"/>
                  <w:sz w:val="21"/>
                  <w:szCs w:val="21"/>
                  <w:vertAlign w:val="superscript"/>
                </w:rPr>
                <w:delText>*</w:delText>
              </w:r>
            </w:del>
          </w:p>
        </w:tc>
      </w:tr>
      <w:tr>
        <w:tblPrEx>
          <w:tblCellMar>
            <w:top w:w="0" w:type="dxa"/>
            <w:left w:w="108" w:type="dxa"/>
            <w:bottom w:w="0" w:type="dxa"/>
            <w:right w:w="108" w:type="dxa"/>
          </w:tblCellMar>
        </w:tblPrEx>
        <w:trPr>
          <w:gridAfter w:val="1"/>
          <w:wAfter w:w="14" w:type="pct"/>
          <w:jc w:val="center"/>
        </w:trPr>
        <w:tc>
          <w:tcPr>
            <w:tcW w:w="1042" w:type="pct"/>
            <w:tcBorders>
              <w:top w:val="nil"/>
              <w:left w:val="nil"/>
              <w:bottom w:val="nil"/>
              <w:right w:val="nil"/>
            </w:tcBorders>
          </w:tcPr>
          <w:p>
            <w:pPr>
              <w:spacing w:after="0"/>
              <w:rPr>
                <w:rFonts w:ascii="Times New Roman" w:hAnsi="Times New Roman" w:eastAsia="宋体" w:cs="Times New Roman"/>
                <w:sz w:val="21"/>
                <w:szCs w:val="21"/>
              </w:rPr>
            </w:pPr>
          </w:p>
        </w:tc>
        <w:tc>
          <w:tcPr>
            <w:tcW w:w="1149" w:type="pct"/>
            <w:tcBorders>
              <w:top w:val="nil"/>
              <w:left w:val="nil"/>
              <w:bottom w:val="nil"/>
              <w:right w:val="nil"/>
            </w:tcBorders>
          </w:tcPr>
          <w:p>
            <w:pPr>
              <w:spacing w:after="0"/>
              <w:jc w:val="center"/>
              <w:rPr>
                <w:rFonts w:ascii="Times New Roman" w:hAnsi="Times New Roman" w:eastAsia="宋体" w:cs="Times New Roman"/>
                <w:sz w:val="21"/>
                <w:szCs w:val="21"/>
              </w:rPr>
            </w:pPr>
            <w:r>
              <w:rPr>
                <w:rFonts w:ascii="Times New Roman" w:hAnsi="Times New Roman" w:eastAsia="宋体" w:cs="Times New Roman"/>
                <w:sz w:val="21"/>
                <w:szCs w:val="21"/>
              </w:rPr>
              <w:t>(0.</w:t>
            </w:r>
            <w:del w:id="123" w:author="Deng, Nana" w:date="2023-10-12T20:00:00Z">
              <w:r>
                <w:rPr>
                  <w:rFonts w:ascii="Times New Roman" w:hAnsi="Times New Roman" w:eastAsia="宋体" w:cs="Times New Roman"/>
                  <w:sz w:val="21"/>
                  <w:szCs w:val="21"/>
                </w:rPr>
                <w:delText>23</w:delText>
              </w:r>
            </w:del>
            <w:ins w:id="124" w:author="Deng, Nana" w:date="2023-10-12T20:00:00Z">
              <w:r>
                <w:rPr>
                  <w:rFonts w:ascii="Times New Roman" w:hAnsi="Times New Roman" w:eastAsia="宋体" w:cs="Times New Roman"/>
                  <w:sz w:val="21"/>
                  <w:szCs w:val="21"/>
                </w:rPr>
                <w:t>22</w:t>
              </w:r>
            </w:ins>
            <w:r>
              <w:rPr>
                <w:rFonts w:ascii="Times New Roman" w:hAnsi="Times New Roman" w:eastAsia="宋体" w:cs="Times New Roman"/>
                <w:sz w:val="21"/>
                <w:szCs w:val="21"/>
              </w:rPr>
              <w:t>)</w:t>
            </w:r>
          </w:p>
        </w:tc>
        <w:tc>
          <w:tcPr>
            <w:tcW w:w="933" w:type="pct"/>
            <w:tcBorders>
              <w:top w:val="nil"/>
              <w:left w:val="nil"/>
              <w:bottom w:val="nil"/>
              <w:right w:val="nil"/>
            </w:tcBorders>
          </w:tcPr>
          <w:p>
            <w:pPr>
              <w:spacing w:after="0"/>
              <w:jc w:val="center"/>
              <w:rPr>
                <w:rFonts w:ascii="Times New Roman" w:hAnsi="Times New Roman" w:eastAsia="宋体" w:cs="Times New Roman"/>
                <w:sz w:val="21"/>
                <w:szCs w:val="21"/>
              </w:rPr>
            </w:pPr>
            <w:r>
              <w:rPr>
                <w:rFonts w:ascii="Times New Roman" w:hAnsi="Times New Roman" w:eastAsia="宋体" w:cs="Times New Roman"/>
                <w:sz w:val="21"/>
                <w:szCs w:val="21"/>
              </w:rPr>
              <w:t>(0.</w:t>
            </w:r>
            <w:del w:id="125" w:author="Deng, Nana" w:date="2023-10-12T20:23:00Z">
              <w:r>
                <w:rPr>
                  <w:rFonts w:ascii="Times New Roman" w:hAnsi="Times New Roman" w:eastAsia="宋体" w:cs="Times New Roman"/>
                  <w:sz w:val="21"/>
                  <w:szCs w:val="21"/>
                </w:rPr>
                <w:delText>23</w:delText>
              </w:r>
            </w:del>
            <w:ins w:id="126" w:author="Deng, Nana" w:date="2023-10-12T20:23:00Z">
              <w:r>
                <w:rPr>
                  <w:rFonts w:ascii="Times New Roman" w:hAnsi="Times New Roman" w:eastAsia="宋体" w:cs="Times New Roman"/>
                  <w:sz w:val="21"/>
                  <w:szCs w:val="21"/>
                </w:rPr>
                <w:t>22</w:t>
              </w:r>
            </w:ins>
            <w:r>
              <w:rPr>
                <w:rFonts w:ascii="Times New Roman" w:hAnsi="Times New Roman" w:eastAsia="宋体" w:cs="Times New Roman"/>
                <w:sz w:val="21"/>
                <w:szCs w:val="21"/>
              </w:rPr>
              <w:t>)</w:t>
            </w:r>
          </w:p>
        </w:tc>
        <w:tc>
          <w:tcPr>
            <w:tcW w:w="983" w:type="pct"/>
            <w:tcBorders>
              <w:top w:val="nil"/>
              <w:left w:val="nil"/>
              <w:bottom w:val="nil"/>
              <w:right w:val="nil"/>
            </w:tcBorders>
          </w:tcPr>
          <w:p>
            <w:pPr>
              <w:spacing w:after="0"/>
              <w:jc w:val="center"/>
              <w:rPr>
                <w:rFonts w:ascii="Times New Roman" w:hAnsi="Times New Roman" w:eastAsia="宋体" w:cs="Times New Roman"/>
                <w:sz w:val="21"/>
                <w:szCs w:val="21"/>
              </w:rPr>
            </w:pPr>
            <w:r>
              <w:rPr>
                <w:rFonts w:ascii="Times New Roman" w:hAnsi="Times New Roman" w:eastAsia="宋体" w:cs="Times New Roman"/>
                <w:sz w:val="21"/>
                <w:szCs w:val="21"/>
              </w:rPr>
              <w:t>(0.19)</w:t>
            </w:r>
          </w:p>
        </w:tc>
        <w:tc>
          <w:tcPr>
            <w:tcW w:w="879" w:type="pct"/>
            <w:tcBorders>
              <w:top w:val="nil"/>
              <w:left w:val="nil"/>
              <w:bottom w:val="nil"/>
              <w:right w:val="nil"/>
            </w:tcBorders>
          </w:tcPr>
          <w:p>
            <w:pPr>
              <w:spacing w:after="0"/>
              <w:jc w:val="center"/>
              <w:rPr>
                <w:rFonts w:ascii="Times New Roman" w:hAnsi="Times New Roman" w:eastAsia="宋体" w:cs="Times New Roman"/>
                <w:sz w:val="21"/>
                <w:szCs w:val="21"/>
              </w:rPr>
            </w:pPr>
            <w:r>
              <w:rPr>
                <w:rFonts w:ascii="Times New Roman" w:hAnsi="Times New Roman" w:eastAsia="宋体" w:cs="Times New Roman"/>
                <w:sz w:val="21"/>
                <w:szCs w:val="21"/>
              </w:rPr>
              <w:t>(0.19)</w:t>
            </w:r>
          </w:p>
        </w:tc>
      </w:tr>
      <w:tr>
        <w:tblPrEx>
          <w:tblCellMar>
            <w:top w:w="0" w:type="dxa"/>
            <w:left w:w="108" w:type="dxa"/>
            <w:bottom w:w="0" w:type="dxa"/>
            <w:right w:w="108" w:type="dxa"/>
          </w:tblCellMar>
        </w:tblPrEx>
        <w:trPr>
          <w:gridAfter w:val="1"/>
          <w:wAfter w:w="14" w:type="pct"/>
          <w:jc w:val="center"/>
        </w:trPr>
        <w:tc>
          <w:tcPr>
            <w:tcW w:w="1042" w:type="pct"/>
            <w:tcBorders>
              <w:top w:val="nil"/>
              <w:left w:val="nil"/>
              <w:bottom w:val="nil"/>
              <w:right w:val="nil"/>
            </w:tcBorders>
          </w:tcPr>
          <w:p>
            <w:pPr>
              <w:spacing w:after="0"/>
              <w:rPr>
                <w:rFonts w:ascii="Times New Roman" w:hAnsi="Times New Roman" w:eastAsia="宋体" w:cs="Times New Roman"/>
                <w:sz w:val="21"/>
                <w:szCs w:val="21"/>
              </w:rPr>
            </w:pPr>
            <w:r>
              <w:rPr>
                <w:rFonts w:ascii="Times New Roman" w:hAnsi="Times New Roman" w:eastAsia="宋体" w:cs="Times New Roman"/>
                <w:sz w:val="21"/>
                <w:szCs w:val="21"/>
              </w:rPr>
              <w:t>Year*City FE</w:t>
            </w:r>
          </w:p>
        </w:tc>
        <w:tc>
          <w:tcPr>
            <w:tcW w:w="1149" w:type="pct"/>
            <w:tcBorders>
              <w:top w:val="nil"/>
              <w:left w:val="nil"/>
              <w:bottom w:val="nil"/>
              <w:right w:val="nil"/>
            </w:tcBorders>
          </w:tcPr>
          <w:p>
            <w:pPr>
              <w:spacing w:after="0"/>
              <w:jc w:val="center"/>
              <w:rPr>
                <w:rFonts w:ascii="Times New Roman" w:hAnsi="Times New Roman" w:eastAsia="宋体" w:cs="Times New Roman"/>
                <w:sz w:val="21"/>
                <w:szCs w:val="21"/>
              </w:rPr>
            </w:pPr>
            <w:r>
              <w:rPr>
                <w:rFonts w:ascii="Times New Roman" w:hAnsi="Times New Roman" w:eastAsia="宋体" w:cs="Times New Roman"/>
                <w:sz w:val="21"/>
                <w:szCs w:val="21"/>
              </w:rPr>
              <w:t>YES</w:t>
            </w:r>
          </w:p>
        </w:tc>
        <w:tc>
          <w:tcPr>
            <w:tcW w:w="933" w:type="pct"/>
            <w:tcBorders>
              <w:top w:val="nil"/>
              <w:left w:val="nil"/>
              <w:bottom w:val="nil"/>
              <w:right w:val="nil"/>
            </w:tcBorders>
          </w:tcPr>
          <w:p>
            <w:pPr>
              <w:spacing w:after="0"/>
              <w:jc w:val="center"/>
              <w:rPr>
                <w:rFonts w:ascii="Times New Roman" w:hAnsi="Times New Roman" w:eastAsia="宋体" w:cs="Times New Roman"/>
                <w:sz w:val="21"/>
                <w:szCs w:val="21"/>
              </w:rPr>
            </w:pPr>
            <w:r>
              <w:rPr>
                <w:rFonts w:ascii="Times New Roman" w:hAnsi="Times New Roman" w:eastAsia="宋体" w:cs="Times New Roman"/>
                <w:sz w:val="21"/>
                <w:szCs w:val="21"/>
              </w:rPr>
              <w:t>YES</w:t>
            </w:r>
          </w:p>
        </w:tc>
        <w:tc>
          <w:tcPr>
            <w:tcW w:w="983" w:type="pct"/>
            <w:tcBorders>
              <w:top w:val="nil"/>
              <w:left w:val="nil"/>
              <w:bottom w:val="nil"/>
              <w:right w:val="nil"/>
            </w:tcBorders>
          </w:tcPr>
          <w:p>
            <w:pPr>
              <w:spacing w:after="0"/>
              <w:jc w:val="center"/>
              <w:rPr>
                <w:rFonts w:ascii="Times New Roman" w:hAnsi="Times New Roman" w:eastAsia="宋体" w:cs="Times New Roman"/>
                <w:sz w:val="21"/>
                <w:szCs w:val="21"/>
              </w:rPr>
            </w:pPr>
            <w:r>
              <w:rPr>
                <w:rFonts w:ascii="Times New Roman" w:hAnsi="Times New Roman" w:eastAsia="宋体" w:cs="Times New Roman"/>
                <w:sz w:val="21"/>
                <w:szCs w:val="21"/>
              </w:rPr>
              <w:t>YES</w:t>
            </w:r>
          </w:p>
        </w:tc>
        <w:tc>
          <w:tcPr>
            <w:tcW w:w="879" w:type="pct"/>
            <w:tcBorders>
              <w:top w:val="nil"/>
              <w:left w:val="nil"/>
              <w:bottom w:val="nil"/>
              <w:right w:val="nil"/>
            </w:tcBorders>
          </w:tcPr>
          <w:p>
            <w:pPr>
              <w:spacing w:after="0"/>
              <w:jc w:val="center"/>
              <w:rPr>
                <w:rFonts w:ascii="Times New Roman" w:hAnsi="Times New Roman" w:eastAsia="宋体" w:cs="Times New Roman"/>
                <w:sz w:val="21"/>
                <w:szCs w:val="21"/>
              </w:rPr>
            </w:pPr>
            <w:r>
              <w:rPr>
                <w:rFonts w:ascii="Times New Roman" w:hAnsi="Times New Roman" w:eastAsia="宋体" w:cs="Times New Roman"/>
                <w:sz w:val="21"/>
                <w:szCs w:val="21"/>
              </w:rPr>
              <w:t>YES</w:t>
            </w:r>
          </w:p>
        </w:tc>
      </w:tr>
      <w:tr>
        <w:tblPrEx>
          <w:tblCellMar>
            <w:top w:w="0" w:type="dxa"/>
            <w:left w:w="108" w:type="dxa"/>
            <w:bottom w:w="0" w:type="dxa"/>
            <w:right w:w="108" w:type="dxa"/>
          </w:tblCellMar>
        </w:tblPrEx>
        <w:trPr>
          <w:gridAfter w:val="1"/>
          <w:wAfter w:w="14" w:type="pct"/>
          <w:jc w:val="center"/>
        </w:trPr>
        <w:tc>
          <w:tcPr>
            <w:tcW w:w="1042" w:type="pct"/>
            <w:tcBorders>
              <w:top w:val="nil"/>
              <w:left w:val="nil"/>
              <w:bottom w:val="nil"/>
              <w:right w:val="nil"/>
            </w:tcBorders>
          </w:tcPr>
          <w:p>
            <w:pPr>
              <w:spacing w:after="0"/>
              <w:rPr>
                <w:rFonts w:ascii="Times New Roman" w:hAnsi="Times New Roman" w:eastAsia="宋体" w:cs="Times New Roman"/>
                <w:sz w:val="21"/>
                <w:szCs w:val="21"/>
              </w:rPr>
            </w:pPr>
            <w:r>
              <w:rPr>
                <w:rFonts w:ascii="Times New Roman" w:hAnsi="Times New Roman" w:eastAsia="宋体" w:cs="Times New Roman"/>
                <w:sz w:val="21"/>
                <w:szCs w:val="21"/>
              </w:rPr>
              <w:t>Month*City FE</w:t>
            </w:r>
          </w:p>
        </w:tc>
        <w:tc>
          <w:tcPr>
            <w:tcW w:w="1149" w:type="pct"/>
            <w:tcBorders>
              <w:top w:val="nil"/>
              <w:left w:val="nil"/>
              <w:bottom w:val="nil"/>
              <w:right w:val="nil"/>
            </w:tcBorders>
          </w:tcPr>
          <w:p>
            <w:pPr>
              <w:spacing w:after="0"/>
              <w:jc w:val="center"/>
              <w:rPr>
                <w:rFonts w:ascii="Times New Roman" w:hAnsi="Times New Roman" w:eastAsia="宋体" w:cs="Times New Roman"/>
                <w:sz w:val="21"/>
                <w:szCs w:val="21"/>
              </w:rPr>
            </w:pPr>
            <w:r>
              <w:rPr>
                <w:rFonts w:ascii="Times New Roman" w:hAnsi="Times New Roman" w:eastAsia="宋体" w:cs="Times New Roman"/>
                <w:sz w:val="21"/>
                <w:szCs w:val="21"/>
              </w:rPr>
              <w:t>YES</w:t>
            </w:r>
          </w:p>
        </w:tc>
        <w:tc>
          <w:tcPr>
            <w:tcW w:w="933" w:type="pct"/>
            <w:tcBorders>
              <w:top w:val="nil"/>
              <w:left w:val="nil"/>
              <w:bottom w:val="nil"/>
              <w:right w:val="nil"/>
            </w:tcBorders>
          </w:tcPr>
          <w:p>
            <w:pPr>
              <w:spacing w:after="0"/>
              <w:jc w:val="center"/>
              <w:rPr>
                <w:rFonts w:ascii="Times New Roman" w:hAnsi="Times New Roman" w:eastAsia="宋体" w:cs="Times New Roman"/>
                <w:sz w:val="21"/>
                <w:szCs w:val="21"/>
              </w:rPr>
            </w:pPr>
            <w:r>
              <w:rPr>
                <w:rFonts w:ascii="Times New Roman" w:hAnsi="Times New Roman" w:eastAsia="宋体" w:cs="Times New Roman"/>
                <w:sz w:val="21"/>
                <w:szCs w:val="21"/>
              </w:rPr>
              <w:t>YES</w:t>
            </w:r>
          </w:p>
        </w:tc>
        <w:tc>
          <w:tcPr>
            <w:tcW w:w="983" w:type="pct"/>
            <w:tcBorders>
              <w:top w:val="nil"/>
              <w:left w:val="nil"/>
              <w:bottom w:val="nil"/>
              <w:right w:val="nil"/>
            </w:tcBorders>
          </w:tcPr>
          <w:p>
            <w:pPr>
              <w:spacing w:after="0"/>
              <w:jc w:val="center"/>
              <w:rPr>
                <w:rFonts w:ascii="Times New Roman" w:hAnsi="Times New Roman" w:eastAsia="宋体" w:cs="Times New Roman"/>
                <w:sz w:val="21"/>
                <w:szCs w:val="21"/>
              </w:rPr>
            </w:pPr>
            <w:r>
              <w:rPr>
                <w:rFonts w:ascii="Times New Roman" w:hAnsi="Times New Roman" w:eastAsia="宋体" w:cs="Times New Roman"/>
                <w:sz w:val="21"/>
                <w:szCs w:val="21"/>
              </w:rPr>
              <w:t>YES</w:t>
            </w:r>
          </w:p>
        </w:tc>
        <w:tc>
          <w:tcPr>
            <w:tcW w:w="879" w:type="pct"/>
            <w:tcBorders>
              <w:top w:val="nil"/>
              <w:left w:val="nil"/>
              <w:bottom w:val="nil"/>
              <w:right w:val="nil"/>
            </w:tcBorders>
          </w:tcPr>
          <w:p>
            <w:pPr>
              <w:spacing w:after="0"/>
              <w:jc w:val="center"/>
              <w:rPr>
                <w:rFonts w:ascii="Times New Roman" w:hAnsi="Times New Roman" w:eastAsia="宋体" w:cs="Times New Roman"/>
                <w:sz w:val="21"/>
                <w:szCs w:val="21"/>
              </w:rPr>
            </w:pPr>
            <w:r>
              <w:rPr>
                <w:rFonts w:ascii="Times New Roman" w:hAnsi="Times New Roman" w:eastAsia="宋体" w:cs="Times New Roman"/>
                <w:sz w:val="21"/>
                <w:szCs w:val="21"/>
              </w:rPr>
              <w:t>YES</w:t>
            </w:r>
          </w:p>
        </w:tc>
      </w:tr>
      <w:tr>
        <w:tblPrEx>
          <w:tblCellMar>
            <w:top w:w="0" w:type="dxa"/>
            <w:left w:w="108" w:type="dxa"/>
            <w:bottom w:w="0" w:type="dxa"/>
            <w:right w:w="108" w:type="dxa"/>
          </w:tblCellMar>
        </w:tblPrEx>
        <w:trPr>
          <w:gridAfter w:val="1"/>
          <w:wAfter w:w="14" w:type="pct"/>
          <w:jc w:val="center"/>
        </w:trPr>
        <w:tc>
          <w:tcPr>
            <w:tcW w:w="1042" w:type="pct"/>
            <w:tcBorders>
              <w:top w:val="nil"/>
              <w:left w:val="nil"/>
              <w:bottom w:val="nil"/>
              <w:right w:val="nil"/>
            </w:tcBorders>
          </w:tcPr>
          <w:p>
            <w:pPr>
              <w:spacing w:after="0"/>
              <w:rPr>
                <w:rFonts w:ascii="Times New Roman" w:hAnsi="Times New Roman" w:eastAsia="宋体" w:cs="Times New Roman"/>
                <w:sz w:val="21"/>
                <w:szCs w:val="21"/>
              </w:rPr>
            </w:pPr>
            <w:r>
              <w:rPr>
                <w:rFonts w:ascii="Times New Roman" w:hAnsi="Times New Roman" w:eastAsia="宋体" w:cs="Times New Roman"/>
                <w:sz w:val="21"/>
                <w:szCs w:val="21"/>
              </w:rPr>
              <w:t>Number of observations</w:t>
            </w:r>
          </w:p>
        </w:tc>
        <w:tc>
          <w:tcPr>
            <w:tcW w:w="1149" w:type="pct"/>
            <w:tcBorders>
              <w:top w:val="nil"/>
              <w:left w:val="nil"/>
              <w:bottom w:val="nil"/>
              <w:right w:val="nil"/>
            </w:tcBorders>
          </w:tcPr>
          <w:p>
            <w:pPr>
              <w:spacing w:after="0"/>
              <w:jc w:val="center"/>
              <w:rPr>
                <w:rFonts w:ascii="Times New Roman" w:hAnsi="Times New Roman" w:eastAsia="宋体" w:cs="Times New Roman"/>
                <w:sz w:val="21"/>
                <w:szCs w:val="21"/>
              </w:rPr>
            </w:pPr>
            <w:del w:id="127" w:author="Deng, Nana" w:date="2023-10-12T20:00:00Z">
              <w:r>
                <w:rPr>
                  <w:rFonts w:ascii="Times New Roman" w:hAnsi="Times New Roman" w:eastAsia="宋体" w:cs="Times New Roman"/>
                  <w:sz w:val="21"/>
                  <w:szCs w:val="21"/>
                </w:rPr>
                <w:delText>3792</w:delText>
              </w:r>
            </w:del>
            <w:ins w:id="128" w:author="Deng, Nana" w:date="2023-10-12T20:00:00Z">
              <w:r>
                <w:rPr>
                  <w:rFonts w:ascii="Times New Roman" w:hAnsi="Times New Roman" w:eastAsia="宋体" w:cs="Times New Roman"/>
                  <w:sz w:val="21"/>
                  <w:szCs w:val="21"/>
                </w:rPr>
                <w:t>3776</w:t>
              </w:r>
            </w:ins>
          </w:p>
        </w:tc>
        <w:tc>
          <w:tcPr>
            <w:tcW w:w="933" w:type="pct"/>
            <w:tcBorders>
              <w:top w:val="nil"/>
              <w:left w:val="nil"/>
              <w:bottom w:val="nil"/>
              <w:right w:val="nil"/>
            </w:tcBorders>
          </w:tcPr>
          <w:p>
            <w:pPr>
              <w:spacing w:after="0"/>
              <w:jc w:val="center"/>
              <w:rPr>
                <w:rFonts w:ascii="Times New Roman" w:hAnsi="Times New Roman" w:eastAsia="宋体" w:cs="Times New Roman"/>
                <w:sz w:val="21"/>
                <w:szCs w:val="21"/>
              </w:rPr>
            </w:pPr>
            <w:ins w:id="129" w:author="Deng, Nana" w:date="2023-10-12T20:23:00Z">
              <w:r>
                <w:rPr>
                  <w:rFonts w:ascii="Times New Roman" w:hAnsi="Times New Roman" w:eastAsia="宋体" w:cs="Times New Roman"/>
                  <w:sz w:val="21"/>
                  <w:szCs w:val="21"/>
                </w:rPr>
                <w:t>3776</w:t>
              </w:r>
            </w:ins>
            <w:del w:id="130" w:author="Deng, Nana" w:date="2023-10-12T20:23:00Z">
              <w:r>
                <w:rPr>
                  <w:rFonts w:ascii="Times New Roman" w:hAnsi="Times New Roman" w:eastAsia="宋体" w:cs="Times New Roman"/>
                  <w:sz w:val="21"/>
                  <w:szCs w:val="21"/>
                </w:rPr>
                <w:delText>3792</w:delText>
              </w:r>
            </w:del>
          </w:p>
        </w:tc>
        <w:tc>
          <w:tcPr>
            <w:tcW w:w="983" w:type="pct"/>
            <w:tcBorders>
              <w:top w:val="nil"/>
              <w:left w:val="nil"/>
              <w:bottom w:val="nil"/>
              <w:right w:val="nil"/>
            </w:tcBorders>
          </w:tcPr>
          <w:p>
            <w:pPr>
              <w:spacing w:after="0"/>
              <w:jc w:val="center"/>
              <w:rPr>
                <w:rFonts w:ascii="Times New Roman" w:hAnsi="Times New Roman" w:eastAsia="宋体" w:cs="Times New Roman"/>
                <w:sz w:val="21"/>
                <w:szCs w:val="21"/>
              </w:rPr>
            </w:pPr>
            <w:ins w:id="131" w:author="Deng, Nana" w:date="2023-10-12T20:23:00Z">
              <w:r>
                <w:rPr>
                  <w:rFonts w:ascii="Times New Roman" w:hAnsi="Times New Roman" w:eastAsia="宋体" w:cs="Times New Roman"/>
                  <w:sz w:val="21"/>
                  <w:szCs w:val="21"/>
                </w:rPr>
                <w:t>3776</w:t>
              </w:r>
            </w:ins>
            <w:del w:id="132" w:author="Deng, Nana" w:date="2023-10-12T20:23:00Z">
              <w:r>
                <w:rPr>
                  <w:rFonts w:ascii="Times New Roman" w:hAnsi="Times New Roman" w:eastAsia="宋体" w:cs="Times New Roman"/>
                  <w:sz w:val="21"/>
                  <w:szCs w:val="21"/>
                </w:rPr>
                <w:delText>3792</w:delText>
              </w:r>
            </w:del>
          </w:p>
        </w:tc>
        <w:tc>
          <w:tcPr>
            <w:tcW w:w="879" w:type="pct"/>
            <w:tcBorders>
              <w:top w:val="nil"/>
              <w:left w:val="nil"/>
              <w:bottom w:val="nil"/>
              <w:right w:val="nil"/>
            </w:tcBorders>
          </w:tcPr>
          <w:p>
            <w:pPr>
              <w:spacing w:after="0"/>
              <w:jc w:val="center"/>
              <w:rPr>
                <w:rFonts w:ascii="Times New Roman" w:hAnsi="Times New Roman" w:eastAsia="宋体" w:cs="Times New Roman"/>
                <w:sz w:val="21"/>
                <w:szCs w:val="21"/>
              </w:rPr>
            </w:pPr>
            <w:ins w:id="133" w:author="Deng, Nana" w:date="2023-10-12T20:23:00Z">
              <w:r>
                <w:rPr>
                  <w:rFonts w:ascii="Times New Roman" w:hAnsi="Times New Roman" w:eastAsia="宋体" w:cs="Times New Roman"/>
                  <w:sz w:val="21"/>
                  <w:szCs w:val="21"/>
                </w:rPr>
                <w:t>3776</w:t>
              </w:r>
            </w:ins>
            <w:del w:id="134" w:author="Deng, Nana" w:date="2023-10-12T20:23:00Z">
              <w:r>
                <w:rPr>
                  <w:rFonts w:ascii="Times New Roman" w:hAnsi="Times New Roman" w:eastAsia="宋体" w:cs="Times New Roman"/>
                  <w:sz w:val="21"/>
                  <w:szCs w:val="21"/>
                </w:rPr>
                <w:delText>3792</w:delText>
              </w:r>
            </w:del>
          </w:p>
        </w:tc>
      </w:tr>
      <w:tr>
        <w:tblPrEx>
          <w:tblCellMar>
            <w:top w:w="0" w:type="dxa"/>
            <w:left w:w="108" w:type="dxa"/>
            <w:bottom w:w="0" w:type="dxa"/>
            <w:right w:w="108" w:type="dxa"/>
          </w:tblCellMar>
        </w:tblPrEx>
        <w:trPr>
          <w:gridAfter w:val="1"/>
          <w:wAfter w:w="14" w:type="pct"/>
          <w:jc w:val="center"/>
        </w:trPr>
        <w:tc>
          <w:tcPr>
            <w:tcW w:w="1042" w:type="pct"/>
            <w:tcBorders>
              <w:top w:val="nil"/>
              <w:left w:val="nil"/>
              <w:bottom w:val="nil"/>
              <w:right w:val="nil"/>
            </w:tcBorders>
          </w:tcPr>
          <w:p>
            <w:pPr>
              <w:spacing w:after="0"/>
              <w:rPr>
                <w:rFonts w:ascii="Times New Roman" w:hAnsi="Times New Roman" w:eastAsia="宋体" w:cs="Times New Roman"/>
                <w:sz w:val="21"/>
                <w:szCs w:val="21"/>
              </w:rPr>
            </w:pPr>
            <w:r>
              <w:rPr>
                <w:rFonts w:ascii="Times New Roman" w:hAnsi="Times New Roman" w:eastAsia="宋体" w:cs="Times New Roman"/>
                <w:sz w:val="21"/>
                <w:szCs w:val="21"/>
              </w:rPr>
              <w:t>Number of city</w:t>
            </w:r>
          </w:p>
        </w:tc>
        <w:tc>
          <w:tcPr>
            <w:tcW w:w="1149" w:type="pct"/>
            <w:tcBorders>
              <w:top w:val="nil"/>
              <w:left w:val="nil"/>
              <w:bottom w:val="nil"/>
              <w:right w:val="nil"/>
            </w:tcBorders>
          </w:tcPr>
          <w:p>
            <w:pPr>
              <w:spacing w:after="0"/>
              <w:jc w:val="center"/>
              <w:rPr>
                <w:rFonts w:ascii="Times New Roman" w:hAnsi="Times New Roman" w:eastAsia="宋体" w:cs="Times New Roman"/>
                <w:sz w:val="21"/>
                <w:szCs w:val="21"/>
              </w:rPr>
            </w:pPr>
            <w:del w:id="135" w:author="Deng, Nana" w:date="2023-10-12T20:00:00Z">
              <w:r>
                <w:rPr>
                  <w:rFonts w:ascii="Times New Roman" w:hAnsi="Times New Roman" w:eastAsia="宋体" w:cs="Times New Roman"/>
                  <w:sz w:val="21"/>
                  <w:szCs w:val="21"/>
                </w:rPr>
                <w:delText>273</w:delText>
              </w:r>
            </w:del>
            <w:ins w:id="136" w:author="Deng, Nana" w:date="2023-10-12T20:00:00Z">
              <w:r>
                <w:rPr>
                  <w:rFonts w:ascii="Times New Roman" w:hAnsi="Times New Roman" w:eastAsia="宋体" w:cs="Times New Roman"/>
                  <w:sz w:val="21"/>
                  <w:szCs w:val="21"/>
                </w:rPr>
                <w:t>272</w:t>
              </w:r>
            </w:ins>
          </w:p>
        </w:tc>
        <w:tc>
          <w:tcPr>
            <w:tcW w:w="933" w:type="pct"/>
            <w:tcBorders>
              <w:top w:val="nil"/>
              <w:left w:val="nil"/>
              <w:bottom w:val="nil"/>
              <w:right w:val="nil"/>
            </w:tcBorders>
          </w:tcPr>
          <w:p>
            <w:pPr>
              <w:spacing w:after="0"/>
              <w:jc w:val="center"/>
              <w:rPr>
                <w:rFonts w:ascii="Times New Roman" w:hAnsi="Times New Roman" w:eastAsia="宋体" w:cs="Times New Roman"/>
                <w:sz w:val="21"/>
                <w:szCs w:val="21"/>
              </w:rPr>
            </w:pPr>
            <w:ins w:id="137" w:author="Deng, Nana" w:date="2023-10-12T20:23:00Z">
              <w:r>
                <w:rPr>
                  <w:rFonts w:ascii="Times New Roman" w:hAnsi="Times New Roman" w:eastAsia="宋体" w:cs="Times New Roman"/>
                  <w:sz w:val="21"/>
                  <w:szCs w:val="21"/>
                </w:rPr>
                <w:t>272</w:t>
              </w:r>
            </w:ins>
            <w:del w:id="138" w:author="Deng, Nana" w:date="2023-10-12T20:23:00Z">
              <w:r>
                <w:rPr>
                  <w:rFonts w:ascii="Times New Roman" w:hAnsi="Times New Roman" w:eastAsia="宋体" w:cs="Times New Roman"/>
                  <w:sz w:val="21"/>
                  <w:szCs w:val="21"/>
                </w:rPr>
                <w:delText>273</w:delText>
              </w:r>
            </w:del>
          </w:p>
        </w:tc>
        <w:tc>
          <w:tcPr>
            <w:tcW w:w="983" w:type="pct"/>
            <w:tcBorders>
              <w:top w:val="nil"/>
              <w:left w:val="nil"/>
              <w:bottom w:val="nil"/>
              <w:right w:val="nil"/>
            </w:tcBorders>
          </w:tcPr>
          <w:p>
            <w:pPr>
              <w:spacing w:after="0"/>
              <w:jc w:val="center"/>
              <w:rPr>
                <w:rFonts w:ascii="Times New Roman" w:hAnsi="Times New Roman" w:eastAsia="宋体" w:cs="Times New Roman"/>
                <w:sz w:val="21"/>
                <w:szCs w:val="21"/>
              </w:rPr>
            </w:pPr>
            <w:ins w:id="139" w:author="Deng, Nana" w:date="2023-10-12T20:23:00Z">
              <w:r>
                <w:rPr>
                  <w:rFonts w:ascii="Times New Roman" w:hAnsi="Times New Roman" w:eastAsia="宋体" w:cs="Times New Roman"/>
                  <w:sz w:val="21"/>
                  <w:szCs w:val="21"/>
                </w:rPr>
                <w:t>272</w:t>
              </w:r>
            </w:ins>
            <w:del w:id="140" w:author="Deng, Nana" w:date="2023-10-12T20:23:00Z">
              <w:r>
                <w:rPr>
                  <w:rFonts w:ascii="Times New Roman" w:hAnsi="Times New Roman" w:eastAsia="宋体" w:cs="Times New Roman"/>
                  <w:sz w:val="21"/>
                  <w:szCs w:val="21"/>
                </w:rPr>
                <w:delText>273</w:delText>
              </w:r>
            </w:del>
          </w:p>
        </w:tc>
        <w:tc>
          <w:tcPr>
            <w:tcW w:w="879" w:type="pct"/>
            <w:tcBorders>
              <w:top w:val="nil"/>
              <w:left w:val="nil"/>
              <w:bottom w:val="nil"/>
              <w:right w:val="nil"/>
            </w:tcBorders>
          </w:tcPr>
          <w:p>
            <w:pPr>
              <w:spacing w:after="0"/>
              <w:jc w:val="center"/>
              <w:rPr>
                <w:rFonts w:ascii="Times New Roman" w:hAnsi="Times New Roman" w:eastAsia="宋体" w:cs="Times New Roman"/>
                <w:sz w:val="21"/>
                <w:szCs w:val="21"/>
              </w:rPr>
            </w:pPr>
            <w:ins w:id="141" w:author="Deng, Nana" w:date="2023-10-12T20:23:00Z">
              <w:r>
                <w:rPr>
                  <w:rFonts w:ascii="Times New Roman" w:hAnsi="Times New Roman" w:eastAsia="宋体" w:cs="Times New Roman"/>
                  <w:sz w:val="21"/>
                  <w:szCs w:val="21"/>
                </w:rPr>
                <w:t>272</w:t>
              </w:r>
            </w:ins>
            <w:del w:id="142" w:author="Deng, Nana" w:date="2023-10-12T20:23:00Z">
              <w:r>
                <w:rPr>
                  <w:rFonts w:ascii="Times New Roman" w:hAnsi="Times New Roman" w:eastAsia="宋体" w:cs="Times New Roman"/>
                  <w:sz w:val="21"/>
                  <w:szCs w:val="21"/>
                </w:rPr>
                <w:delText>273</w:delText>
              </w:r>
            </w:del>
          </w:p>
        </w:tc>
      </w:tr>
      <w:tr>
        <w:tblPrEx>
          <w:tblCellMar>
            <w:top w:w="0" w:type="dxa"/>
            <w:left w:w="108" w:type="dxa"/>
            <w:bottom w:w="0" w:type="dxa"/>
            <w:right w:w="108" w:type="dxa"/>
          </w:tblCellMar>
        </w:tblPrEx>
        <w:trPr>
          <w:gridAfter w:val="1"/>
          <w:wAfter w:w="14" w:type="pct"/>
          <w:jc w:val="center"/>
        </w:trPr>
        <w:tc>
          <w:tcPr>
            <w:tcW w:w="1042" w:type="pct"/>
            <w:tcBorders>
              <w:top w:val="nil"/>
              <w:left w:val="nil"/>
              <w:bottom w:val="single" w:color="auto" w:sz="4" w:space="0"/>
              <w:right w:val="nil"/>
            </w:tcBorders>
          </w:tcPr>
          <w:p>
            <w:pPr>
              <w:spacing w:after="0"/>
              <w:rPr>
                <w:rFonts w:ascii="Times New Roman" w:hAnsi="Times New Roman" w:eastAsia="宋体" w:cs="Times New Roman"/>
                <w:sz w:val="21"/>
                <w:szCs w:val="21"/>
              </w:rPr>
            </w:pPr>
            <w:r>
              <w:rPr>
                <w:rFonts w:ascii="Times New Roman" w:hAnsi="Times New Roman" w:eastAsia="宋体" w:cs="Times New Roman"/>
                <w:sz w:val="21"/>
                <w:szCs w:val="21"/>
              </w:rPr>
              <w:t>R-squared</w:t>
            </w:r>
          </w:p>
        </w:tc>
        <w:tc>
          <w:tcPr>
            <w:tcW w:w="1149" w:type="pct"/>
            <w:tcBorders>
              <w:top w:val="nil"/>
              <w:left w:val="nil"/>
              <w:bottom w:val="single" w:color="auto" w:sz="4" w:space="0"/>
              <w:right w:val="nil"/>
            </w:tcBorders>
          </w:tcPr>
          <w:p>
            <w:pPr>
              <w:spacing w:after="0"/>
              <w:jc w:val="center"/>
              <w:rPr>
                <w:rFonts w:ascii="Times New Roman" w:hAnsi="Times New Roman" w:eastAsia="宋体" w:cs="Times New Roman"/>
                <w:sz w:val="21"/>
                <w:szCs w:val="21"/>
              </w:rPr>
            </w:pPr>
            <w:r>
              <w:rPr>
                <w:rFonts w:ascii="Times New Roman" w:hAnsi="Times New Roman" w:eastAsia="宋体" w:cs="Times New Roman"/>
                <w:sz w:val="21"/>
                <w:szCs w:val="21"/>
              </w:rPr>
              <w:t>0.92</w:t>
            </w:r>
          </w:p>
        </w:tc>
        <w:tc>
          <w:tcPr>
            <w:tcW w:w="933" w:type="pct"/>
            <w:tcBorders>
              <w:top w:val="nil"/>
              <w:left w:val="nil"/>
              <w:bottom w:val="single" w:color="auto" w:sz="4" w:space="0"/>
              <w:right w:val="nil"/>
            </w:tcBorders>
          </w:tcPr>
          <w:p>
            <w:pPr>
              <w:spacing w:after="0"/>
              <w:jc w:val="center"/>
              <w:rPr>
                <w:rFonts w:ascii="Times New Roman" w:hAnsi="Times New Roman" w:eastAsia="宋体" w:cs="Times New Roman"/>
                <w:sz w:val="21"/>
                <w:szCs w:val="21"/>
              </w:rPr>
            </w:pPr>
            <w:r>
              <w:rPr>
                <w:rFonts w:ascii="Times New Roman" w:hAnsi="Times New Roman" w:eastAsia="宋体" w:cs="Times New Roman"/>
                <w:sz w:val="21"/>
                <w:szCs w:val="21"/>
              </w:rPr>
              <w:t>0.92</w:t>
            </w:r>
          </w:p>
        </w:tc>
        <w:tc>
          <w:tcPr>
            <w:tcW w:w="983" w:type="pct"/>
            <w:tcBorders>
              <w:top w:val="nil"/>
              <w:left w:val="nil"/>
              <w:bottom w:val="single" w:color="auto" w:sz="4" w:space="0"/>
              <w:right w:val="nil"/>
            </w:tcBorders>
          </w:tcPr>
          <w:p>
            <w:pPr>
              <w:spacing w:after="0"/>
              <w:jc w:val="center"/>
              <w:rPr>
                <w:rFonts w:ascii="Times New Roman" w:hAnsi="Times New Roman" w:eastAsia="宋体" w:cs="Times New Roman"/>
                <w:sz w:val="21"/>
                <w:szCs w:val="21"/>
              </w:rPr>
            </w:pPr>
            <w:r>
              <w:rPr>
                <w:rFonts w:ascii="Times New Roman" w:hAnsi="Times New Roman" w:eastAsia="宋体" w:cs="Times New Roman"/>
                <w:sz w:val="21"/>
                <w:szCs w:val="21"/>
              </w:rPr>
              <w:t>0.97</w:t>
            </w:r>
          </w:p>
        </w:tc>
        <w:tc>
          <w:tcPr>
            <w:tcW w:w="879" w:type="pct"/>
            <w:tcBorders>
              <w:top w:val="nil"/>
              <w:left w:val="nil"/>
              <w:bottom w:val="single" w:color="auto" w:sz="4" w:space="0"/>
              <w:right w:val="nil"/>
            </w:tcBorders>
          </w:tcPr>
          <w:p>
            <w:pPr>
              <w:spacing w:after="0"/>
              <w:jc w:val="center"/>
              <w:rPr>
                <w:rFonts w:ascii="Times New Roman" w:hAnsi="Times New Roman" w:eastAsia="宋体" w:cs="Times New Roman"/>
                <w:sz w:val="21"/>
                <w:szCs w:val="21"/>
              </w:rPr>
            </w:pPr>
            <w:r>
              <w:rPr>
                <w:rFonts w:ascii="Times New Roman" w:hAnsi="Times New Roman" w:eastAsia="宋体" w:cs="Times New Roman"/>
                <w:sz w:val="21"/>
                <w:szCs w:val="21"/>
              </w:rPr>
              <w:t>0.97</w:t>
            </w:r>
          </w:p>
        </w:tc>
      </w:tr>
    </w:tbl>
    <w:p>
      <w:pPr>
        <w:spacing w:after="0"/>
        <w:rPr>
          <w:rFonts w:ascii="Times New Roman" w:hAnsi="Times New Roman" w:cs="Times New Roman"/>
        </w:rPr>
        <w:sectPr>
          <w:pgSz w:w="12240" w:h="15840"/>
          <w:pgMar w:top="1440" w:right="1440" w:bottom="1440" w:left="1440" w:header="720" w:footer="720" w:gutter="0"/>
          <w:cols w:space="720" w:num="1"/>
          <w:docGrid w:linePitch="360" w:charSpace="0"/>
        </w:sectPr>
      </w:pPr>
      <w:r>
        <w:rPr>
          <w:rFonts w:ascii="Times New Roman" w:hAnsi="Times New Roman" w:cs="Times New Roman"/>
        </w:rPr>
        <w:t xml:space="preserve">Note: Standard errors in parentheses are clustered to city level. *P&lt; 0.1, **P&lt; 0.05, ***P&lt; 0.01. R-squared denotes the goodness-of-fit of the regressions. </w:t>
      </w:r>
    </w:p>
    <w:p>
      <w:pPr>
        <w:rPr>
          <w:rFonts w:ascii="Times New Roman" w:hAnsi="Times New Roman" w:eastAsia="等线" w:cs="Times New Roman"/>
          <w:lang w:bidi="ar"/>
        </w:rPr>
      </w:pPr>
      <w:r>
        <w:rPr>
          <w:rFonts w:hint="eastAsia" w:ascii="Times New Roman" w:hAnsi="Times New Roman" w:eastAsia="等线" w:cs="Times New Roman"/>
          <w:lang w:bidi="ar"/>
        </w:rPr>
        <w:t xml:space="preserve">Table </w:t>
      </w:r>
      <w:r>
        <w:rPr>
          <w:rFonts w:ascii="Times New Roman" w:hAnsi="Times New Roman" w:eastAsia="等线" w:cs="Times New Roman"/>
          <w:lang w:bidi="ar"/>
        </w:rPr>
        <w:t>S19</w:t>
      </w:r>
      <w:r>
        <w:rPr>
          <w:rFonts w:hint="eastAsia" w:ascii="Times New Roman" w:hAnsi="Times New Roman" w:eastAsia="等线" w:cs="Times New Roman"/>
          <w:lang w:bidi="ar"/>
        </w:rPr>
        <w:t xml:space="preserve">. Regression results </w:t>
      </w:r>
      <w:r>
        <w:rPr>
          <w:rFonts w:ascii="Times New Roman" w:hAnsi="Times New Roman" w:eastAsia="等线" w:cs="Times New Roman"/>
          <w:lang w:bidi="ar"/>
        </w:rPr>
        <w:t xml:space="preserve">of the </w:t>
      </w:r>
      <w:r>
        <w:rPr>
          <w:rFonts w:hint="eastAsia" w:ascii="Times New Roman" w:hAnsi="Times New Roman" w:eastAsia="等线" w:cs="Times New Roman"/>
          <w:lang w:bidi="ar"/>
        </w:rPr>
        <w:t xml:space="preserve">impact of power outages on </w:t>
      </w:r>
      <w:r>
        <w:rPr>
          <w:rFonts w:ascii="Times New Roman" w:hAnsi="Times New Roman" w:eastAsia="等线" w:cs="Times New Roman"/>
          <w:lang w:bidi="ar"/>
        </w:rPr>
        <w:t>the economy.</w:t>
      </w:r>
    </w:p>
    <w:tbl>
      <w:tblPr>
        <w:tblStyle w:val="8"/>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75"/>
        <w:gridCol w:w="1386"/>
        <w:gridCol w:w="1519"/>
        <w:gridCol w:w="160"/>
        <w:gridCol w:w="1493"/>
        <w:gridCol w:w="1573"/>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75" w:type="dxa"/>
          </w:tcPr>
          <w:p>
            <w:pPr>
              <w:widowControl w:val="0"/>
              <w:jc w:val="center"/>
              <w:rPr>
                <w:rFonts w:ascii="Times New Roman" w:hAnsi="Times New Roman" w:eastAsia="等线" w:cs="Times New Roman"/>
                <w:szCs w:val="21"/>
                <w:lang w:bidi="ar"/>
              </w:rPr>
            </w:pPr>
          </w:p>
        </w:tc>
        <w:tc>
          <w:tcPr>
            <w:tcW w:w="3065" w:type="dxa"/>
            <w:gridSpan w:val="3"/>
            <w:tcBorders>
              <w:bottom w:val="single" w:color="auto" w:sz="4" w:space="0"/>
            </w:tcBorders>
          </w:tcPr>
          <w:p>
            <w:pPr>
              <w:widowControl w:val="0"/>
              <w:jc w:val="center"/>
              <w:rPr>
                <w:rFonts w:ascii="Times New Roman" w:hAnsi="Times New Roman" w:eastAsia="等线" w:cs="Times New Roman"/>
                <w:szCs w:val="21"/>
                <w:lang w:bidi="ar"/>
              </w:rPr>
            </w:pPr>
            <w:r>
              <w:rPr>
                <w:rFonts w:ascii="Times New Roman" w:hAnsi="Times New Roman" w:eastAsia="等线" w:cs="Times New Roman"/>
                <w:szCs w:val="21"/>
                <w:lang w:bidi="ar"/>
              </w:rPr>
              <w:t>ln(Industrial value added)</w:t>
            </w:r>
          </w:p>
        </w:tc>
        <w:tc>
          <w:tcPr>
            <w:tcW w:w="3066" w:type="dxa"/>
            <w:gridSpan w:val="2"/>
            <w:tcBorders>
              <w:bottom w:val="single" w:color="auto" w:sz="4" w:space="0"/>
            </w:tcBorders>
          </w:tcPr>
          <w:p>
            <w:pPr>
              <w:widowControl w:val="0"/>
              <w:jc w:val="center"/>
              <w:rPr>
                <w:rFonts w:ascii="Times New Roman" w:hAnsi="Times New Roman" w:eastAsia="等线" w:cs="Times New Roman"/>
                <w:szCs w:val="21"/>
                <w:lang w:bidi="ar"/>
              </w:rPr>
            </w:pPr>
            <w:r>
              <w:rPr>
                <w:rFonts w:ascii="Times New Roman" w:hAnsi="Times New Roman" w:eastAsia="等线" w:cs="Times New Roman"/>
                <w:szCs w:val="21"/>
                <w:lang w:bidi="ar"/>
              </w:rPr>
              <w:t>ln(GDP)</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75" w:type="dxa"/>
          </w:tcPr>
          <w:p>
            <w:pPr>
              <w:widowControl w:val="0"/>
              <w:jc w:val="center"/>
              <w:rPr>
                <w:rFonts w:ascii="Times New Roman" w:hAnsi="Times New Roman" w:eastAsia="等线" w:cs="Times New Roman"/>
                <w:szCs w:val="21"/>
                <w:lang w:bidi="ar"/>
              </w:rPr>
            </w:pPr>
            <w:r>
              <w:rPr>
                <w:rFonts w:ascii="Times New Roman" w:hAnsi="Times New Roman" w:eastAsia="Times New Roman" w:cs="Times New Roman"/>
                <w:color w:val="000000"/>
                <w:szCs w:val="21"/>
              </w:rPr>
              <w:t>outage times</w:t>
            </w:r>
          </w:p>
        </w:tc>
        <w:tc>
          <w:tcPr>
            <w:tcW w:w="1386" w:type="dxa"/>
            <w:tcBorders>
              <w:top w:val="single" w:color="auto" w:sz="4" w:space="0"/>
              <w:bottom w:val="nil"/>
            </w:tcBorders>
          </w:tcPr>
          <w:p>
            <w:pPr>
              <w:widowControl w:val="0"/>
              <w:jc w:val="center"/>
              <w:rPr>
                <w:rFonts w:ascii="Times New Roman" w:hAnsi="Times New Roman" w:eastAsia="等线" w:cs="Times New Roman"/>
                <w:szCs w:val="21"/>
                <w:lang w:bidi="ar"/>
              </w:rPr>
            </w:pPr>
            <w:r>
              <w:rPr>
                <w:rFonts w:hint="eastAsia" w:ascii="Times New Roman" w:hAnsi="Times New Roman" w:eastAsia="等线" w:cs="Times New Roman"/>
                <w:szCs w:val="21"/>
                <w:lang w:bidi="ar"/>
              </w:rPr>
              <w:t>-</w:t>
            </w:r>
            <w:r>
              <w:rPr>
                <w:rFonts w:ascii="Times New Roman" w:hAnsi="Times New Roman" w:eastAsia="等线" w:cs="Times New Roman"/>
                <w:szCs w:val="21"/>
                <w:lang w:bidi="ar"/>
              </w:rPr>
              <w:t>0.00004</w:t>
            </w:r>
          </w:p>
          <w:p>
            <w:pPr>
              <w:widowControl w:val="0"/>
              <w:jc w:val="center"/>
              <w:rPr>
                <w:rFonts w:ascii="Times New Roman" w:hAnsi="Times New Roman" w:eastAsia="等线" w:cs="Times New Roman"/>
                <w:szCs w:val="21"/>
                <w:lang w:bidi="ar"/>
              </w:rPr>
            </w:pPr>
            <w:r>
              <w:rPr>
                <w:rFonts w:hint="eastAsia" w:ascii="Times New Roman" w:hAnsi="Times New Roman" w:eastAsia="等线" w:cs="Times New Roman"/>
                <w:szCs w:val="21"/>
                <w:lang w:bidi="ar"/>
              </w:rPr>
              <w:t>(</w:t>
            </w:r>
            <w:r>
              <w:rPr>
                <w:rFonts w:ascii="Times New Roman" w:hAnsi="Times New Roman" w:eastAsia="等线" w:cs="Times New Roman"/>
                <w:szCs w:val="21"/>
                <w:lang w:bidi="ar"/>
              </w:rPr>
              <w:t>0.00008)</w:t>
            </w:r>
          </w:p>
        </w:tc>
        <w:tc>
          <w:tcPr>
            <w:tcW w:w="1519" w:type="dxa"/>
            <w:tcBorders>
              <w:top w:val="single" w:color="auto" w:sz="4" w:space="0"/>
              <w:bottom w:val="nil"/>
            </w:tcBorders>
          </w:tcPr>
          <w:p>
            <w:pPr>
              <w:widowControl w:val="0"/>
              <w:jc w:val="center"/>
              <w:rPr>
                <w:rFonts w:ascii="Times New Roman" w:hAnsi="Times New Roman" w:eastAsia="等线" w:cs="Times New Roman"/>
                <w:szCs w:val="21"/>
                <w:lang w:bidi="ar"/>
              </w:rPr>
            </w:pPr>
          </w:p>
        </w:tc>
        <w:tc>
          <w:tcPr>
            <w:tcW w:w="1653" w:type="dxa"/>
            <w:gridSpan w:val="2"/>
            <w:tcBorders>
              <w:top w:val="single" w:color="auto" w:sz="4" w:space="0"/>
              <w:bottom w:val="nil"/>
            </w:tcBorders>
          </w:tcPr>
          <w:p>
            <w:pPr>
              <w:widowControl w:val="0"/>
              <w:jc w:val="center"/>
              <w:rPr>
                <w:rFonts w:ascii="Times New Roman" w:hAnsi="Times New Roman" w:eastAsia="等线" w:cs="Times New Roman"/>
                <w:szCs w:val="21"/>
                <w:lang w:bidi="ar"/>
              </w:rPr>
            </w:pPr>
            <w:r>
              <w:rPr>
                <w:rFonts w:hint="eastAsia" w:ascii="Times New Roman" w:hAnsi="Times New Roman" w:eastAsia="等线" w:cs="Times New Roman"/>
                <w:szCs w:val="21"/>
                <w:lang w:bidi="ar"/>
              </w:rPr>
              <w:t>-</w:t>
            </w:r>
            <w:r>
              <w:rPr>
                <w:rFonts w:ascii="Times New Roman" w:hAnsi="Times New Roman" w:eastAsia="等线" w:cs="Times New Roman"/>
                <w:szCs w:val="21"/>
                <w:lang w:bidi="ar"/>
              </w:rPr>
              <w:t>0.0012</w:t>
            </w:r>
          </w:p>
          <w:p>
            <w:pPr>
              <w:widowControl w:val="0"/>
              <w:jc w:val="center"/>
              <w:rPr>
                <w:rFonts w:ascii="Times New Roman" w:hAnsi="Times New Roman" w:eastAsia="等线" w:cs="Times New Roman"/>
                <w:szCs w:val="21"/>
                <w:lang w:bidi="ar"/>
              </w:rPr>
            </w:pPr>
            <w:r>
              <w:rPr>
                <w:rFonts w:hint="eastAsia" w:ascii="Times New Roman" w:hAnsi="Times New Roman" w:eastAsia="等线" w:cs="Times New Roman"/>
                <w:szCs w:val="21"/>
                <w:lang w:bidi="ar"/>
              </w:rPr>
              <w:t>(</w:t>
            </w:r>
            <w:r>
              <w:rPr>
                <w:rFonts w:ascii="Times New Roman" w:hAnsi="Times New Roman" w:eastAsia="等线" w:cs="Times New Roman"/>
                <w:szCs w:val="21"/>
                <w:lang w:bidi="ar"/>
              </w:rPr>
              <w:t>0.0017)</w:t>
            </w:r>
          </w:p>
        </w:tc>
        <w:tc>
          <w:tcPr>
            <w:tcW w:w="1573" w:type="dxa"/>
            <w:tcBorders>
              <w:top w:val="single" w:color="auto" w:sz="4" w:space="0"/>
              <w:bottom w:val="nil"/>
            </w:tcBorders>
          </w:tcPr>
          <w:p>
            <w:pPr>
              <w:widowControl w:val="0"/>
              <w:jc w:val="center"/>
              <w:rPr>
                <w:rFonts w:ascii="Times New Roman" w:hAnsi="Times New Roman" w:eastAsia="等线" w:cs="Times New Roman"/>
                <w:szCs w:val="21"/>
                <w:lang w:bidi="ar"/>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75" w:type="dxa"/>
          </w:tcPr>
          <w:p>
            <w:pPr>
              <w:widowControl w:val="0"/>
              <w:jc w:val="center"/>
              <w:rPr>
                <w:rFonts w:ascii="Times New Roman" w:hAnsi="Times New Roman" w:eastAsia="等线" w:cs="Times New Roman"/>
                <w:szCs w:val="21"/>
                <w:lang w:bidi="ar"/>
              </w:rPr>
            </w:pPr>
            <w:r>
              <w:rPr>
                <w:rFonts w:ascii="Times New Roman" w:hAnsi="Times New Roman" w:eastAsia="Times New Roman" w:cs="Times New Roman"/>
                <w:color w:val="000000"/>
                <w:szCs w:val="21"/>
              </w:rPr>
              <w:t>outage hours</w:t>
            </w:r>
          </w:p>
        </w:tc>
        <w:tc>
          <w:tcPr>
            <w:tcW w:w="1386" w:type="dxa"/>
          </w:tcPr>
          <w:p>
            <w:pPr>
              <w:widowControl w:val="0"/>
              <w:jc w:val="center"/>
              <w:rPr>
                <w:rFonts w:ascii="Times New Roman" w:hAnsi="Times New Roman" w:eastAsia="等线" w:cs="Times New Roman"/>
                <w:szCs w:val="21"/>
                <w:lang w:bidi="ar"/>
              </w:rPr>
            </w:pPr>
          </w:p>
        </w:tc>
        <w:tc>
          <w:tcPr>
            <w:tcW w:w="1519" w:type="dxa"/>
          </w:tcPr>
          <w:p>
            <w:pPr>
              <w:widowControl w:val="0"/>
              <w:jc w:val="center"/>
              <w:rPr>
                <w:rFonts w:ascii="Times New Roman" w:hAnsi="Times New Roman" w:eastAsia="等线" w:cs="Times New Roman"/>
                <w:szCs w:val="21"/>
                <w:lang w:bidi="ar"/>
              </w:rPr>
            </w:pPr>
            <w:r>
              <w:rPr>
                <w:rFonts w:hint="eastAsia" w:ascii="Times New Roman" w:hAnsi="Times New Roman" w:eastAsia="等线" w:cs="Times New Roman"/>
                <w:szCs w:val="21"/>
                <w:lang w:bidi="ar"/>
              </w:rPr>
              <w:t>-</w:t>
            </w:r>
            <w:r>
              <w:rPr>
                <w:rFonts w:ascii="Times New Roman" w:hAnsi="Times New Roman" w:eastAsia="等线" w:cs="Times New Roman"/>
                <w:szCs w:val="21"/>
                <w:lang w:bidi="ar"/>
              </w:rPr>
              <w:t>2.24e-06</w:t>
            </w:r>
          </w:p>
          <w:p>
            <w:pPr>
              <w:widowControl w:val="0"/>
              <w:jc w:val="center"/>
              <w:rPr>
                <w:rFonts w:ascii="Times New Roman" w:hAnsi="Times New Roman" w:eastAsia="等线" w:cs="Times New Roman"/>
                <w:szCs w:val="21"/>
                <w:lang w:bidi="ar"/>
              </w:rPr>
            </w:pPr>
            <w:r>
              <w:rPr>
                <w:rFonts w:hint="eastAsia" w:ascii="Times New Roman" w:hAnsi="Times New Roman" w:eastAsia="等线" w:cs="Times New Roman"/>
                <w:szCs w:val="21"/>
                <w:lang w:bidi="ar"/>
              </w:rPr>
              <w:t>(</w:t>
            </w:r>
            <w:r>
              <w:rPr>
                <w:rFonts w:ascii="Times New Roman" w:hAnsi="Times New Roman" w:eastAsia="等线" w:cs="Times New Roman"/>
                <w:szCs w:val="21"/>
                <w:lang w:bidi="ar"/>
              </w:rPr>
              <w:t>2.93e-06)</w:t>
            </w:r>
          </w:p>
        </w:tc>
        <w:tc>
          <w:tcPr>
            <w:tcW w:w="1653" w:type="dxa"/>
            <w:gridSpan w:val="2"/>
          </w:tcPr>
          <w:p>
            <w:pPr>
              <w:widowControl w:val="0"/>
              <w:jc w:val="center"/>
              <w:rPr>
                <w:rFonts w:ascii="Times New Roman" w:hAnsi="Times New Roman" w:eastAsia="等线" w:cs="Times New Roman"/>
                <w:szCs w:val="21"/>
                <w:lang w:bidi="ar"/>
              </w:rPr>
            </w:pPr>
          </w:p>
        </w:tc>
        <w:tc>
          <w:tcPr>
            <w:tcW w:w="1573" w:type="dxa"/>
          </w:tcPr>
          <w:p>
            <w:pPr>
              <w:widowControl w:val="0"/>
              <w:jc w:val="center"/>
              <w:rPr>
                <w:rFonts w:ascii="Times New Roman" w:hAnsi="Times New Roman" w:eastAsia="等线" w:cs="Times New Roman"/>
                <w:szCs w:val="21"/>
                <w:lang w:bidi="ar"/>
              </w:rPr>
            </w:pPr>
            <w:r>
              <w:rPr>
                <w:rFonts w:hint="eastAsia" w:ascii="Times New Roman" w:hAnsi="Times New Roman" w:eastAsia="等线" w:cs="Times New Roman"/>
                <w:szCs w:val="21"/>
                <w:lang w:bidi="ar"/>
              </w:rPr>
              <w:t>-</w:t>
            </w:r>
            <w:r>
              <w:rPr>
                <w:rFonts w:ascii="Times New Roman" w:hAnsi="Times New Roman" w:eastAsia="等线" w:cs="Times New Roman"/>
                <w:szCs w:val="21"/>
                <w:lang w:bidi="ar"/>
              </w:rPr>
              <w:t>0.00009</w:t>
            </w:r>
          </w:p>
          <w:p>
            <w:pPr>
              <w:widowControl w:val="0"/>
              <w:jc w:val="center"/>
              <w:rPr>
                <w:rFonts w:ascii="Times New Roman" w:hAnsi="Times New Roman" w:eastAsia="等线" w:cs="Times New Roman"/>
                <w:szCs w:val="21"/>
                <w:lang w:bidi="ar"/>
              </w:rPr>
            </w:pPr>
            <w:r>
              <w:rPr>
                <w:rFonts w:hint="eastAsia" w:ascii="Times New Roman" w:hAnsi="Times New Roman" w:eastAsia="等线" w:cs="Times New Roman"/>
                <w:szCs w:val="21"/>
                <w:lang w:bidi="ar"/>
              </w:rPr>
              <w:t>(</w:t>
            </w:r>
            <w:r>
              <w:rPr>
                <w:rFonts w:ascii="Times New Roman" w:hAnsi="Times New Roman" w:eastAsia="等线" w:cs="Times New Roman"/>
                <w:szCs w:val="21"/>
                <w:lang w:bidi="ar"/>
              </w:rPr>
              <w:t>0.0006)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75" w:type="dxa"/>
            <w:tcBorders>
              <w:bottom w:val="nil"/>
            </w:tcBorders>
          </w:tcPr>
          <w:p>
            <w:pPr>
              <w:widowControl w:val="0"/>
              <w:jc w:val="center"/>
              <w:rPr>
                <w:rFonts w:ascii="Times New Roman" w:hAnsi="Times New Roman" w:eastAsia="等线" w:cs="Times New Roman"/>
                <w:szCs w:val="21"/>
                <w:lang w:bidi="ar"/>
              </w:rPr>
            </w:pPr>
            <w:r>
              <w:rPr>
                <w:rFonts w:ascii="Times New Roman" w:hAnsi="Times New Roman" w:eastAsia="Times New Roman" w:cs="Times New Roman"/>
                <w:color w:val="000000"/>
                <w:szCs w:val="21"/>
              </w:rPr>
              <w:t>Constant</w:t>
            </w:r>
          </w:p>
        </w:tc>
        <w:tc>
          <w:tcPr>
            <w:tcW w:w="1386" w:type="dxa"/>
            <w:tcBorders>
              <w:bottom w:val="nil"/>
            </w:tcBorders>
          </w:tcPr>
          <w:p>
            <w:pPr>
              <w:widowControl w:val="0"/>
              <w:jc w:val="center"/>
              <w:rPr>
                <w:rFonts w:ascii="Times New Roman" w:hAnsi="Times New Roman" w:eastAsia="等线" w:cs="Times New Roman"/>
                <w:szCs w:val="21"/>
                <w:lang w:bidi="ar"/>
              </w:rPr>
            </w:pPr>
            <w:r>
              <w:rPr>
                <w:rFonts w:ascii="Times New Roman" w:hAnsi="Times New Roman" w:eastAsia="等线" w:cs="Times New Roman"/>
                <w:szCs w:val="21"/>
                <w:lang w:bidi="ar"/>
              </w:rPr>
              <w:t>15.85</w:t>
            </w:r>
            <w:r>
              <w:rPr>
                <w:rFonts w:ascii="Times New Roman" w:hAnsi="Times New Roman" w:eastAsia="等线" w:cs="Times New Roman"/>
                <w:szCs w:val="21"/>
                <w:vertAlign w:val="superscript"/>
                <w:lang w:bidi="ar"/>
              </w:rPr>
              <w:t>***</w:t>
            </w:r>
          </w:p>
          <w:p>
            <w:pPr>
              <w:widowControl w:val="0"/>
              <w:jc w:val="center"/>
              <w:rPr>
                <w:rFonts w:ascii="Times New Roman" w:hAnsi="Times New Roman" w:eastAsia="等线" w:cs="Times New Roman"/>
                <w:szCs w:val="21"/>
                <w:lang w:bidi="ar"/>
              </w:rPr>
            </w:pPr>
            <w:r>
              <w:rPr>
                <w:rFonts w:hint="eastAsia" w:ascii="Times New Roman" w:hAnsi="Times New Roman" w:eastAsia="等线" w:cs="Times New Roman"/>
                <w:szCs w:val="21"/>
                <w:lang w:bidi="ar"/>
              </w:rPr>
              <w:t>(</w:t>
            </w:r>
            <w:r>
              <w:rPr>
                <w:rFonts w:ascii="Times New Roman" w:hAnsi="Times New Roman" w:eastAsia="等线" w:cs="Times New Roman"/>
                <w:szCs w:val="21"/>
                <w:lang w:bidi="ar"/>
              </w:rPr>
              <w:t>0.006)</w:t>
            </w:r>
          </w:p>
        </w:tc>
        <w:tc>
          <w:tcPr>
            <w:tcW w:w="1519" w:type="dxa"/>
            <w:tcBorders>
              <w:bottom w:val="nil"/>
            </w:tcBorders>
          </w:tcPr>
          <w:p>
            <w:pPr>
              <w:widowControl w:val="0"/>
              <w:jc w:val="center"/>
              <w:rPr>
                <w:rFonts w:ascii="Times New Roman" w:hAnsi="Times New Roman" w:eastAsia="等线" w:cs="Times New Roman"/>
                <w:szCs w:val="21"/>
                <w:lang w:bidi="ar"/>
              </w:rPr>
            </w:pPr>
            <w:r>
              <w:rPr>
                <w:rFonts w:ascii="Times New Roman" w:hAnsi="Times New Roman" w:eastAsia="等线" w:cs="Times New Roman"/>
                <w:szCs w:val="21"/>
                <w:lang w:bidi="ar"/>
              </w:rPr>
              <w:t>15.85</w:t>
            </w:r>
            <w:r>
              <w:rPr>
                <w:rFonts w:ascii="Times New Roman" w:hAnsi="Times New Roman" w:eastAsia="等线" w:cs="Times New Roman"/>
                <w:szCs w:val="21"/>
                <w:vertAlign w:val="superscript"/>
                <w:lang w:bidi="ar"/>
              </w:rPr>
              <w:t>***</w:t>
            </w:r>
          </w:p>
          <w:p>
            <w:pPr>
              <w:widowControl w:val="0"/>
              <w:jc w:val="center"/>
              <w:rPr>
                <w:rFonts w:ascii="Times New Roman" w:hAnsi="Times New Roman" w:eastAsia="等线" w:cs="Times New Roman"/>
                <w:szCs w:val="21"/>
                <w:lang w:bidi="ar"/>
              </w:rPr>
            </w:pPr>
            <w:r>
              <w:rPr>
                <w:rFonts w:hint="eastAsia" w:ascii="Times New Roman" w:hAnsi="Times New Roman" w:eastAsia="等线" w:cs="Times New Roman"/>
                <w:szCs w:val="21"/>
                <w:lang w:bidi="ar"/>
              </w:rPr>
              <w:t>(</w:t>
            </w:r>
            <w:r>
              <w:rPr>
                <w:rFonts w:ascii="Times New Roman" w:hAnsi="Times New Roman" w:eastAsia="等线" w:cs="Times New Roman"/>
                <w:szCs w:val="21"/>
                <w:lang w:bidi="ar"/>
              </w:rPr>
              <w:t>0.006)</w:t>
            </w:r>
          </w:p>
        </w:tc>
        <w:tc>
          <w:tcPr>
            <w:tcW w:w="1653" w:type="dxa"/>
            <w:gridSpan w:val="2"/>
            <w:tcBorders>
              <w:bottom w:val="nil"/>
            </w:tcBorders>
          </w:tcPr>
          <w:p>
            <w:pPr>
              <w:widowControl w:val="0"/>
              <w:jc w:val="center"/>
              <w:rPr>
                <w:rFonts w:ascii="Times New Roman" w:hAnsi="Times New Roman" w:eastAsia="等线" w:cs="Times New Roman"/>
                <w:szCs w:val="21"/>
                <w:lang w:bidi="ar"/>
              </w:rPr>
            </w:pPr>
            <w:r>
              <w:rPr>
                <w:rFonts w:hint="eastAsia" w:ascii="Times New Roman" w:hAnsi="Times New Roman" w:eastAsia="等线" w:cs="Times New Roman"/>
                <w:szCs w:val="21"/>
                <w:lang w:bidi="ar"/>
              </w:rPr>
              <w:t>8</w:t>
            </w:r>
            <w:r>
              <w:rPr>
                <w:rFonts w:ascii="Times New Roman" w:hAnsi="Times New Roman" w:eastAsia="等线" w:cs="Times New Roman"/>
                <w:szCs w:val="21"/>
                <w:lang w:bidi="ar"/>
              </w:rPr>
              <w:t>.31</w:t>
            </w:r>
            <w:r>
              <w:rPr>
                <w:rFonts w:ascii="Times New Roman" w:hAnsi="Times New Roman" w:eastAsia="等线" w:cs="Times New Roman"/>
                <w:szCs w:val="21"/>
                <w:vertAlign w:val="superscript"/>
                <w:lang w:bidi="ar"/>
              </w:rPr>
              <w:t>***</w:t>
            </w:r>
          </w:p>
          <w:p>
            <w:pPr>
              <w:widowControl w:val="0"/>
              <w:jc w:val="center"/>
              <w:rPr>
                <w:rFonts w:ascii="Times New Roman" w:hAnsi="Times New Roman" w:eastAsia="等线" w:cs="Times New Roman"/>
                <w:szCs w:val="21"/>
                <w:lang w:bidi="ar"/>
              </w:rPr>
            </w:pPr>
            <w:r>
              <w:rPr>
                <w:rFonts w:hint="eastAsia" w:ascii="Times New Roman" w:hAnsi="Times New Roman" w:eastAsia="等线" w:cs="Times New Roman"/>
                <w:szCs w:val="21"/>
                <w:lang w:bidi="ar"/>
              </w:rPr>
              <w:t>(</w:t>
            </w:r>
            <w:r>
              <w:rPr>
                <w:rFonts w:ascii="Times New Roman" w:hAnsi="Times New Roman" w:eastAsia="等线" w:cs="Times New Roman"/>
                <w:szCs w:val="21"/>
                <w:lang w:bidi="ar"/>
              </w:rPr>
              <w:t>0.018)</w:t>
            </w:r>
          </w:p>
        </w:tc>
        <w:tc>
          <w:tcPr>
            <w:tcW w:w="1573" w:type="dxa"/>
            <w:tcBorders>
              <w:bottom w:val="nil"/>
            </w:tcBorders>
          </w:tcPr>
          <w:p>
            <w:pPr>
              <w:widowControl w:val="0"/>
              <w:jc w:val="center"/>
              <w:rPr>
                <w:rFonts w:ascii="Times New Roman" w:hAnsi="Times New Roman" w:eastAsia="等线" w:cs="Times New Roman"/>
                <w:szCs w:val="21"/>
                <w:lang w:bidi="ar"/>
              </w:rPr>
            </w:pPr>
            <w:r>
              <w:rPr>
                <w:rFonts w:hint="eastAsia" w:ascii="Times New Roman" w:hAnsi="Times New Roman" w:eastAsia="等线" w:cs="Times New Roman"/>
                <w:szCs w:val="21"/>
                <w:lang w:bidi="ar"/>
              </w:rPr>
              <w:t>8</w:t>
            </w:r>
            <w:r>
              <w:rPr>
                <w:rFonts w:ascii="Times New Roman" w:hAnsi="Times New Roman" w:eastAsia="等线" w:cs="Times New Roman"/>
                <w:szCs w:val="21"/>
                <w:lang w:bidi="ar"/>
              </w:rPr>
              <w:t>.31</w:t>
            </w:r>
            <w:r>
              <w:rPr>
                <w:rFonts w:ascii="Times New Roman" w:hAnsi="Times New Roman" w:eastAsia="等线" w:cs="Times New Roman"/>
                <w:szCs w:val="21"/>
                <w:vertAlign w:val="superscript"/>
                <w:lang w:bidi="ar"/>
              </w:rPr>
              <w:t>***</w:t>
            </w:r>
          </w:p>
          <w:p>
            <w:pPr>
              <w:widowControl w:val="0"/>
              <w:jc w:val="center"/>
              <w:rPr>
                <w:rFonts w:ascii="Times New Roman" w:hAnsi="Times New Roman" w:eastAsia="等线" w:cs="Times New Roman"/>
                <w:szCs w:val="21"/>
                <w:lang w:bidi="ar"/>
              </w:rPr>
            </w:pPr>
            <w:r>
              <w:rPr>
                <w:rFonts w:hint="eastAsia" w:ascii="Times New Roman" w:hAnsi="Times New Roman" w:eastAsia="等线" w:cs="Times New Roman"/>
                <w:szCs w:val="21"/>
                <w:lang w:bidi="ar"/>
              </w:rPr>
              <w:t>(</w:t>
            </w:r>
            <w:r>
              <w:rPr>
                <w:rFonts w:ascii="Times New Roman" w:hAnsi="Times New Roman" w:eastAsia="等线" w:cs="Times New Roman"/>
                <w:szCs w:val="21"/>
                <w:lang w:bidi="ar"/>
              </w:rPr>
              <w:t>0.018)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75" w:type="dxa"/>
            <w:tcBorders>
              <w:top w:val="nil"/>
              <w:bottom w:val="single" w:color="auto" w:sz="4" w:space="0"/>
            </w:tcBorders>
          </w:tcPr>
          <w:p>
            <w:pPr>
              <w:widowControl w:val="0"/>
              <w:jc w:val="center"/>
              <w:rPr>
                <w:rFonts w:ascii="Times New Roman" w:hAnsi="Times New Roman" w:eastAsia="等线" w:cs="Times New Roman"/>
                <w:szCs w:val="21"/>
                <w:lang w:bidi="ar"/>
              </w:rPr>
            </w:pPr>
            <w:r>
              <w:rPr>
                <w:rFonts w:ascii="Times New Roman" w:hAnsi="Times New Roman" w:eastAsia="Times New Roman" w:cs="Times New Roman"/>
                <w:color w:val="000000"/>
                <w:szCs w:val="21"/>
              </w:rPr>
              <w:t>R-squared</w:t>
            </w:r>
          </w:p>
        </w:tc>
        <w:tc>
          <w:tcPr>
            <w:tcW w:w="1386" w:type="dxa"/>
            <w:tcBorders>
              <w:top w:val="nil"/>
              <w:bottom w:val="single" w:color="auto" w:sz="4" w:space="0"/>
            </w:tcBorders>
          </w:tcPr>
          <w:p>
            <w:pPr>
              <w:widowControl w:val="0"/>
              <w:jc w:val="center"/>
              <w:rPr>
                <w:rFonts w:ascii="Times New Roman" w:hAnsi="Times New Roman" w:eastAsia="等线" w:cs="Times New Roman"/>
                <w:szCs w:val="21"/>
                <w:lang w:bidi="ar"/>
              </w:rPr>
            </w:pPr>
            <w:r>
              <w:rPr>
                <w:rFonts w:hint="eastAsia" w:ascii="Times New Roman" w:hAnsi="Times New Roman" w:eastAsia="等线" w:cs="Times New Roman"/>
                <w:szCs w:val="21"/>
                <w:lang w:bidi="ar"/>
              </w:rPr>
              <w:t>0</w:t>
            </w:r>
            <w:r>
              <w:rPr>
                <w:rFonts w:ascii="Times New Roman" w:hAnsi="Times New Roman" w:eastAsia="等线" w:cs="Times New Roman"/>
                <w:szCs w:val="21"/>
                <w:lang w:bidi="ar"/>
              </w:rPr>
              <w:t>.52</w:t>
            </w:r>
          </w:p>
        </w:tc>
        <w:tc>
          <w:tcPr>
            <w:tcW w:w="1519" w:type="dxa"/>
            <w:tcBorders>
              <w:top w:val="nil"/>
              <w:bottom w:val="single" w:color="auto" w:sz="4" w:space="0"/>
            </w:tcBorders>
          </w:tcPr>
          <w:p>
            <w:pPr>
              <w:widowControl w:val="0"/>
              <w:jc w:val="center"/>
              <w:rPr>
                <w:rFonts w:ascii="Times New Roman" w:hAnsi="Times New Roman" w:eastAsia="等线" w:cs="Times New Roman"/>
                <w:szCs w:val="21"/>
                <w:lang w:bidi="ar"/>
              </w:rPr>
            </w:pPr>
            <w:r>
              <w:rPr>
                <w:rFonts w:hint="eastAsia" w:ascii="Times New Roman" w:hAnsi="Times New Roman" w:eastAsia="等线" w:cs="Times New Roman"/>
                <w:szCs w:val="21"/>
                <w:lang w:bidi="ar"/>
              </w:rPr>
              <w:t>0</w:t>
            </w:r>
            <w:r>
              <w:rPr>
                <w:rFonts w:ascii="Times New Roman" w:hAnsi="Times New Roman" w:eastAsia="等线" w:cs="Times New Roman"/>
                <w:szCs w:val="21"/>
                <w:lang w:bidi="ar"/>
              </w:rPr>
              <w:t>.82</w:t>
            </w:r>
          </w:p>
        </w:tc>
        <w:tc>
          <w:tcPr>
            <w:tcW w:w="1653" w:type="dxa"/>
            <w:gridSpan w:val="2"/>
            <w:tcBorders>
              <w:top w:val="nil"/>
              <w:bottom w:val="single" w:color="auto" w:sz="4" w:space="0"/>
            </w:tcBorders>
          </w:tcPr>
          <w:p>
            <w:pPr>
              <w:widowControl w:val="0"/>
              <w:jc w:val="center"/>
              <w:rPr>
                <w:rFonts w:ascii="Times New Roman" w:hAnsi="Times New Roman" w:eastAsia="等线" w:cs="Times New Roman"/>
                <w:szCs w:val="21"/>
                <w:lang w:bidi="ar"/>
              </w:rPr>
            </w:pPr>
            <w:r>
              <w:rPr>
                <w:rFonts w:hint="eastAsia" w:ascii="Times New Roman" w:hAnsi="Times New Roman" w:eastAsia="等线" w:cs="Times New Roman"/>
                <w:szCs w:val="21"/>
                <w:lang w:bidi="ar"/>
              </w:rPr>
              <w:t>0</w:t>
            </w:r>
            <w:r>
              <w:rPr>
                <w:rFonts w:ascii="Times New Roman" w:hAnsi="Times New Roman" w:eastAsia="等线" w:cs="Times New Roman"/>
                <w:szCs w:val="21"/>
                <w:lang w:bidi="ar"/>
              </w:rPr>
              <w:t>.82</w:t>
            </w:r>
          </w:p>
        </w:tc>
        <w:tc>
          <w:tcPr>
            <w:tcW w:w="1573" w:type="dxa"/>
            <w:tcBorders>
              <w:top w:val="nil"/>
              <w:bottom w:val="single" w:color="auto" w:sz="4" w:space="0"/>
            </w:tcBorders>
          </w:tcPr>
          <w:p>
            <w:pPr>
              <w:widowControl w:val="0"/>
              <w:jc w:val="center"/>
              <w:rPr>
                <w:rFonts w:ascii="Times New Roman" w:hAnsi="Times New Roman" w:eastAsia="等线" w:cs="Times New Roman"/>
                <w:szCs w:val="21"/>
                <w:lang w:bidi="ar"/>
              </w:rPr>
            </w:pPr>
            <w:r>
              <w:rPr>
                <w:rFonts w:hint="eastAsia" w:ascii="Times New Roman" w:hAnsi="Times New Roman" w:eastAsia="等线" w:cs="Times New Roman"/>
                <w:szCs w:val="21"/>
                <w:lang w:bidi="ar"/>
              </w:rPr>
              <w:t>0</w:t>
            </w:r>
            <w:r>
              <w:rPr>
                <w:rFonts w:ascii="Times New Roman" w:hAnsi="Times New Roman" w:eastAsia="等线" w:cs="Times New Roman"/>
                <w:szCs w:val="21"/>
                <w:lang w:bidi="ar"/>
              </w:rPr>
              <w:t>.82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75" w:type="dxa"/>
            <w:tcBorders>
              <w:top w:val="single" w:color="auto" w:sz="4" w:space="0"/>
            </w:tcBorders>
          </w:tcPr>
          <w:p>
            <w:pPr>
              <w:widowControl w:val="0"/>
              <w:jc w:val="center"/>
              <w:rPr>
                <w:rFonts w:ascii="Times New Roman" w:hAnsi="Times New Roman" w:eastAsia="等线" w:cs="Times New Roman"/>
                <w:szCs w:val="21"/>
                <w:lang w:bidi="ar"/>
              </w:rPr>
            </w:pPr>
            <w:r>
              <w:rPr>
                <w:rFonts w:ascii="Times New Roman" w:hAnsi="Times New Roman" w:eastAsia="宋体" w:cs="Times New Roman"/>
                <w:szCs w:val="21"/>
              </w:rPr>
              <w:t>Time FE</w:t>
            </w:r>
          </w:p>
        </w:tc>
        <w:tc>
          <w:tcPr>
            <w:tcW w:w="1386" w:type="dxa"/>
            <w:tcBorders>
              <w:top w:val="single" w:color="auto" w:sz="4" w:space="0"/>
            </w:tcBorders>
          </w:tcPr>
          <w:p>
            <w:pPr>
              <w:widowControl w:val="0"/>
              <w:jc w:val="center"/>
              <w:rPr>
                <w:rFonts w:ascii="Times New Roman" w:hAnsi="Times New Roman" w:eastAsia="等线" w:cs="Times New Roman"/>
                <w:szCs w:val="21"/>
                <w:lang w:bidi="ar"/>
              </w:rPr>
            </w:pPr>
            <w:r>
              <w:rPr>
                <w:rFonts w:hint="eastAsia" w:ascii="Times New Roman" w:hAnsi="Times New Roman" w:eastAsia="等线" w:cs="Times New Roman"/>
                <w:szCs w:val="21"/>
                <w:lang w:bidi="ar"/>
              </w:rPr>
              <w:t>Y</w:t>
            </w:r>
            <w:r>
              <w:rPr>
                <w:rFonts w:ascii="Times New Roman" w:hAnsi="Times New Roman" w:eastAsia="等线" w:cs="Times New Roman"/>
                <w:szCs w:val="21"/>
                <w:lang w:bidi="ar"/>
              </w:rPr>
              <w:t>ES</w:t>
            </w:r>
          </w:p>
        </w:tc>
        <w:tc>
          <w:tcPr>
            <w:tcW w:w="1519" w:type="dxa"/>
            <w:tcBorders>
              <w:top w:val="single" w:color="auto" w:sz="4" w:space="0"/>
            </w:tcBorders>
          </w:tcPr>
          <w:p>
            <w:pPr>
              <w:widowControl w:val="0"/>
              <w:jc w:val="center"/>
              <w:rPr>
                <w:rFonts w:ascii="Times New Roman" w:hAnsi="Times New Roman" w:eastAsia="等线" w:cs="Times New Roman"/>
                <w:szCs w:val="21"/>
                <w:lang w:bidi="ar"/>
              </w:rPr>
            </w:pPr>
            <w:r>
              <w:rPr>
                <w:rFonts w:hint="eastAsia" w:ascii="Times New Roman" w:hAnsi="Times New Roman" w:eastAsia="等线" w:cs="Times New Roman"/>
                <w:szCs w:val="21"/>
                <w:lang w:bidi="ar"/>
              </w:rPr>
              <w:t>Y</w:t>
            </w:r>
            <w:r>
              <w:rPr>
                <w:rFonts w:ascii="Times New Roman" w:hAnsi="Times New Roman" w:eastAsia="等线" w:cs="Times New Roman"/>
                <w:szCs w:val="21"/>
                <w:lang w:bidi="ar"/>
              </w:rPr>
              <w:t>ES</w:t>
            </w:r>
          </w:p>
        </w:tc>
        <w:tc>
          <w:tcPr>
            <w:tcW w:w="1653" w:type="dxa"/>
            <w:gridSpan w:val="2"/>
            <w:tcBorders>
              <w:top w:val="single" w:color="auto" w:sz="4" w:space="0"/>
            </w:tcBorders>
          </w:tcPr>
          <w:p>
            <w:pPr>
              <w:widowControl w:val="0"/>
              <w:jc w:val="center"/>
              <w:rPr>
                <w:rFonts w:ascii="Times New Roman" w:hAnsi="Times New Roman" w:eastAsia="等线" w:cs="Times New Roman"/>
                <w:szCs w:val="21"/>
                <w:lang w:bidi="ar"/>
              </w:rPr>
            </w:pPr>
            <w:r>
              <w:rPr>
                <w:rFonts w:hint="eastAsia" w:ascii="Times New Roman" w:hAnsi="Times New Roman" w:eastAsia="等线" w:cs="Times New Roman"/>
                <w:szCs w:val="21"/>
                <w:lang w:bidi="ar"/>
              </w:rPr>
              <w:t>Y</w:t>
            </w:r>
            <w:r>
              <w:rPr>
                <w:rFonts w:ascii="Times New Roman" w:hAnsi="Times New Roman" w:eastAsia="等线" w:cs="Times New Roman"/>
                <w:szCs w:val="21"/>
                <w:lang w:bidi="ar"/>
              </w:rPr>
              <w:t>ES</w:t>
            </w:r>
          </w:p>
        </w:tc>
        <w:tc>
          <w:tcPr>
            <w:tcW w:w="1573" w:type="dxa"/>
            <w:tcBorders>
              <w:top w:val="single" w:color="auto" w:sz="4" w:space="0"/>
            </w:tcBorders>
          </w:tcPr>
          <w:p>
            <w:pPr>
              <w:widowControl w:val="0"/>
              <w:jc w:val="center"/>
              <w:rPr>
                <w:rFonts w:ascii="Times New Roman" w:hAnsi="Times New Roman" w:eastAsia="等线" w:cs="Times New Roman"/>
                <w:szCs w:val="21"/>
                <w:lang w:bidi="ar"/>
              </w:rPr>
            </w:pPr>
            <w:r>
              <w:rPr>
                <w:rFonts w:hint="eastAsia" w:ascii="Times New Roman" w:hAnsi="Times New Roman" w:eastAsia="等线" w:cs="Times New Roman"/>
                <w:szCs w:val="21"/>
                <w:lang w:bidi="ar"/>
              </w:rPr>
              <w:t>Y</w:t>
            </w:r>
            <w:r>
              <w:rPr>
                <w:rFonts w:ascii="Times New Roman" w:hAnsi="Times New Roman" w:eastAsia="等线" w:cs="Times New Roman"/>
                <w:szCs w:val="21"/>
                <w:lang w:bidi="ar"/>
              </w:rPr>
              <w:t>ES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75" w:type="dxa"/>
          </w:tcPr>
          <w:p>
            <w:pPr>
              <w:widowControl w:val="0"/>
              <w:jc w:val="center"/>
              <w:rPr>
                <w:rFonts w:ascii="Times New Roman" w:hAnsi="Times New Roman" w:eastAsia="等线" w:cs="Times New Roman"/>
                <w:szCs w:val="21"/>
                <w:lang w:bidi="ar"/>
              </w:rPr>
            </w:pPr>
            <w:r>
              <w:rPr>
                <w:rFonts w:ascii="Times New Roman" w:hAnsi="Times New Roman" w:eastAsia="宋体" w:cs="Times New Roman"/>
                <w:szCs w:val="21"/>
              </w:rPr>
              <w:t>City FE</w:t>
            </w:r>
          </w:p>
        </w:tc>
        <w:tc>
          <w:tcPr>
            <w:tcW w:w="1386" w:type="dxa"/>
          </w:tcPr>
          <w:p>
            <w:pPr>
              <w:widowControl w:val="0"/>
              <w:jc w:val="center"/>
              <w:rPr>
                <w:rFonts w:ascii="Times New Roman" w:hAnsi="Times New Roman" w:eastAsia="等线" w:cs="Times New Roman"/>
                <w:szCs w:val="21"/>
                <w:lang w:bidi="ar"/>
              </w:rPr>
            </w:pPr>
            <w:r>
              <w:rPr>
                <w:rFonts w:hint="eastAsia" w:ascii="Times New Roman" w:hAnsi="Times New Roman" w:eastAsia="等线" w:cs="Times New Roman"/>
                <w:szCs w:val="21"/>
                <w:lang w:bidi="ar"/>
              </w:rPr>
              <w:t>Y</w:t>
            </w:r>
            <w:r>
              <w:rPr>
                <w:rFonts w:ascii="Times New Roman" w:hAnsi="Times New Roman" w:eastAsia="等线" w:cs="Times New Roman"/>
                <w:szCs w:val="21"/>
                <w:lang w:bidi="ar"/>
              </w:rPr>
              <w:t>ES</w:t>
            </w:r>
          </w:p>
        </w:tc>
        <w:tc>
          <w:tcPr>
            <w:tcW w:w="1519" w:type="dxa"/>
          </w:tcPr>
          <w:p>
            <w:pPr>
              <w:widowControl w:val="0"/>
              <w:jc w:val="center"/>
              <w:rPr>
                <w:rFonts w:ascii="Times New Roman" w:hAnsi="Times New Roman" w:eastAsia="等线" w:cs="Times New Roman"/>
                <w:szCs w:val="21"/>
                <w:lang w:bidi="ar"/>
              </w:rPr>
            </w:pPr>
            <w:r>
              <w:rPr>
                <w:rFonts w:hint="eastAsia" w:ascii="Times New Roman" w:hAnsi="Times New Roman" w:eastAsia="等线" w:cs="Times New Roman"/>
                <w:szCs w:val="21"/>
                <w:lang w:bidi="ar"/>
              </w:rPr>
              <w:t>Y</w:t>
            </w:r>
            <w:r>
              <w:rPr>
                <w:rFonts w:ascii="Times New Roman" w:hAnsi="Times New Roman" w:eastAsia="等线" w:cs="Times New Roman"/>
                <w:szCs w:val="21"/>
                <w:lang w:bidi="ar"/>
              </w:rPr>
              <w:t>ES</w:t>
            </w:r>
          </w:p>
        </w:tc>
        <w:tc>
          <w:tcPr>
            <w:tcW w:w="1653" w:type="dxa"/>
            <w:gridSpan w:val="2"/>
          </w:tcPr>
          <w:p>
            <w:pPr>
              <w:widowControl w:val="0"/>
              <w:jc w:val="center"/>
              <w:rPr>
                <w:rFonts w:ascii="Times New Roman" w:hAnsi="Times New Roman" w:eastAsia="等线" w:cs="Times New Roman"/>
                <w:szCs w:val="21"/>
                <w:lang w:bidi="ar"/>
              </w:rPr>
            </w:pPr>
            <w:r>
              <w:rPr>
                <w:rFonts w:hint="eastAsia" w:ascii="Times New Roman" w:hAnsi="Times New Roman" w:eastAsia="等线" w:cs="Times New Roman"/>
                <w:szCs w:val="21"/>
                <w:lang w:bidi="ar"/>
              </w:rPr>
              <w:t>Y</w:t>
            </w:r>
            <w:r>
              <w:rPr>
                <w:rFonts w:ascii="Times New Roman" w:hAnsi="Times New Roman" w:eastAsia="等线" w:cs="Times New Roman"/>
                <w:szCs w:val="21"/>
                <w:lang w:bidi="ar"/>
              </w:rPr>
              <w:t>ES</w:t>
            </w:r>
          </w:p>
        </w:tc>
        <w:tc>
          <w:tcPr>
            <w:tcW w:w="1573" w:type="dxa"/>
          </w:tcPr>
          <w:p>
            <w:pPr>
              <w:widowControl w:val="0"/>
              <w:jc w:val="center"/>
              <w:rPr>
                <w:rFonts w:ascii="Times New Roman" w:hAnsi="Times New Roman" w:eastAsia="等线" w:cs="Times New Roman"/>
                <w:szCs w:val="21"/>
                <w:lang w:bidi="ar"/>
              </w:rPr>
            </w:pPr>
            <w:r>
              <w:rPr>
                <w:rFonts w:hint="eastAsia" w:ascii="Times New Roman" w:hAnsi="Times New Roman" w:eastAsia="等线" w:cs="Times New Roman"/>
                <w:szCs w:val="21"/>
                <w:lang w:bidi="ar"/>
              </w:rPr>
              <w:t>Y</w:t>
            </w:r>
            <w:r>
              <w:rPr>
                <w:rFonts w:ascii="Times New Roman" w:hAnsi="Times New Roman" w:eastAsia="等线" w:cs="Times New Roman"/>
                <w:szCs w:val="21"/>
                <w:lang w:bidi="ar"/>
              </w:rPr>
              <w:t>ES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75" w:type="dxa"/>
          </w:tcPr>
          <w:p>
            <w:pPr>
              <w:widowControl w:val="0"/>
              <w:jc w:val="center"/>
              <w:rPr>
                <w:rFonts w:ascii="Times New Roman" w:hAnsi="Times New Roman" w:eastAsia="宋体" w:cs="Times New Roman"/>
                <w:szCs w:val="21"/>
              </w:rPr>
            </w:pPr>
            <w:r>
              <w:rPr>
                <w:rFonts w:ascii="Times New Roman" w:hAnsi="Times New Roman" w:eastAsia="Times New Roman" w:cs="Times New Roman"/>
                <w:color w:val="000000"/>
                <w:szCs w:val="21"/>
              </w:rPr>
              <w:t>Number of observations</w:t>
            </w:r>
          </w:p>
        </w:tc>
        <w:tc>
          <w:tcPr>
            <w:tcW w:w="1386" w:type="dxa"/>
          </w:tcPr>
          <w:p>
            <w:pPr>
              <w:widowControl w:val="0"/>
              <w:jc w:val="center"/>
              <w:rPr>
                <w:rFonts w:ascii="Times New Roman" w:hAnsi="Times New Roman" w:eastAsia="等线" w:cs="Times New Roman"/>
                <w:szCs w:val="21"/>
                <w:lang w:bidi="ar"/>
              </w:rPr>
            </w:pPr>
            <w:r>
              <w:rPr>
                <w:rFonts w:hint="eastAsia" w:ascii="Times New Roman" w:hAnsi="Times New Roman" w:eastAsia="等线" w:cs="Times New Roman"/>
                <w:szCs w:val="21"/>
                <w:lang w:bidi="ar"/>
              </w:rPr>
              <w:t>6</w:t>
            </w:r>
            <w:r>
              <w:rPr>
                <w:rFonts w:ascii="Times New Roman" w:hAnsi="Times New Roman" w:eastAsia="等线" w:cs="Times New Roman"/>
                <w:szCs w:val="21"/>
                <w:lang w:bidi="ar"/>
              </w:rPr>
              <w:t>255</w:t>
            </w:r>
          </w:p>
        </w:tc>
        <w:tc>
          <w:tcPr>
            <w:tcW w:w="1519" w:type="dxa"/>
          </w:tcPr>
          <w:p>
            <w:pPr>
              <w:widowControl w:val="0"/>
              <w:jc w:val="center"/>
              <w:rPr>
                <w:rFonts w:ascii="Times New Roman" w:hAnsi="Times New Roman" w:eastAsia="等线" w:cs="Times New Roman"/>
                <w:szCs w:val="21"/>
                <w:lang w:bidi="ar"/>
              </w:rPr>
            </w:pPr>
            <w:r>
              <w:rPr>
                <w:rFonts w:hint="eastAsia" w:ascii="Times New Roman" w:hAnsi="Times New Roman" w:eastAsia="等线" w:cs="Times New Roman"/>
                <w:szCs w:val="21"/>
                <w:lang w:bidi="ar"/>
              </w:rPr>
              <w:t>6</w:t>
            </w:r>
            <w:r>
              <w:rPr>
                <w:rFonts w:ascii="Times New Roman" w:hAnsi="Times New Roman" w:eastAsia="等线" w:cs="Times New Roman"/>
                <w:szCs w:val="21"/>
                <w:lang w:bidi="ar"/>
              </w:rPr>
              <w:t>255</w:t>
            </w:r>
          </w:p>
        </w:tc>
        <w:tc>
          <w:tcPr>
            <w:tcW w:w="1653" w:type="dxa"/>
            <w:gridSpan w:val="2"/>
          </w:tcPr>
          <w:p>
            <w:pPr>
              <w:widowControl w:val="0"/>
              <w:jc w:val="center"/>
              <w:rPr>
                <w:rFonts w:ascii="Times New Roman" w:hAnsi="Times New Roman" w:eastAsia="等线" w:cs="Times New Roman"/>
                <w:szCs w:val="21"/>
                <w:lang w:bidi="ar"/>
              </w:rPr>
            </w:pPr>
            <w:r>
              <w:rPr>
                <w:rFonts w:hint="eastAsia" w:ascii="Times New Roman" w:hAnsi="Times New Roman" w:eastAsia="等线" w:cs="Times New Roman"/>
                <w:szCs w:val="21"/>
                <w:lang w:bidi="ar"/>
              </w:rPr>
              <w:t>6</w:t>
            </w:r>
            <w:r>
              <w:rPr>
                <w:rFonts w:ascii="Times New Roman" w:hAnsi="Times New Roman" w:eastAsia="等线" w:cs="Times New Roman"/>
                <w:szCs w:val="21"/>
                <w:lang w:bidi="ar"/>
              </w:rPr>
              <w:t>304</w:t>
            </w:r>
          </w:p>
        </w:tc>
        <w:tc>
          <w:tcPr>
            <w:tcW w:w="1573" w:type="dxa"/>
          </w:tcPr>
          <w:p>
            <w:pPr>
              <w:widowControl w:val="0"/>
              <w:jc w:val="center"/>
              <w:rPr>
                <w:rFonts w:ascii="Times New Roman" w:hAnsi="Times New Roman" w:eastAsia="等线" w:cs="Times New Roman"/>
                <w:szCs w:val="21"/>
                <w:lang w:bidi="ar"/>
              </w:rPr>
            </w:pPr>
            <w:r>
              <w:rPr>
                <w:rFonts w:hint="eastAsia" w:ascii="Times New Roman" w:hAnsi="Times New Roman" w:eastAsia="等线" w:cs="Times New Roman"/>
                <w:szCs w:val="21"/>
                <w:lang w:bidi="ar"/>
              </w:rPr>
              <w:t>6</w:t>
            </w:r>
            <w:r>
              <w:rPr>
                <w:rFonts w:ascii="Times New Roman" w:hAnsi="Times New Roman" w:eastAsia="等线" w:cs="Times New Roman"/>
                <w:szCs w:val="21"/>
                <w:lang w:bidi="ar"/>
              </w:rPr>
              <w:t>304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75" w:type="dxa"/>
          </w:tcPr>
          <w:p>
            <w:pPr>
              <w:widowControl w:val="0"/>
              <w:jc w:val="center"/>
              <w:rPr>
                <w:rFonts w:ascii="Times New Roman" w:hAnsi="Times New Roman" w:eastAsia="宋体" w:cs="Times New Roman"/>
                <w:szCs w:val="21"/>
              </w:rPr>
            </w:pPr>
            <w:r>
              <w:rPr>
                <w:rFonts w:ascii="Times New Roman" w:hAnsi="Times New Roman" w:eastAsia="Times New Roman" w:cs="Times New Roman"/>
                <w:color w:val="000000"/>
                <w:szCs w:val="21"/>
              </w:rPr>
              <w:t>Number of cities</w:t>
            </w:r>
          </w:p>
        </w:tc>
        <w:tc>
          <w:tcPr>
            <w:tcW w:w="1386" w:type="dxa"/>
          </w:tcPr>
          <w:p>
            <w:pPr>
              <w:widowControl w:val="0"/>
              <w:jc w:val="center"/>
              <w:rPr>
                <w:rFonts w:ascii="Times New Roman" w:hAnsi="Times New Roman" w:eastAsia="等线" w:cs="Times New Roman"/>
                <w:szCs w:val="21"/>
                <w:lang w:bidi="ar"/>
              </w:rPr>
            </w:pPr>
            <w:r>
              <w:rPr>
                <w:rFonts w:hint="eastAsia" w:ascii="Times New Roman" w:hAnsi="Times New Roman" w:eastAsia="等线" w:cs="Times New Roman"/>
                <w:szCs w:val="21"/>
                <w:lang w:bidi="ar"/>
              </w:rPr>
              <w:t>2</w:t>
            </w:r>
            <w:r>
              <w:rPr>
                <w:rFonts w:ascii="Times New Roman" w:hAnsi="Times New Roman" w:eastAsia="等线" w:cs="Times New Roman"/>
                <w:szCs w:val="21"/>
                <w:lang w:bidi="ar"/>
              </w:rPr>
              <w:t>83</w:t>
            </w:r>
          </w:p>
        </w:tc>
        <w:tc>
          <w:tcPr>
            <w:tcW w:w="1519" w:type="dxa"/>
          </w:tcPr>
          <w:p>
            <w:pPr>
              <w:widowControl w:val="0"/>
              <w:jc w:val="center"/>
              <w:rPr>
                <w:rFonts w:ascii="Times New Roman" w:hAnsi="Times New Roman" w:eastAsia="等线" w:cs="Times New Roman"/>
                <w:szCs w:val="21"/>
                <w:lang w:bidi="ar"/>
              </w:rPr>
            </w:pPr>
            <w:r>
              <w:rPr>
                <w:rFonts w:hint="eastAsia" w:ascii="Times New Roman" w:hAnsi="Times New Roman" w:eastAsia="等线" w:cs="Times New Roman"/>
                <w:szCs w:val="21"/>
                <w:lang w:bidi="ar"/>
              </w:rPr>
              <w:t>2</w:t>
            </w:r>
            <w:r>
              <w:rPr>
                <w:rFonts w:ascii="Times New Roman" w:hAnsi="Times New Roman" w:eastAsia="等线" w:cs="Times New Roman"/>
                <w:szCs w:val="21"/>
                <w:lang w:bidi="ar"/>
              </w:rPr>
              <w:t>83</w:t>
            </w:r>
          </w:p>
        </w:tc>
        <w:tc>
          <w:tcPr>
            <w:tcW w:w="1653" w:type="dxa"/>
            <w:gridSpan w:val="2"/>
          </w:tcPr>
          <w:p>
            <w:pPr>
              <w:widowControl w:val="0"/>
              <w:jc w:val="center"/>
              <w:rPr>
                <w:rFonts w:ascii="Times New Roman" w:hAnsi="Times New Roman" w:eastAsia="等线" w:cs="Times New Roman"/>
                <w:szCs w:val="21"/>
                <w:lang w:bidi="ar"/>
              </w:rPr>
            </w:pPr>
            <w:r>
              <w:rPr>
                <w:rFonts w:hint="eastAsia" w:ascii="Times New Roman" w:hAnsi="Times New Roman" w:eastAsia="等线" w:cs="Times New Roman"/>
                <w:szCs w:val="21"/>
                <w:lang w:bidi="ar"/>
              </w:rPr>
              <w:t>3</w:t>
            </w:r>
            <w:r>
              <w:rPr>
                <w:rFonts w:ascii="Times New Roman" w:hAnsi="Times New Roman" w:eastAsia="等线" w:cs="Times New Roman"/>
                <w:szCs w:val="21"/>
                <w:lang w:bidi="ar"/>
              </w:rPr>
              <w:t>04</w:t>
            </w:r>
          </w:p>
        </w:tc>
        <w:tc>
          <w:tcPr>
            <w:tcW w:w="1573" w:type="dxa"/>
          </w:tcPr>
          <w:p>
            <w:pPr>
              <w:widowControl w:val="0"/>
              <w:jc w:val="center"/>
              <w:rPr>
                <w:rFonts w:ascii="Times New Roman" w:hAnsi="Times New Roman" w:eastAsia="等线" w:cs="Times New Roman"/>
                <w:szCs w:val="21"/>
                <w:lang w:bidi="ar"/>
              </w:rPr>
            </w:pPr>
            <w:r>
              <w:rPr>
                <w:rFonts w:hint="eastAsia" w:ascii="Times New Roman" w:hAnsi="Times New Roman" w:eastAsia="等线" w:cs="Times New Roman"/>
                <w:szCs w:val="21"/>
                <w:lang w:bidi="ar"/>
              </w:rPr>
              <w:t>3</w:t>
            </w:r>
            <w:r>
              <w:rPr>
                <w:rFonts w:ascii="Times New Roman" w:hAnsi="Times New Roman" w:eastAsia="等线" w:cs="Times New Roman"/>
                <w:szCs w:val="21"/>
                <w:lang w:bidi="ar"/>
              </w:rPr>
              <w:t>04</w:t>
            </w:r>
          </w:p>
        </w:tc>
      </w:tr>
    </w:tbl>
    <w:p>
      <w:pPr>
        <w:rPr>
          <w:rFonts w:ascii="Times New Roman" w:hAnsi="Times New Roman" w:eastAsia="等线" w:cs="Times New Roman"/>
          <w:sz w:val="24"/>
          <w:lang w:bidi="ar"/>
        </w:rPr>
      </w:pPr>
    </w:p>
    <w:p>
      <w:pPr>
        <w:spacing w:after="0"/>
        <w:rPr>
          <w:rFonts w:ascii="Times New Roman" w:hAnsi="Times New Roman" w:eastAsia="微软雅黑" w:cs="Times New Roman"/>
          <w:color w:val="000000"/>
          <w:sz w:val="24"/>
        </w:rPr>
      </w:pPr>
    </w:p>
    <w:p>
      <w:pPr>
        <w:spacing w:after="0"/>
        <w:rPr>
          <w:rFonts w:ascii="Times New Roman" w:hAnsi="Times New Roman" w:eastAsia="微软雅黑" w:cs="Times New Roman"/>
          <w:color w:val="000000"/>
          <w:sz w:val="24"/>
        </w:rPr>
      </w:pPr>
    </w:p>
    <w:p>
      <w:pPr>
        <w:spacing w:after="0"/>
        <w:rPr>
          <w:rFonts w:ascii="Times New Roman" w:hAnsi="Times New Roman" w:eastAsia="微软雅黑" w:cs="Times New Roman"/>
          <w:color w:val="000000"/>
          <w:sz w:val="24"/>
        </w:rPr>
      </w:pPr>
    </w:p>
    <w:p>
      <w:pPr>
        <w:spacing w:after="0"/>
        <w:rPr>
          <w:rFonts w:ascii="Times New Roman" w:hAnsi="Times New Roman" w:eastAsia="微软雅黑" w:cs="Times New Roman"/>
          <w:color w:val="000000"/>
          <w:sz w:val="24"/>
        </w:rPr>
        <w:sectPr>
          <w:pgSz w:w="12240" w:h="15840"/>
          <w:pgMar w:top="1440" w:right="1440" w:bottom="1440" w:left="1440" w:header="720" w:footer="720" w:gutter="0"/>
          <w:cols w:space="720" w:num="1"/>
          <w:docGrid w:linePitch="360" w:charSpace="0"/>
        </w:sectPr>
      </w:pPr>
    </w:p>
    <w:p>
      <w:pPr>
        <w:rPr>
          <w:rFonts w:ascii="Times New Roman" w:hAnsi="Times New Roman" w:cs="Times New Roman"/>
        </w:rPr>
      </w:pPr>
    </w:p>
    <w:tbl>
      <w:tblPr>
        <w:tblStyle w:val="8"/>
        <w:tblpPr w:leftFromText="180" w:rightFromText="180" w:vertAnchor="page" w:horzAnchor="margin" w:tblpY="1967"/>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211"/>
        <w:gridCol w:w="1475"/>
        <w:gridCol w:w="1843"/>
        <w:gridCol w:w="2767"/>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296" w:type="dxa"/>
            <w:gridSpan w:val="4"/>
            <w:tcBorders>
              <w:top w:val="single" w:color="auto" w:sz="4" w:space="0"/>
              <w:bottom w:val="single" w:color="auto" w:sz="4" w:space="0"/>
            </w:tcBorders>
          </w:tcPr>
          <w:p>
            <w:pPr>
              <w:widowControl w:val="0"/>
              <w:jc w:val="both"/>
              <w:rPr>
                <w:rFonts w:ascii="Times New Roman" w:hAnsi="Times New Roman" w:eastAsia="宋体" w:cs="Times New Roman"/>
                <w:sz w:val="24"/>
              </w:rPr>
            </w:pPr>
            <w:r>
              <w:rPr>
                <w:rFonts w:ascii="Times New Roman" w:hAnsi="Times New Roman" w:eastAsia="宋体" w:cs="Times New Roman"/>
                <w:sz w:val="24"/>
              </w:rPr>
              <w:t>Table S20. Between-group Difference Test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211" w:type="dxa"/>
            <w:tcBorders>
              <w:top w:val="single" w:color="auto" w:sz="4" w:space="0"/>
              <w:bottom w:val="single" w:color="auto" w:sz="4" w:space="0"/>
            </w:tcBorders>
          </w:tcPr>
          <w:p>
            <w:pPr>
              <w:widowControl w:val="0"/>
              <w:jc w:val="center"/>
              <w:rPr>
                <w:rFonts w:ascii="Times New Roman" w:hAnsi="Times New Roman" w:eastAsia="宋体" w:cs="Times New Roman"/>
                <w:sz w:val="24"/>
              </w:rPr>
            </w:pPr>
          </w:p>
        </w:tc>
        <w:tc>
          <w:tcPr>
            <w:tcW w:w="1475" w:type="dxa"/>
            <w:tcBorders>
              <w:top w:val="single" w:color="auto" w:sz="4" w:space="0"/>
              <w:bottom w:val="single" w:color="auto" w:sz="4" w:space="0"/>
            </w:tcBorders>
          </w:tcPr>
          <w:p>
            <w:pPr>
              <w:widowControl w:val="0"/>
              <w:jc w:val="center"/>
              <w:rPr>
                <w:rFonts w:ascii="Times New Roman" w:hAnsi="Times New Roman" w:eastAsia="宋体" w:cs="Times New Roman"/>
                <w:sz w:val="24"/>
              </w:rPr>
            </w:pPr>
            <w:r>
              <w:rPr>
                <w:rFonts w:ascii="Times New Roman" w:hAnsi="Times New Roman" w:eastAsia="宋体" w:cs="Times New Roman"/>
                <w:sz w:val="24"/>
              </w:rPr>
              <w:t>BEV</w:t>
            </w:r>
          </w:p>
        </w:tc>
        <w:tc>
          <w:tcPr>
            <w:tcW w:w="1843" w:type="dxa"/>
            <w:tcBorders>
              <w:top w:val="single" w:color="auto" w:sz="4" w:space="0"/>
              <w:bottom w:val="single" w:color="auto" w:sz="4" w:space="0"/>
            </w:tcBorders>
          </w:tcPr>
          <w:p>
            <w:pPr>
              <w:widowControl w:val="0"/>
              <w:jc w:val="center"/>
              <w:rPr>
                <w:rFonts w:ascii="Times New Roman" w:hAnsi="Times New Roman" w:eastAsia="宋体" w:cs="Times New Roman"/>
                <w:sz w:val="24"/>
              </w:rPr>
            </w:pPr>
            <w:r>
              <w:rPr>
                <w:rFonts w:ascii="Times New Roman" w:hAnsi="Times New Roman" w:eastAsia="宋体" w:cs="Times New Roman"/>
                <w:sz w:val="24"/>
              </w:rPr>
              <w:t>PHEV</w:t>
            </w:r>
          </w:p>
        </w:tc>
        <w:tc>
          <w:tcPr>
            <w:tcW w:w="2767" w:type="dxa"/>
            <w:tcBorders>
              <w:top w:val="single" w:color="auto" w:sz="4" w:space="0"/>
              <w:bottom w:val="single" w:color="auto" w:sz="4" w:space="0"/>
            </w:tcBorders>
          </w:tcPr>
          <w:p>
            <w:pPr>
              <w:widowControl w:val="0"/>
              <w:jc w:val="center"/>
              <w:rPr>
                <w:rFonts w:ascii="Times New Roman" w:hAnsi="Times New Roman" w:eastAsia="宋体" w:cs="Times New Roman"/>
                <w:sz w:val="24"/>
              </w:rPr>
            </w:pPr>
            <w:r>
              <w:rPr>
                <w:rFonts w:ascii="Times New Roman" w:hAnsi="Times New Roman" w:eastAsia="宋体" w:cs="Times New Roman"/>
                <w:sz w:val="24"/>
              </w:rPr>
              <w:t xml:space="preserve">T-statistic </w:t>
            </w:r>
            <w:r>
              <w:rPr>
                <w:rFonts w:hint="eastAsia" w:ascii="Times New Roman" w:hAnsi="Times New Roman" w:eastAsia="宋体" w:cs="Times New Roman"/>
                <w:sz w:val="24"/>
              </w:rPr>
              <w:t>(</w:t>
            </w:r>
            <w:r>
              <w:rPr>
                <w:rFonts w:ascii="Times New Roman" w:hAnsi="Times New Roman" w:eastAsia="宋体" w:cs="Times New Roman"/>
                <w:sz w:val="24"/>
              </w:rPr>
              <w:t>P-value）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211" w:type="dxa"/>
            <w:tcBorders>
              <w:top w:val="single" w:color="auto" w:sz="4" w:space="0"/>
            </w:tcBorders>
          </w:tcPr>
          <w:p>
            <w:pPr>
              <w:widowControl w:val="0"/>
              <w:jc w:val="center"/>
              <w:rPr>
                <w:rFonts w:ascii="Times New Roman" w:hAnsi="Times New Roman" w:eastAsia="宋体" w:cs="Times New Roman"/>
                <w:sz w:val="24"/>
              </w:rPr>
            </w:pPr>
            <w:r>
              <w:rPr>
                <w:rFonts w:ascii="Times New Roman" w:hAnsi="Times New Roman" w:eastAsia="宋体" w:cs="Times New Roman"/>
                <w:sz w:val="24"/>
              </w:rPr>
              <w:t>l1.Outaget</w:t>
            </w:r>
          </w:p>
        </w:tc>
        <w:tc>
          <w:tcPr>
            <w:tcW w:w="1475" w:type="dxa"/>
            <w:tcBorders>
              <w:top w:val="single" w:color="auto" w:sz="4" w:space="0"/>
            </w:tcBorders>
          </w:tcPr>
          <w:p>
            <w:pPr>
              <w:widowControl w:val="0"/>
              <w:jc w:val="center"/>
              <w:rPr>
                <w:rFonts w:ascii="Times New Roman" w:hAnsi="Times New Roman" w:eastAsia="宋体" w:cs="Times New Roman"/>
                <w:sz w:val="24"/>
              </w:rPr>
            </w:pPr>
            <w:r>
              <w:rPr>
                <w:rFonts w:ascii="Times New Roman" w:hAnsi="Times New Roman" w:eastAsia="宋体" w:cs="Times New Roman"/>
                <w:sz w:val="24"/>
              </w:rPr>
              <w:t>-0.009</w:t>
            </w:r>
            <w:r>
              <w:rPr>
                <w:rFonts w:hint="eastAsia" w:ascii="Times New Roman" w:hAnsi="Times New Roman" w:eastAsia="宋体" w:cs="Times New Roman"/>
                <w:sz w:val="24"/>
              </w:rPr>
              <w:t>2</w:t>
            </w:r>
          </w:p>
        </w:tc>
        <w:tc>
          <w:tcPr>
            <w:tcW w:w="1843" w:type="dxa"/>
            <w:tcBorders>
              <w:top w:val="single" w:color="auto" w:sz="4" w:space="0"/>
            </w:tcBorders>
          </w:tcPr>
          <w:p>
            <w:pPr>
              <w:widowControl w:val="0"/>
              <w:jc w:val="center"/>
              <w:rPr>
                <w:rFonts w:ascii="Times New Roman" w:hAnsi="Times New Roman" w:eastAsia="宋体" w:cs="Times New Roman"/>
                <w:sz w:val="24"/>
              </w:rPr>
            </w:pPr>
            <w:r>
              <w:rPr>
                <w:rFonts w:ascii="Times New Roman" w:hAnsi="Times New Roman" w:eastAsia="宋体" w:cs="Times New Roman"/>
                <w:sz w:val="24"/>
              </w:rPr>
              <w:t>-0.014</w:t>
            </w:r>
          </w:p>
        </w:tc>
        <w:tc>
          <w:tcPr>
            <w:tcW w:w="2767" w:type="dxa"/>
            <w:tcBorders>
              <w:top w:val="single" w:color="auto" w:sz="4" w:space="0"/>
            </w:tcBorders>
          </w:tcPr>
          <w:p>
            <w:pPr>
              <w:widowControl w:val="0"/>
              <w:jc w:val="center"/>
              <w:rPr>
                <w:rFonts w:ascii="Times New Roman" w:hAnsi="Times New Roman" w:eastAsia="宋体" w:cs="Times New Roman"/>
                <w:sz w:val="24"/>
              </w:rPr>
            </w:pPr>
            <w:r>
              <w:rPr>
                <w:rFonts w:ascii="Times New Roman" w:hAnsi="Times New Roman" w:eastAsia="宋体" w:cs="Times New Roman"/>
                <w:sz w:val="24"/>
              </w:rPr>
              <w:t>1.</w:t>
            </w:r>
            <w:r>
              <w:rPr>
                <w:rFonts w:hint="eastAsia" w:ascii="Times New Roman" w:hAnsi="Times New Roman" w:eastAsia="宋体" w:cs="Times New Roman"/>
                <w:sz w:val="24"/>
              </w:rPr>
              <w:t>49</w:t>
            </w:r>
            <w:r>
              <w:rPr>
                <w:rFonts w:ascii="Times New Roman" w:hAnsi="Times New Roman" w:eastAsia="宋体" w:cs="Times New Roman"/>
                <w:sz w:val="24"/>
              </w:rPr>
              <w:t xml:space="preserve"> (0.1</w:t>
            </w:r>
            <w:r>
              <w:rPr>
                <w:rFonts w:hint="eastAsia" w:ascii="Times New Roman" w:hAnsi="Times New Roman" w:eastAsia="宋体" w:cs="Times New Roman"/>
                <w:sz w:val="24"/>
              </w:rPr>
              <w:t>4</w:t>
            </w:r>
            <w:r>
              <w:rPr>
                <w:rFonts w:ascii="Times New Roman" w:hAnsi="Times New Roman" w:eastAsia="宋体" w:cs="Times New Roman"/>
                <w:sz w:val="24"/>
              </w:rPr>
              <w: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211" w:type="dxa"/>
            <w:tcBorders>
              <w:bottom w:val="single" w:color="auto" w:sz="4" w:space="0"/>
            </w:tcBorders>
          </w:tcPr>
          <w:p>
            <w:pPr>
              <w:widowControl w:val="0"/>
              <w:jc w:val="center"/>
              <w:rPr>
                <w:rFonts w:ascii="Times New Roman" w:hAnsi="Times New Roman" w:eastAsia="宋体" w:cs="Times New Roman"/>
                <w:sz w:val="24"/>
              </w:rPr>
            </w:pPr>
            <w:r>
              <w:rPr>
                <w:rFonts w:ascii="Times New Roman" w:hAnsi="Times New Roman" w:eastAsia="宋体" w:cs="Times New Roman"/>
                <w:sz w:val="24"/>
              </w:rPr>
              <w:t>l1.Outageh</w:t>
            </w:r>
          </w:p>
        </w:tc>
        <w:tc>
          <w:tcPr>
            <w:tcW w:w="1475" w:type="dxa"/>
            <w:tcBorders>
              <w:bottom w:val="single" w:color="auto" w:sz="4" w:space="0"/>
            </w:tcBorders>
          </w:tcPr>
          <w:p>
            <w:pPr>
              <w:widowControl w:val="0"/>
              <w:jc w:val="center"/>
              <w:rPr>
                <w:rFonts w:ascii="Times New Roman" w:hAnsi="Times New Roman" w:eastAsia="宋体" w:cs="Times New Roman"/>
                <w:sz w:val="24"/>
              </w:rPr>
            </w:pPr>
            <w:r>
              <w:rPr>
                <w:rFonts w:ascii="Times New Roman" w:hAnsi="Times New Roman" w:eastAsia="宋体" w:cs="Times New Roman"/>
                <w:sz w:val="24"/>
              </w:rPr>
              <w:t>-0.0002</w:t>
            </w:r>
          </w:p>
        </w:tc>
        <w:tc>
          <w:tcPr>
            <w:tcW w:w="1843" w:type="dxa"/>
            <w:tcBorders>
              <w:bottom w:val="single" w:color="auto" w:sz="4" w:space="0"/>
            </w:tcBorders>
          </w:tcPr>
          <w:p>
            <w:pPr>
              <w:widowControl w:val="0"/>
              <w:jc w:val="center"/>
              <w:rPr>
                <w:rFonts w:ascii="Times New Roman" w:hAnsi="Times New Roman" w:eastAsia="宋体" w:cs="Times New Roman"/>
                <w:sz w:val="24"/>
              </w:rPr>
            </w:pPr>
            <w:r>
              <w:rPr>
                <w:rFonts w:ascii="Times New Roman" w:hAnsi="Times New Roman" w:eastAsia="宋体" w:cs="Times New Roman"/>
                <w:sz w:val="24"/>
              </w:rPr>
              <w:t>-0.0003</w:t>
            </w:r>
          </w:p>
        </w:tc>
        <w:tc>
          <w:tcPr>
            <w:tcW w:w="2767" w:type="dxa"/>
            <w:tcBorders>
              <w:bottom w:val="single" w:color="auto" w:sz="4" w:space="0"/>
            </w:tcBorders>
          </w:tcPr>
          <w:p>
            <w:pPr>
              <w:widowControl w:val="0"/>
              <w:jc w:val="center"/>
              <w:rPr>
                <w:rFonts w:ascii="Times New Roman" w:hAnsi="Times New Roman" w:eastAsia="宋体" w:cs="Times New Roman"/>
                <w:sz w:val="24"/>
              </w:rPr>
            </w:pPr>
            <w:r>
              <w:rPr>
                <w:rFonts w:ascii="Times New Roman" w:hAnsi="Times New Roman" w:eastAsia="宋体" w:cs="Times New Roman"/>
                <w:sz w:val="24"/>
              </w:rPr>
              <w:t>0.</w:t>
            </w:r>
            <w:r>
              <w:rPr>
                <w:rFonts w:hint="eastAsia" w:ascii="Times New Roman" w:hAnsi="Times New Roman" w:eastAsia="宋体" w:cs="Times New Roman"/>
                <w:sz w:val="24"/>
              </w:rPr>
              <w:t>42</w:t>
            </w:r>
            <w:r>
              <w:rPr>
                <w:rFonts w:ascii="Times New Roman" w:hAnsi="Times New Roman" w:eastAsia="宋体" w:cs="Times New Roman"/>
                <w:sz w:val="24"/>
              </w:rPr>
              <w:t xml:space="preserve"> (0.</w:t>
            </w:r>
            <w:r>
              <w:rPr>
                <w:rFonts w:hint="eastAsia" w:ascii="Times New Roman" w:hAnsi="Times New Roman" w:eastAsia="宋体" w:cs="Times New Roman"/>
                <w:sz w:val="24"/>
              </w:rPr>
              <w:t>67</w:t>
            </w:r>
            <w:r>
              <w:rPr>
                <w:rFonts w:ascii="Times New Roman" w:hAnsi="Times New Roman" w:eastAsia="宋体" w:cs="Times New Roman"/>
                <w:sz w:val="24"/>
              </w:rPr>
              <w: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296" w:type="dxa"/>
            <w:gridSpan w:val="4"/>
            <w:tcBorders>
              <w:top w:val="single" w:color="auto" w:sz="4" w:space="0"/>
              <w:bottom w:val="single" w:color="auto" w:sz="4" w:space="0"/>
            </w:tcBorders>
          </w:tcPr>
          <w:p>
            <w:pPr>
              <w:widowControl w:val="0"/>
              <w:jc w:val="both"/>
              <w:rPr>
                <w:rFonts w:ascii="Times New Roman" w:hAnsi="Times New Roman" w:eastAsia="宋体" w:cs="Times New Roman"/>
                <w:sz w:val="24"/>
              </w:rPr>
            </w:pPr>
            <w:r>
              <w:rPr>
                <w:rFonts w:ascii="Times New Roman" w:hAnsi="Times New Roman" w:eastAsia="宋体" w:cs="Times New Roman"/>
                <w:sz w:val="24"/>
              </w:rPr>
              <w:t xml:space="preserve">We used T-test to whether PHEV may be more negatively impacted by power outages. The T-test was used to compare the difference between the two groups of regression coefficients. The results show that there was no significant difference between the coefficients (l1.outaget and l1.outageh) of BEV and PHEV. </w:t>
            </w:r>
          </w:p>
          <w:p>
            <w:pPr>
              <w:widowControl w:val="0"/>
              <w:jc w:val="center"/>
              <w:rPr>
                <w:rFonts w:ascii="Times New Roman" w:hAnsi="Times New Roman" w:eastAsia="宋体" w:cs="Times New Roman"/>
                <w:sz w:val="24"/>
              </w:rPr>
            </w:pPr>
          </w:p>
        </w:tc>
      </w:tr>
    </w:tbl>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sectPr>
          <w:pgSz w:w="12240" w:h="15840"/>
          <w:pgMar w:top="1440" w:right="1440" w:bottom="1440" w:left="1440" w:header="720" w:footer="720" w:gutter="0"/>
          <w:cols w:space="720" w:num="1"/>
          <w:docGrid w:linePitch="360" w:charSpace="0"/>
        </w:sectPr>
      </w:pPr>
      <w:r>
        <w:rPr>
          <w:rFonts w:ascii="Times New Roman" w:hAnsi="Times New Roman" w:cs="Times New Roman"/>
        </w:rPr>
        <w:t xml:space="preserve"> </w:t>
      </w:r>
    </w:p>
    <w:tbl>
      <w:tblPr>
        <w:tblStyle w:val="8"/>
        <w:tblW w:w="9715" w:type="dxa"/>
        <w:jc w:val="center"/>
        <w:tblBorders>
          <w:top w:val="none" w:color="auto" w:sz="0"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
      <w:tblGrid>
        <w:gridCol w:w="1773"/>
        <w:gridCol w:w="1276"/>
        <w:gridCol w:w="1354"/>
        <w:gridCol w:w="1282"/>
        <w:gridCol w:w="1510"/>
        <w:gridCol w:w="1170"/>
        <w:gridCol w:w="1350"/>
      </w:tblGrid>
      <w:tr>
        <w:tblPrEx>
          <w:tblBorders>
            <w:top w:val="none" w:color="auto" w:sz="0" w:space="0"/>
            <w:left w:val="none" w:color="auto" w:sz="0" w:space="0"/>
            <w:bottom w:val="single" w:color="auto" w:sz="4"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288" w:hRule="atLeast"/>
          <w:jc w:val="center"/>
        </w:trPr>
        <w:tc>
          <w:tcPr>
            <w:tcW w:w="9715" w:type="dxa"/>
            <w:gridSpan w:val="7"/>
            <w:tcBorders>
              <w:bottom w:val="single" w:color="auto" w:sz="4" w:space="0"/>
            </w:tcBorders>
            <w:noWrap/>
          </w:tcPr>
          <w:p>
            <w:pPr>
              <w:widowControl w:val="0"/>
              <w:jc w:val="both"/>
              <w:rPr>
                <w:rFonts w:ascii="Times New Roman" w:hAnsi="Times New Roman" w:eastAsia="Times New Roman" w:cs="Times New Roman"/>
              </w:rPr>
            </w:pPr>
            <w:bookmarkStart w:id="1" w:name="_Hlk144845017"/>
            <w:r>
              <w:rPr>
                <w:rFonts w:ascii="Times New Roman" w:hAnsi="Times New Roman" w:eastAsia="Times New Roman" w:cs="Times New Roman"/>
              </w:rPr>
              <w:t>Table S21. Regression results showing the negative impact of power outages on EV adoption, with current values of power outages being added as a variable</w:t>
            </w:r>
          </w:p>
        </w:tc>
      </w:tr>
      <w:tr>
        <w:tblPrEx>
          <w:tblBorders>
            <w:top w:val="none" w:color="auto" w:sz="0" w:space="0"/>
            <w:left w:val="none" w:color="auto" w:sz="0" w:space="0"/>
            <w:bottom w:val="single" w:color="auto" w:sz="4"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288" w:hRule="atLeast"/>
          <w:jc w:val="center"/>
        </w:trPr>
        <w:tc>
          <w:tcPr>
            <w:tcW w:w="1773" w:type="dxa"/>
            <w:tcBorders>
              <w:top w:val="single" w:color="auto" w:sz="4" w:space="0"/>
              <w:bottom w:val="nil"/>
              <w:right w:val="nil"/>
            </w:tcBorders>
            <w:noWrap/>
          </w:tcPr>
          <w:p>
            <w:pPr>
              <w:widowControl w:val="0"/>
              <w:jc w:val="both"/>
              <w:rPr>
                <w:rFonts w:ascii="Times New Roman" w:hAnsi="Times New Roman" w:eastAsia="Times New Roman" w:cs="Times New Roman"/>
              </w:rPr>
            </w:pPr>
          </w:p>
        </w:tc>
        <w:tc>
          <w:tcPr>
            <w:tcW w:w="2630" w:type="dxa"/>
            <w:gridSpan w:val="2"/>
            <w:tcBorders>
              <w:top w:val="single" w:color="auto" w:sz="4" w:space="0"/>
              <w:left w:val="nil"/>
              <w:bottom w:val="single" w:color="auto" w:sz="4" w:space="0"/>
              <w:right w:val="nil"/>
            </w:tcBorders>
            <w:noWrap/>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lnNEV (BEV+PHEV)</w:t>
            </w:r>
          </w:p>
        </w:tc>
        <w:tc>
          <w:tcPr>
            <w:tcW w:w="2792" w:type="dxa"/>
            <w:gridSpan w:val="2"/>
            <w:tcBorders>
              <w:top w:val="single" w:color="auto" w:sz="4" w:space="0"/>
              <w:left w:val="nil"/>
              <w:bottom w:val="single" w:color="auto" w:sz="4" w:space="0"/>
              <w:right w:val="nil"/>
            </w:tcBorders>
            <w:noWrap/>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lnBEV</w:t>
            </w:r>
          </w:p>
        </w:tc>
        <w:tc>
          <w:tcPr>
            <w:tcW w:w="2520" w:type="dxa"/>
            <w:gridSpan w:val="2"/>
            <w:tcBorders>
              <w:top w:val="single" w:color="auto" w:sz="4" w:space="0"/>
              <w:left w:val="nil"/>
              <w:bottom w:val="single" w:color="auto" w:sz="4" w:space="0"/>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lnPHEV</w:t>
            </w:r>
          </w:p>
        </w:tc>
      </w:tr>
      <w:tr>
        <w:tblPrEx>
          <w:tblBorders>
            <w:top w:val="none" w:color="auto" w:sz="0" w:space="0"/>
            <w:left w:val="none" w:color="auto" w:sz="0" w:space="0"/>
            <w:bottom w:val="single" w:color="auto" w:sz="4"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294" w:hRule="atLeast"/>
          <w:jc w:val="center"/>
        </w:trPr>
        <w:tc>
          <w:tcPr>
            <w:tcW w:w="1773" w:type="dxa"/>
            <w:tcBorders>
              <w:bottom w:val="nil"/>
              <w:right w:val="nil"/>
            </w:tcBorders>
          </w:tcPr>
          <w:p>
            <w:pPr>
              <w:widowControl w:val="0"/>
              <w:jc w:val="both"/>
              <w:rPr>
                <w:rFonts w:ascii="Times New Roman" w:hAnsi="Times New Roman" w:eastAsia="Times New Roman" w:cs="Times New Roman"/>
                <w:color w:val="000000"/>
              </w:rPr>
            </w:pPr>
          </w:p>
        </w:tc>
        <w:tc>
          <w:tcPr>
            <w:tcW w:w="1276" w:type="dxa"/>
            <w:tcBorders>
              <w:top w:val="single" w:color="auto" w:sz="4" w:space="0"/>
              <w:left w:val="nil"/>
              <w:bottom w:val="single" w:color="auto" w:sz="4" w:space="0"/>
              <w:right w:val="nil"/>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1-month lag</w:t>
            </w:r>
          </w:p>
        </w:tc>
        <w:tc>
          <w:tcPr>
            <w:tcW w:w="1354" w:type="dxa"/>
            <w:tcBorders>
              <w:top w:val="single" w:color="auto" w:sz="4" w:space="0"/>
              <w:left w:val="nil"/>
              <w:bottom w:val="single" w:color="auto" w:sz="4" w:space="0"/>
              <w:right w:val="nil"/>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2-month lag</w:t>
            </w:r>
          </w:p>
        </w:tc>
        <w:tc>
          <w:tcPr>
            <w:tcW w:w="1282" w:type="dxa"/>
            <w:tcBorders>
              <w:top w:val="single" w:color="auto" w:sz="4" w:space="0"/>
              <w:left w:val="nil"/>
              <w:bottom w:val="single" w:color="auto" w:sz="4" w:space="0"/>
              <w:right w:val="nil"/>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1-month lag</w:t>
            </w:r>
          </w:p>
        </w:tc>
        <w:tc>
          <w:tcPr>
            <w:tcW w:w="1510" w:type="dxa"/>
            <w:tcBorders>
              <w:top w:val="single" w:color="auto" w:sz="4" w:space="0"/>
              <w:left w:val="nil"/>
              <w:bottom w:val="single" w:color="auto" w:sz="4" w:space="0"/>
              <w:right w:val="nil"/>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2-month lag</w:t>
            </w:r>
          </w:p>
        </w:tc>
        <w:tc>
          <w:tcPr>
            <w:tcW w:w="1170" w:type="dxa"/>
            <w:tcBorders>
              <w:top w:val="single" w:color="auto" w:sz="4" w:space="0"/>
              <w:left w:val="nil"/>
              <w:bottom w:val="single" w:color="auto" w:sz="4" w:space="0"/>
              <w:right w:val="nil"/>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1-month lag</w:t>
            </w:r>
          </w:p>
        </w:tc>
        <w:tc>
          <w:tcPr>
            <w:tcW w:w="1350" w:type="dxa"/>
            <w:tcBorders>
              <w:top w:val="single" w:color="auto" w:sz="4" w:space="0"/>
              <w:left w:val="nil"/>
              <w:bottom w:val="single" w:color="auto" w:sz="4" w:space="0"/>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2-month lag</w:t>
            </w:r>
          </w:p>
        </w:tc>
      </w:tr>
      <w:tr>
        <w:tblPrEx>
          <w:tblBorders>
            <w:top w:val="none" w:color="auto" w:sz="0" w:space="0"/>
            <w:left w:val="none" w:color="auto" w:sz="0" w:space="0"/>
            <w:bottom w:val="single" w:color="auto" w:sz="4"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294" w:hRule="atLeast"/>
          <w:jc w:val="center"/>
        </w:trPr>
        <w:tc>
          <w:tcPr>
            <w:tcW w:w="9715" w:type="dxa"/>
            <w:gridSpan w:val="7"/>
            <w:tcBorders>
              <w:bottom w:val="single" w:color="auto" w:sz="4" w:space="0"/>
            </w:tcBorders>
          </w:tcPr>
          <w:p>
            <w:pPr>
              <w:widowControl w:val="0"/>
              <w:jc w:val="both"/>
              <w:rPr>
                <w:rFonts w:ascii="Times New Roman" w:hAnsi="Times New Roman" w:eastAsia="Times New Roman" w:cs="Times New Roman"/>
                <w:color w:val="000000"/>
              </w:rPr>
            </w:pPr>
            <w:r>
              <w:rPr>
                <w:rFonts w:ascii="Times New Roman" w:hAnsi="Times New Roman" w:eastAsia="Times New Roman" w:cs="Times New Roman"/>
                <w:color w:val="000000"/>
              </w:rPr>
              <w:t>Panel a. Number of power outages</w:t>
            </w:r>
          </w:p>
        </w:tc>
      </w:tr>
      <w:tr>
        <w:tblPrEx>
          <w:tblBorders>
            <w:top w:val="none" w:color="auto" w:sz="0" w:space="0"/>
            <w:left w:val="none" w:color="auto" w:sz="0" w:space="0"/>
            <w:bottom w:val="single" w:color="auto" w:sz="4"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294" w:hRule="atLeast"/>
          <w:jc w:val="center"/>
        </w:trPr>
        <w:tc>
          <w:tcPr>
            <w:tcW w:w="1773" w:type="dxa"/>
            <w:tcBorders>
              <w:top w:val="single" w:color="auto" w:sz="4" w:space="0"/>
              <w:bottom w:val="nil"/>
              <w:right w:val="nil"/>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outage times</w:t>
            </w:r>
          </w:p>
        </w:tc>
        <w:tc>
          <w:tcPr>
            <w:tcW w:w="1276" w:type="dxa"/>
            <w:tcBorders>
              <w:top w:val="single" w:color="auto" w:sz="4" w:space="0"/>
              <w:left w:val="nil"/>
              <w:bottom w:val="nil"/>
              <w:right w:val="nil"/>
            </w:tcBorders>
          </w:tcPr>
          <w:p>
            <w:pPr>
              <w:widowControl w:val="0"/>
              <w:jc w:val="center"/>
              <w:rPr>
                <w:rFonts w:ascii="Times New Roman" w:hAnsi="Times New Roman" w:eastAsia="宋体" w:cs="Times New Roman"/>
                <w:color w:val="000000"/>
              </w:rPr>
            </w:pPr>
            <w:r>
              <w:rPr>
                <w:rFonts w:ascii="Times New Roman" w:hAnsi="Times New Roman" w:eastAsia="宋体" w:cs="Times New Roman"/>
                <w:color w:val="000000"/>
              </w:rPr>
              <w:t>0.0011</w:t>
            </w:r>
          </w:p>
          <w:p>
            <w:pPr>
              <w:widowControl w:val="0"/>
              <w:jc w:val="center"/>
              <w:rPr>
                <w:rFonts w:ascii="Times New Roman" w:hAnsi="Times New Roman" w:eastAsia="宋体" w:cs="Times New Roman"/>
                <w:color w:val="000000"/>
              </w:rPr>
            </w:pPr>
            <w:r>
              <w:rPr>
                <w:rFonts w:hint="eastAsia" w:ascii="Times New Roman" w:hAnsi="Times New Roman" w:eastAsia="宋体" w:cs="Times New Roman"/>
                <w:color w:val="000000"/>
              </w:rPr>
              <w:t>(</w:t>
            </w:r>
            <w:r>
              <w:rPr>
                <w:rFonts w:ascii="Times New Roman" w:hAnsi="Times New Roman" w:eastAsia="宋体" w:cs="Times New Roman"/>
                <w:color w:val="000000"/>
              </w:rPr>
              <w:t>0.0013)</w:t>
            </w:r>
          </w:p>
        </w:tc>
        <w:tc>
          <w:tcPr>
            <w:tcW w:w="1354" w:type="dxa"/>
            <w:tcBorders>
              <w:top w:val="single" w:color="auto" w:sz="4" w:space="0"/>
              <w:left w:val="nil"/>
              <w:bottom w:val="nil"/>
              <w:right w:val="nil"/>
            </w:tcBorders>
          </w:tcPr>
          <w:p>
            <w:pPr>
              <w:widowControl w:val="0"/>
              <w:jc w:val="center"/>
              <w:rPr>
                <w:rFonts w:ascii="Times New Roman" w:hAnsi="Times New Roman" w:eastAsia="宋体" w:cs="Times New Roman"/>
                <w:color w:val="000000"/>
              </w:rPr>
            </w:pPr>
            <w:r>
              <w:rPr>
                <w:rFonts w:hint="eastAsia" w:ascii="Times New Roman" w:hAnsi="Times New Roman" w:eastAsia="宋体" w:cs="Times New Roman"/>
                <w:color w:val="000000"/>
              </w:rPr>
              <w:t>-</w:t>
            </w:r>
            <w:r>
              <w:rPr>
                <w:rFonts w:ascii="Times New Roman" w:hAnsi="Times New Roman" w:eastAsia="宋体" w:cs="Times New Roman"/>
                <w:color w:val="000000"/>
              </w:rPr>
              <w:t>0.0002</w:t>
            </w:r>
          </w:p>
          <w:p>
            <w:pPr>
              <w:widowControl w:val="0"/>
              <w:jc w:val="center"/>
              <w:rPr>
                <w:rFonts w:ascii="Times New Roman" w:hAnsi="Times New Roman" w:eastAsia="宋体" w:cs="Times New Roman"/>
                <w:color w:val="000000"/>
              </w:rPr>
            </w:pPr>
            <w:r>
              <w:rPr>
                <w:rFonts w:hint="eastAsia" w:ascii="Times New Roman" w:hAnsi="Times New Roman" w:eastAsia="宋体" w:cs="Times New Roman"/>
                <w:color w:val="000000"/>
              </w:rPr>
              <w:t>(</w:t>
            </w:r>
            <w:r>
              <w:rPr>
                <w:rFonts w:ascii="Times New Roman" w:hAnsi="Times New Roman" w:eastAsia="宋体" w:cs="Times New Roman"/>
                <w:color w:val="000000"/>
              </w:rPr>
              <w:t>0.0012)</w:t>
            </w:r>
          </w:p>
        </w:tc>
        <w:tc>
          <w:tcPr>
            <w:tcW w:w="1282" w:type="dxa"/>
            <w:tcBorders>
              <w:top w:val="single" w:color="auto" w:sz="4" w:space="0"/>
              <w:left w:val="nil"/>
              <w:bottom w:val="nil"/>
              <w:right w:val="nil"/>
            </w:tcBorders>
          </w:tcPr>
          <w:p>
            <w:pPr>
              <w:widowControl w:val="0"/>
              <w:jc w:val="center"/>
              <w:rPr>
                <w:rFonts w:ascii="Times New Roman" w:hAnsi="Times New Roman" w:eastAsia="宋体" w:cs="Times New Roman"/>
                <w:color w:val="000000"/>
              </w:rPr>
            </w:pPr>
            <w:r>
              <w:rPr>
                <w:rFonts w:hint="eastAsia" w:ascii="Times New Roman" w:hAnsi="Times New Roman" w:eastAsia="宋体" w:cs="Times New Roman"/>
                <w:color w:val="000000"/>
              </w:rPr>
              <w:t>0</w:t>
            </w:r>
            <w:r>
              <w:rPr>
                <w:rFonts w:ascii="Times New Roman" w:hAnsi="Times New Roman" w:eastAsia="宋体" w:cs="Times New Roman"/>
                <w:color w:val="000000"/>
              </w:rPr>
              <w:t>.0015</w:t>
            </w:r>
          </w:p>
          <w:p>
            <w:pPr>
              <w:widowControl w:val="0"/>
              <w:jc w:val="center"/>
              <w:rPr>
                <w:rFonts w:ascii="Times New Roman" w:hAnsi="Times New Roman" w:eastAsia="宋体" w:cs="Times New Roman"/>
                <w:color w:val="000000"/>
              </w:rPr>
            </w:pPr>
            <w:r>
              <w:rPr>
                <w:rFonts w:hint="eastAsia" w:ascii="Times New Roman" w:hAnsi="Times New Roman" w:eastAsia="宋体" w:cs="Times New Roman"/>
                <w:color w:val="000000"/>
              </w:rPr>
              <w:t>(</w:t>
            </w:r>
            <w:r>
              <w:rPr>
                <w:rFonts w:ascii="Times New Roman" w:hAnsi="Times New Roman" w:eastAsia="宋体" w:cs="Times New Roman"/>
                <w:color w:val="000000"/>
              </w:rPr>
              <w:t>0.0013)</w:t>
            </w:r>
          </w:p>
        </w:tc>
        <w:tc>
          <w:tcPr>
            <w:tcW w:w="1510" w:type="dxa"/>
            <w:tcBorders>
              <w:top w:val="single" w:color="auto" w:sz="4" w:space="0"/>
              <w:left w:val="nil"/>
              <w:bottom w:val="nil"/>
              <w:right w:val="nil"/>
            </w:tcBorders>
          </w:tcPr>
          <w:p>
            <w:pPr>
              <w:widowControl w:val="0"/>
              <w:jc w:val="center"/>
              <w:rPr>
                <w:rFonts w:ascii="Times New Roman" w:hAnsi="Times New Roman" w:eastAsia="宋体" w:cs="Times New Roman"/>
                <w:color w:val="000000"/>
              </w:rPr>
            </w:pPr>
            <w:r>
              <w:rPr>
                <w:rFonts w:hint="eastAsia" w:ascii="Times New Roman" w:hAnsi="Times New Roman" w:eastAsia="宋体" w:cs="Times New Roman"/>
                <w:color w:val="000000"/>
              </w:rPr>
              <w:t>0</w:t>
            </w:r>
            <w:r>
              <w:rPr>
                <w:rFonts w:ascii="Times New Roman" w:hAnsi="Times New Roman" w:eastAsia="宋体" w:cs="Times New Roman"/>
                <w:color w:val="000000"/>
              </w:rPr>
              <w:t>.0004</w:t>
            </w:r>
          </w:p>
          <w:p>
            <w:pPr>
              <w:widowControl w:val="0"/>
              <w:jc w:val="center"/>
              <w:rPr>
                <w:rFonts w:ascii="Times New Roman" w:hAnsi="Times New Roman" w:eastAsia="宋体" w:cs="Times New Roman"/>
                <w:color w:val="000000"/>
              </w:rPr>
            </w:pPr>
            <w:r>
              <w:rPr>
                <w:rFonts w:hint="eastAsia" w:ascii="Times New Roman" w:hAnsi="Times New Roman" w:eastAsia="宋体" w:cs="Times New Roman"/>
                <w:color w:val="000000"/>
              </w:rPr>
              <w:t>(</w:t>
            </w:r>
            <w:r>
              <w:rPr>
                <w:rFonts w:ascii="Times New Roman" w:hAnsi="Times New Roman" w:eastAsia="宋体" w:cs="Times New Roman"/>
                <w:color w:val="000000"/>
              </w:rPr>
              <w:t>0.0011)</w:t>
            </w:r>
          </w:p>
        </w:tc>
        <w:tc>
          <w:tcPr>
            <w:tcW w:w="1170" w:type="dxa"/>
            <w:tcBorders>
              <w:top w:val="single" w:color="auto" w:sz="4" w:space="0"/>
              <w:left w:val="nil"/>
              <w:bottom w:val="nil"/>
              <w:right w:val="nil"/>
            </w:tcBorders>
          </w:tcPr>
          <w:p>
            <w:pPr>
              <w:widowControl w:val="0"/>
              <w:jc w:val="center"/>
              <w:rPr>
                <w:rFonts w:ascii="Times New Roman" w:hAnsi="Times New Roman" w:eastAsia="宋体" w:cs="Times New Roman"/>
                <w:color w:val="000000"/>
                <w:vertAlign w:val="superscript"/>
              </w:rPr>
            </w:pPr>
            <w:r>
              <w:rPr>
                <w:rFonts w:hint="eastAsia" w:ascii="Times New Roman" w:hAnsi="Times New Roman" w:eastAsia="宋体" w:cs="Times New Roman"/>
                <w:color w:val="000000"/>
              </w:rPr>
              <w:t>-</w:t>
            </w:r>
            <w:r>
              <w:rPr>
                <w:rFonts w:ascii="Times New Roman" w:hAnsi="Times New Roman" w:eastAsia="宋体" w:cs="Times New Roman"/>
                <w:color w:val="000000"/>
              </w:rPr>
              <w:t>0.004</w:t>
            </w:r>
            <w:r>
              <w:rPr>
                <w:rFonts w:ascii="Times New Roman" w:hAnsi="Times New Roman" w:eastAsia="宋体" w:cs="Times New Roman"/>
                <w:color w:val="000000"/>
                <w:vertAlign w:val="superscript"/>
              </w:rPr>
              <w:t>*</w:t>
            </w:r>
          </w:p>
          <w:p>
            <w:pPr>
              <w:widowControl w:val="0"/>
              <w:jc w:val="center"/>
              <w:rPr>
                <w:rFonts w:ascii="Times New Roman" w:hAnsi="Times New Roman" w:eastAsia="宋体" w:cs="Times New Roman"/>
                <w:color w:val="000000"/>
              </w:rPr>
            </w:pPr>
            <w:r>
              <w:rPr>
                <w:rFonts w:hint="eastAsia" w:ascii="Times New Roman" w:hAnsi="Times New Roman" w:eastAsia="宋体" w:cs="Times New Roman"/>
                <w:color w:val="000000"/>
              </w:rPr>
              <w:t>(</w:t>
            </w:r>
            <w:r>
              <w:rPr>
                <w:rFonts w:ascii="Times New Roman" w:hAnsi="Times New Roman" w:eastAsia="宋体" w:cs="Times New Roman"/>
                <w:color w:val="000000"/>
              </w:rPr>
              <w:t>0.0024)</w:t>
            </w:r>
          </w:p>
        </w:tc>
        <w:tc>
          <w:tcPr>
            <w:tcW w:w="1350" w:type="dxa"/>
            <w:tcBorders>
              <w:top w:val="single" w:color="auto" w:sz="4" w:space="0"/>
              <w:left w:val="nil"/>
              <w:bottom w:val="nil"/>
            </w:tcBorders>
          </w:tcPr>
          <w:p>
            <w:pPr>
              <w:widowControl w:val="0"/>
              <w:jc w:val="center"/>
              <w:rPr>
                <w:rFonts w:ascii="Times New Roman" w:hAnsi="Times New Roman" w:eastAsia="宋体" w:cs="Times New Roman"/>
                <w:color w:val="000000"/>
              </w:rPr>
            </w:pPr>
            <w:r>
              <w:rPr>
                <w:rFonts w:hint="eastAsia" w:ascii="Times New Roman" w:hAnsi="Times New Roman" w:eastAsia="宋体" w:cs="Times New Roman"/>
                <w:color w:val="000000"/>
              </w:rPr>
              <w:t>-</w:t>
            </w:r>
            <w:r>
              <w:rPr>
                <w:rFonts w:ascii="Times New Roman" w:hAnsi="Times New Roman" w:eastAsia="宋体" w:cs="Times New Roman"/>
                <w:color w:val="000000"/>
              </w:rPr>
              <w:t>0.0070</w:t>
            </w:r>
            <w:r>
              <w:rPr>
                <w:rFonts w:hint="eastAsia" w:ascii="Times New Roman" w:hAnsi="Times New Roman" w:eastAsia="宋体" w:cs="Times New Roman"/>
                <w:color w:val="000000"/>
                <w:vertAlign w:val="superscript"/>
              </w:rPr>
              <w:t>*</w:t>
            </w:r>
            <w:r>
              <w:rPr>
                <w:rFonts w:ascii="Times New Roman" w:hAnsi="Times New Roman" w:eastAsia="宋体" w:cs="Times New Roman"/>
                <w:color w:val="000000"/>
                <w:vertAlign w:val="superscript"/>
              </w:rPr>
              <w:t>**</w:t>
            </w:r>
          </w:p>
          <w:p>
            <w:pPr>
              <w:widowControl w:val="0"/>
              <w:jc w:val="center"/>
              <w:rPr>
                <w:rFonts w:ascii="Times New Roman" w:hAnsi="Times New Roman" w:eastAsia="宋体" w:cs="Times New Roman"/>
                <w:color w:val="000000"/>
              </w:rPr>
            </w:pPr>
            <w:r>
              <w:rPr>
                <w:rFonts w:hint="eastAsia" w:ascii="Times New Roman" w:hAnsi="Times New Roman" w:eastAsia="宋体" w:cs="Times New Roman"/>
                <w:color w:val="000000"/>
              </w:rPr>
              <w:t>(</w:t>
            </w:r>
            <w:r>
              <w:rPr>
                <w:rFonts w:ascii="Times New Roman" w:hAnsi="Times New Roman" w:eastAsia="宋体" w:cs="Times New Roman"/>
                <w:color w:val="000000"/>
              </w:rPr>
              <w:t>0.003)</w:t>
            </w:r>
          </w:p>
        </w:tc>
      </w:tr>
      <w:tr>
        <w:tblPrEx>
          <w:tblBorders>
            <w:top w:val="none" w:color="auto" w:sz="0" w:space="0"/>
            <w:left w:val="none" w:color="auto" w:sz="0" w:space="0"/>
            <w:bottom w:val="single" w:color="auto" w:sz="4"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294" w:hRule="atLeast"/>
          <w:jc w:val="center"/>
        </w:trPr>
        <w:tc>
          <w:tcPr>
            <w:tcW w:w="1773" w:type="dxa"/>
            <w:vMerge w:val="restart"/>
            <w:tcBorders>
              <w:top w:val="nil"/>
              <w:right w:val="nil"/>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L1. (outage times)</w:t>
            </w:r>
          </w:p>
        </w:tc>
        <w:tc>
          <w:tcPr>
            <w:tcW w:w="1276" w:type="dxa"/>
            <w:tcBorders>
              <w:top w:val="nil"/>
              <w:left w:val="nil"/>
              <w:bottom w:val="nil"/>
              <w:right w:val="nil"/>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-0.0</w:t>
            </w:r>
            <w:r>
              <w:rPr>
                <w:rFonts w:ascii="Times New Roman" w:hAnsi="Times New Roman" w:eastAsia="宋体" w:cs="Times New Roman"/>
                <w:color w:val="000000"/>
              </w:rPr>
              <w:t>11</w:t>
            </w:r>
            <w:r>
              <w:rPr>
                <w:rFonts w:ascii="Times New Roman" w:hAnsi="Times New Roman" w:eastAsia="Times New Roman" w:cs="Times New Roman"/>
                <w:color w:val="000000"/>
                <w:vertAlign w:val="superscript"/>
              </w:rPr>
              <w:t>***</w:t>
            </w:r>
          </w:p>
        </w:tc>
        <w:tc>
          <w:tcPr>
            <w:tcW w:w="1354" w:type="dxa"/>
            <w:tcBorders>
              <w:top w:val="nil"/>
              <w:left w:val="nil"/>
              <w:bottom w:val="nil"/>
              <w:right w:val="nil"/>
            </w:tcBorders>
          </w:tcPr>
          <w:p>
            <w:pPr>
              <w:widowControl w:val="0"/>
              <w:jc w:val="center"/>
              <w:rPr>
                <w:rFonts w:ascii="Times New Roman" w:hAnsi="Times New Roman" w:eastAsia="宋体" w:cs="Times New Roman"/>
                <w:color w:val="000000"/>
              </w:rPr>
            </w:pPr>
            <w:r>
              <w:rPr>
                <w:rFonts w:hint="eastAsia" w:ascii="Times New Roman" w:hAnsi="Times New Roman" w:eastAsia="宋体" w:cs="Times New Roman"/>
                <w:color w:val="000000"/>
              </w:rPr>
              <w:t>-0.0053</w:t>
            </w:r>
            <w:r>
              <w:rPr>
                <w:rFonts w:hint="eastAsia" w:ascii="Times New Roman" w:hAnsi="Times New Roman" w:eastAsia="宋体" w:cs="Times New Roman"/>
                <w:color w:val="000000"/>
                <w:vertAlign w:val="superscript"/>
              </w:rPr>
              <w:t>***</w:t>
            </w:r>
          </w:p>
        </w:tc>
        <w:tc>
          <w:tcPr>
            <w:tcW w:w="1282" w:type="dxa"/>
            <w:tcBorders>
              <w:top w:val="nil"/>
              <w:left w:val="nil"/>
              <w:bottom w:val="nil"/>
              <w:right w:val="nil"/>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-0.00</w:t>
            </w:r>
            <w:r>
              <w:rPr>
                <w:rFonts w:ascii="Times New Roman" w:hAnsi="Times New Roman" w:eastAsia="宋体" w:cs="Times New Roman"/>
                <w:color w:val="000000"/>
              </w:rPr>
              <w:t>92</w:t>
            </w:r>
            <w:r>
              <w:rPr>
                <w:rFonts w:ascii="Times New Roman" w:hAnsi="Times New Roman" w:eastAsia="Times New Roman" w:cs="Times New Roman"/>
                <w:color w:val="000000"/>
                <w:vertAlign w:val="superscript"/>
              </w:rPr>
              <w:t>***</w:t>
            </w:r>
          </w:p>
        </w:tc>
        <w:tc>
          <w:tcPr>
            <w:tcW w:w="1510" w:type="dxa"/>
            <w:tcBorders>
              <w:top w:val="nil"/>
              <w:left w:val="nil"/>
              <w:bottom w:val="nil"/>
              <w:right w:val="nil"/>
            </w:tcBorders>
          </w:tcPr>
          <w:p>
            <w:pPr>
              <w:widowControl w:val="0"/>
              <w:jc w:val="center"/>
              <w:rPr>
                <w:rFonts w:ascii="Times New Roman" w:hAnsi="Times New Roman" w:eastAsia="宋体" w:cs="Times New Roman"/>
                <w:color w:val="000000"/>
              </w:rPr>
            </w:pPr>
            <w:r>
              <w:rPr>
                <w:rFonts w:hint="eastAsia" w:ascii="Times New Roman" w:hAnsi="Times New Roman" w:eastAsia="宋体" w:cs="Times New Roman"/>
                <w:color w:val="000000"/>
              </w:rPr>
              <w:t>-</w:t>
            </w:r>
            <w:r>
              <w:rPr>
                <w:rFonts w:ascii="Times New Roman" w:hAnsi="Times New Roman" w:eastAsia="宋体" w:cs="Times New Roman"/>
                <w:color w:val="000000"/>
              </w:rPr>
              <w:t>0.0039</w:t>
            </w:r>
            <w:r>
              <w:rPr>
                <w:rFonts w:ascii="Times New Roman" w:hAnsi="Times New Roman" w:eastAsia="宋体" w:cs="Times New Roman"/>
                <w:color w:val="000000"/>
                <w:vertAlign w:val="superscript"/>
              </w:rPr>
              <w:t>***</w:t>
            </w:r>
          </w:p>
        </w:tc>
        <w:tc>
          <w:tcPr>
            <w:tcW w:w="1170" w:type="dxa"/>
            <w:tcBorders>
              <w:top w:val="nil"/>
              <w:left w:val="nil"/>
              <w:bottom w:val="nil"/>
              <w:right w:val="nil"/>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-0.0</w:t>
            </w:r>
            <w:r>
              <w:rPr>
                <w:rFonts w:ascii="Times New Roman" w:hAnsi="Times New Roman" w:eastAsia="宋体" w:cs="Times New Roman"/>
                <w:color w:val="000000"/>
              </w:rPr>
              <w:t>14</w:t>
            </w:r>
            <w:r>
              <w:rPr>
                <w:rFonts w:ascii="Times New Roman" w:hAnsi="Times New Roman" w:eastAsia="Times New Roman" w:cs="Times New Roman"/>
                <w:color w:val="000000"/>
                <w:vertAlign w:val="superscript"/>
              </w:rPr>
              <w:t>***</w:t>
            </w:r>
          </w:p>
        </w:tc>
        <w:tc>
          <w:tcPr>
            <w:tcW w:w="1350" w:type="dxa"/>
            <w:tcBorders>
              <w:top w:val="nil"/>
              <w:left w:val="nil"/>
              <w:bottom w:val="nil"/>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-0.0</w:t>
            </w:r>
            <w:r>
              <w:rPr>
                <w:rFonts w:ascii="Times New Roman" w:hAnsi="Times New Roman" w:eastAsia="宋体" w:cs="Times New Roman"/>
                <w:color w:val="000000"/>
              </w:rPr>
              <w:t>16</w:t>
            </w:r>
            <w:r>
              <w:rPr>
                <w:rFonts w:ascii="Times New Roman" w:hAnsi="Times New Roman" w:eastAsia="Times New Roman" w:cs="Times New Roman"/>
                <w:color w:val="000000"/>
                <w:vertAlign w:val="superscript"/>
              </w:rPr>
              <w:t>***</w:t>
            </w:r>
          </w:p>
        </w:tc>
      </w:tr>
      <w:tr>
        <w:tblPrEx>
          <w:tblBorders>
            <w:top w:val="none" w:color="auto" w:sz="0" w:space="0"/>
            <w:left w:val="none" w:color="auto" w:sz="0" w:space="0"/>
            <w:bottom w:val="single" w:color="auto" w:sz="4"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294" w:hRule="atLeast"/>
          <w:jc w:val="center"/>
        </w:trPr>
        <w:tc>
          <w:tcPr>
            <w:tcW w:w="1773" w:type="dxa"/>
            <w:vMerge w:val="continue"/>
            <w:tcBorders>
              <w:bottom w:val="nil"/>
              <w:right w:val="nil"/>
            </w:tcBorders>
          </w:tcPr>
          <w:p>
            <w:pPr>
              <w:widowControl w:val="0"/>
              <w:jc w:val="center"/>
              <w:rPr>
                <w:rFonts w:ascii="Times New Roman" w:hAnsi="Times New Roman" w:eastAsia="Times New Roman" w:cs="Times New Roman"/>
                <w:color w:val="000000"/>
              </w:rPr>
            </w:pPr>
          </w:p>
        </w:tc>
        <w:tc>
          <w:tcPr>
            <w:tcW w:w="1276" w:type="dxa"/>
            <w:tcBorders>
              <w:left w:val="nil"/>
              <w:bottom w:val="nil"/>
              <w:right w:val="nil"/>
            </w:tcBorders>
          </w:tcPr>
          <w:p>
            <w:pPr>
              <w:widowControl w:val="0"/>
              <w:jc w:val="center"/>
              <w:rPr>
                <w:rFonts w:ascii="Times New Roman" w:hAnsi="Times New Roman" w:eastAsia="Times New Roman" w:cs="Times New Roman"/>
                <w:color w:val="000000"/>
              </w:rPr>
            </w:pPr>
            <w:r>
              <w:rPr>
                <w:rFonts w:ascii="Times New Roman" w:hAnsi="Times New Roman" w:eastAsia="宋体" w:cs="Times New Roman"/>
                <w:color w:val="000000"/>
              </w:rPr>
              <w:t>(</w:t>
            </w:r>
            <w:r>
              <w:rPr>
                <w:rFonts w:ascii="Times New Roman" w:hAnsi="Times New Roman" w:eastAsia="Times New Roman" w:cs="Times New Roman"/>
                <w:color w:val="000000"/>
              </w:rPr>
              <w:t>0.001</w:t>
            </w:r>
            <w:r>
              <w:rPr>
                <w:rFonts w:ascii="Times New Roman" w:hAnsi="Times New Roman" w:eastAsia="宋体" w:cs="Times New Roman"/>
                <w:color w:val="000000"/>
              </w:rPr>
              <w:t>)</w:t>
            </w:r>
          </w:p>
        </w:tc>
        <w:tc>
          <w:tcPr>
            <w:tcW w:w="1354" w:type="dxa"/>
            <w:tcBorders>
              <w:left w:val="nil"/>
              <w:bottom w:val="nil"/>
              <w:right w:val="nil"/>
            </w:tcBorders>
          </w:tcPr>
          <w:p>
            <w:pPr>
              <w:widowControl w:val="0"/>
              <w:jc w:val="center"/>
              <w:rPr>
                <w:rFonts w:ascii="Times New Roman" w:hAnsi="Times New Roman" w:eastAsia="Times New Roman" w:cs="Times New Roman"/>
                <w:color w:val="000000"/>
              </w:rPr>
            </w:pPr>
            <w:r>
              <w:rPr>
                <w:rFonts w:ascii="Times New Roman" w:hAnsi="Times New Roman" w:eastAsia="宋体" w:cs="Times New Roman"/>
                <w:color w:val="000000"/>
              </w:rPr>
              <w:t>(0.001)</w:t>
            </w:r>
          </w:p>
        </w:tc>
        <w:tc>
          <w:tcPr>
            <w:tcW w:w="1282" w:type="dxa"/>
            <w:tcBorders>
              <w:left w:val="nil"/>
              <w:bottom w:val="nil"/>
              <w:right w:val="nil"/>
            </w:tcBorders>
          </w:tcPr>
          <w:p>
            <w:pPr>
              <w:widowControl w:val="0"/>
              <w:jc w:val="center"/>
              <w:rPr>
                <w:rFonts w:ascii="Times New Roman" w:hAnsi="Times New Roman" w:eastAsia="Times New Roman" w:cs="Times New Roman"/>
                <w:color w:val="000000"/>
              </w:rPr>
            </w:pPr>
            <w:r>
              <w:rPr>
                <w:rFonts w:ascii="Times New Roman" w:hAnsi="Times New Roman" w:eastAsia="宋体" w:cs="Times New Roman"/>
                <w:color w:val="000000"/>
              </w:rPr>
              <w:t>(</w:t>
            </w:r>
            <w:r>
              <w:rPr>
                <w:rFonts w:ascii="Times New Roman" w:hAnsi="Times New Roman" w:eastAsia="Times New Roman" w:cs="Times New Roman"/>
                <w:color w:val="000000"/>
              </w:rPr>
              <w:t>0.00</w:t>
            </w:r>
            <w:r>
              <w:rPr>
                <w:rFonts w:ascii="Times New Roman" w:hAnsi="Times New Roman" w:eastAsia="宋体" w:cs="Times New Roman"/>
                <w:color w:val="000000"/>
              </w:rPr>
              <w:t>1)</w:t>
            </w:r>
          </w:p>
        </w:tc>
        <w:tc>
          <w:tcPr>
            <w:tcW w:w="1510" w:type="dxa"/>
            <w:tcBorders>
              <w:left w:val="nil"/>
              <w:bottom w:val="nil"/>
              <w:right w:val="nil"/>
            </w:tcBorders>
          </w:tcPr>
          <w:p>
            <w:pPr>
              <w:widowControl w:val="0"/>
              <w:jc w:val="center"/>
              <w:rPr>
                <w:rFonts w:ascii="Times New Roman" w:hAnsi="Times New Roman" w:eastAsia="宋体" w:cs="Times New Roman"/>
                <w:color w:val="000000"/>
              </w:rPr>
            </w:pPr>
            <w:r>
              <w:rPr>
                <w:rFonts w:hint="eastAsia" w:ascii="Times New Roman" w:hAnsi="Times New Roman" w:eastAsia="宋体" w:cs="Times New Roman"/>
                <w:color w:val="000000"/>
              </w:rPr>
              <w:t>(</w:t>
            </w:r>
            <w:r>
              <w:rPr>
                <w:rFonts w:ascii="Times New Roman" w:hAnsi="Times New Roman" w:eastAsia="宋体" w:cs="Times New Roman"/>
                <w:color w:val="000000"/>
              </w:rPr>
              <w:t>0.0009)</w:t>
            </w:r>
          </w:p>
        </w:tc>
        <w:tc>
          <w:tcPr>
            <w:tcW w:w="1170" w:type="dxa"/>
            <w:tcBorders>
              <w:left w:val="nil"/>
              <w:bottom w:val="nil"/>
              <w:right w:val="nil"/>
            </w:tcBorders>
          </w:tcPr>
          <w:p>
            <w:pPr>
              <w:widowControl w:val="0"/>
              <w:jc w:val="center"/>
              <w:rPr>
                <w:rFonts w:ascii="Times New Roman" w:hAnsi="Times New Roman" w:eastAsia="Times New Roman" w:cs="Times New Roman"/>
                <w:color w:val="000000"/>
              </w:rPr>
            </w:pPr>
            <w:r>
              <w:rPr>
                <w:rFonts w:ascii="Times New Roman" w:hAnsi="Times New Roman" w:eastAsia="宋体" w:cs="Times New Roman"/>
                <w:color w:val="000000"/>
              </w:rPr>
              <w:t>(</w:t>
            </w:r>
            <w:r>
              <w:rPr>
                <w:rFonts w:ascii="Times New Roman" w:hAnsi="Times New Roman" w:eastAsia="Times New Roman" w:cs="Times New Roman"/>
                <w:color w:val="000000"/>
              </w:rPr>
              <w:t>0.003</w:t>
            </w:r>
            <w:r>
              <w:rPr>
                <w:rFonts w:ascii="Times New Roman" w:hAnsi="Times New Roman" w:eastAsia="宋体" w:cs="Times New Roman"/>
                <w:color w:val="000000"/>
              </w:rPr>
              <w:t>)</w:t>
            </w:r>
          </w:p>
        </w:tc>
        <w:tc>
          <w:tcPr>
            <w:tcW w:w="1350" w:type="dxa"/>
            <w:tcBorders>
              <w:left w:val="nil"/>
              <w:bottom w:val="nil"/>
            </w:tcBorders>
          </w:tcPr>
          <w:p>
            <w:pPr>
              <w:widowControl w:val="0"/>
              <w:jc w:val="center"/>
              <w:rPr>
                <w:rFonts w:ascii="Times New Roman" w:hAnsi="Times New Roman" w:eastAsia="Times New Roman" w:cs="Times New Roman"/>
                <w:color w:val="000000"/>
              </w:rPr>
            </w:pPr>
            <w:r>
              <w:rPr>
                <w:rFonts w:ascii="Times New Roman" w:hAnsi="Times New Roman" w:eastAsia="宋体" w:cs="Times New Roman"/>
                <w:color w:val="000000"/>
              </w:rPr>
              <w:t>(</w:t>
            </w:r>
            <w:r>
              <w:rPr>
                <w:rFonts w:ascii="Times New Roman" w:hAnsi="Times New Roman" w:eastAsia="Times New Roman" w:cs="Times New Roman"/>
                <w:color w:val="000000"/>
              </w:rPr>
              <w:t>0.003</w:t>
            </w:r>
            <w:r>
              <w:rPr>
                <w:rFonts w:ascii="Times New Roman" w:hAnsi="Times New Roman" w:eastAsia="宋体" w:cs="Times New Roman"/>
                <w:color w:val="000000"/>
              </w:rPr>
              <w:t>)</w:t>
            </w:r>
          </w:p>
        </w:tc>
      </w:tr>
      <w:tr>
        <w:tblPrEx>
          <w:tblBorders>
            <w:top w:val="none" w:color="auto" w:sz="0" w:space="0"/>
            <w:left w:val="none" w:color="auto" w:sz="0" w:space="0"/>
            <w:bottom w:val="single" w:color="auto" w:sz="4"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294" w:hRule="atLeast"/>
          <w:jc w:val="center"/>
        </w:trPr>
        <w:tc>
          <w:tcPr>
            <w:tcW w:w="1773" w:type="dxa"/>
            <w:vMerge w:val="restart"/>
            <w:tcBorders>
              <w:right w:val="nil"/>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L2.(outage times)</w:t>
            </w:r>
          </w:p>
        </w:tc>
        <w:tc>
          <w:tcPr>
            <w:tcW w:w="1276" w:type="dxa"/>
            <w:tcBorders>
              <w:left w:val="nil"/>
              <w:bottom w:val="nil"/>
              <w:right w:val="nil"/>
            </w:tcBorders>
          </w:tcPr>
          <w:p>
            <w:pPr>
              <w:widowControl w:val="0"/>
              <w:jc w:val="center"/>
              <w:rPr>
                <w:rFonts w:ascii="Times New Roman" w:hAnsi="Times New Roman" w:eastAsia="Times New Roman" w:cs="Times New Roman"/>
                <w:color w:val="000000"/>
              </w:rPr>
            </w:pPr>
          </w:p>
        </w:tc>
        <w:tc>
          <w:tcPr>
            <w:tcW w:w="1354" w:type="dxa"/>
            <w:tcBorders>
              <w:left w:val="nil"/>
              <w:bottom w:val="nil"/>
              <w:right w:val="nil"/>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-0.0088</w:t>
            </w:r>
            <w:r>
              <w:rPr>
                <w:rFonts w:ascii="Times New Roman" w:hAnsi="Times New Roman" w:eastAsia="Times New Roman" w:cs="Times New Roman"/>
                <w:color w:val="000000"/>
                <w:vertAlign w:val="superscript"/>
              </w:rPr>
              <w:t>***</w:t>
            </w:r>
          </w:p>
        </w:tc>
        <w:tc>
          <w:tcPr>
            <w:tcW w:w="1282" w:type="dxa"/>
            <w:tcBorders>
              <w:left w:val="nil"/>
              <w:bottom w:val="nil"/>
              <w:right w:val="nil"/>
            </w:tcBorders>
          </w:tcPr>
          <w:p>
            <w:pPr>
              <w:widowControl w:val="0"/>
              <w:jc w:val="center"/>
              <w:rPr>
                <w:rFonts w:ascii="Times New Roman" w:hAnsi="Times New Roman" w:eastAsia="Times New Roman" w:cs="Times New Roman"/>
                <w:color w:val="000000"/>
              </w:rPr>
            </w:pPr>
          </w:p>
        </w:tc>
        <w:tc>
          <w:tcPr>
            <w:tcW w:w="1510" w:type="dxa"/>
            <w:tcBorders>
              <w:left w:val="nil"/>
              <w:bottom w:val="nil"/>
              <w:right w:val="nil"/>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-0.0076</w:t>
            </w:r>
            <w:r>
              <w:rPr>
                <w:rFonts w:ascii="Times New Roman" w:hAnsi="Times New Roman" w:eastAsia="Times New Roman" w:cs="Times New Roman"/>
                <w:color w:val="000000"/>
                <w:vertAlign w:val="superscript"/>
              </w:rPr>
              <w:t>***</w:t>
            </w:r>
          </w:p>
        </w:tc>
        <w:tc>
          <w:tcPr>
            <w:tcW w:w="1170" w:type="dxa"/>
            <w:tcBorders>
              <w:left w:val="nil"/>
              <w:bottom w:val="nil"/>
              <w:right w:val="nil"/>
            </w:tcBorders>
          </w:tcPr>
          <w:p>
            <w:pPr>
              <w:widowControl w:val="0"/>
              <w:jc w:val="center"/>
              <w:rPr>
                <w:rFonts w:ascii="Times New Roman" w:hAnsi="Times New Roman" w:eastAsia="Times New Roman" w:cs="Times New Roman"/>
                <w:color w:val="000000"/>
              </w:rPr>
            </w:pPr>
          </w:p>
        </w:tc>
        <w:tc>
          <w:tcPr>
            <w:tcW w:w="1350" w:type="dxa"/>
            <w:tcBorders>
              <w:left w:val="nil"/>
              <w:bottom w:val="nil"/>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-0.023</w:t>
            </w:r>
            <w:r>
              <w:rPr>
                <w:rFonts w:ascii="Times New Roman" w:hAnsi="Times New Roman" w:eastAsia="Times New Roman" w:cs="Times New Roman"/>
                <w:color w:val="000000"/>
                <w:vertAlign w:val="superscript"/>
              </w:rPr>
              <w:t>***</w:t>
            </w:r>
          </w:p>
        </w:tc>
      </w:tr>
      <w:tr>
        <w:tblPrEx>
          <w:tblBorders>
            <w:top w:val="none" w:color="auto" w:sz="0" w:space="0"/>
            <w:left w:val="none" w:color="auto" w:sz="0" w:space="0"/>
            <w:bottom w:val="single" w:color="auto" w:sz="4"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288" w:hRule="atLeast"/>
          <w:jc w:val="center"/>
        </w:trPr>
        <w:tc>
          <w:tcPr>
            <w:tcW w:w="1773" w:type="dxa"/>
            <w:vMerge w:val="continue"/>
            <w:tcBorders>
              <w:bottom w:val="nil"/>
              <w:right w:val="nil"/>
            </w:tcBorders>
          </w:tcPr>
          <w:p>
            <w:pPr>
              <w:widowControl w:val="0"/>
              <w:jc w:val="center"/>
              <w:rPr>
                <w:rFonts w:ascii="Times New Roman" w:hAnsi="Times New Roman" w:eastAsia="Times New Roman" w:cs="Times New Roman"/>
                <w:color w:val="000000"/>
              </w:rPr>
            </w:pPr>
          </w:p>
        </w:tc>
        <w:tc>
          <w:tcPr>
            <w:tcW w:w="1276" w:type="dxa"/>
            <w:tcBorders>
              <w:left w:val="nil"/>
              <w:bottom w:val="nil"/>
              <w:right w:val="nil"/>
            </w:tcBorders>
          </w:tcPr>
          <w:p>
            <w:pPr>
              <w:widowControl w:val="0"/>
              <w:jc w:val="center"/>
              <w:rPr>
                <w:rFonts w:ascii="Times New Roman" w:hAnsi="Times New Roman" w:eastAsia="Times New Roman" w:cs="Times New Roman"/>
                <w:color w:val="000000"/>
              </w:rPr>
            </w:pPr>
          </w:p>
        </w:tc>
        <w:tc>
          <w:tcPr>
            <w:tcW w:w="1354" w:type="dxa"/>
            <w:tcBorders>
              <w:left w:val="nil"/>
              <w:bottom w:val="nil"/>
              <w:right w:val="nil"/>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(0.001)</w:t>
            </w:r>
          </w:p>
        </w:tc>
        <w:tc>
          <w:tcPr>
            <w:tcW w:w="1282" w:type="dxa"/>
            <w:tcBorders>
              <w:left w:val="nil"/>
              <w:bottom w:val="nil"/>
              <w:right w:val="nil"/>
            </w:tcBorders>
          </w:tcPr>
          <w:p>
            <w:pPr>
              <w:widowControl w:val="0"/>
              <w:jc w:val="center"/>
              <w:rPr>
                <w:rFonts w:ascii="Times New Roman" w:hAnsi="Times New Roman" w:eastAsia="Times New Roman" w:cs="Times New Roman"/>
                <w:color w:val="000000"/>
              </w:rPr>
            </w:pPr>
          </w:p>
        </w:tc>
        <w:tc>
          <w:tcPr>
            <w:tcW w:w="1510" w:type="dxa"/>
            <w:tcBorders>
              <w:left w:val="nil"/>
              <w:bottom w:val="nil"/>
              <w:right w:val="nil"/>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(0.001)</w:t>
            </w:r>
          </w:p>
        </w:tc>
        <w:tc>
          <w:tcPr>
            <w:tcW w:w="1170" w:type="dxa"/>
            <w:tcBorders>
              <w:left w:val="nil"/>
              <w:bottom w:val="nil"/>
              <w:right w:val="nil"/>
            </w:tcBorders>
          </w:tcPr>
          <w:p>
            <w:pPr>
              <w:widowControl w:val="0"/>
              <w:jc w:val="center"/>
              <w:rPr>
                <w:rFonts w:ascii="Times New Roman" w:hAnsi="Times New Roman" w:eastAsia="Times New Roman" w:cs="Times New Roman"/>
                <w:color w:val="000000"/>
              </w:rPr>
            </w:pPr>
          </w:p>
        </w:tc>
        <w:tc>
          <w:tcPr>
            <w:tcW w:w="1350" w:type="dxa"/>
            <w:tcBorders>
              <w:left w:val="nil"/>
              <w:bottom w:val="nil"/>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(0.003)</w:t>
            </w:r>
          </w:p>
        </w:tc>
      </w:tr>
      <w:tr>
        <w:tblPrEx>
          <w:tblBorders>
            <w:top w:val="none" w:color="auto" w:sz="0" w:space="0"/>
            <w:left w:val="none" w:color="auto" w:sz="0" w:space="0"/>
            <w:bottom w:val="single" w:color="auto" w:sz="4"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294" w:hRule="atLeast"/>
          <w:jc w:val="center"/>
        </w:trPr>
        <w:tc>
          <w:tcPr>
            <w:tcW w:w="1773" w:type="dxa"/>
            <w:tcBorders>
              <w:bottom w:val="nil"/>
              <w:right w:val="nil"/>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ln (GDP)</w:t>
            </w:r>
          </w:p>
        </w:tc>
        <w:tc>
          <w:tcPr>
            <w:tcW w:w="1276" w:type="dxa"/>
            <w:tcBorders>
              <w:left w:val="nil"/>
              <w:bottom w:val="nil"/>
              <w:right w:val="nil"/>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-0.04</w:t>
            </w:r>
            <w:r>
              <w:rPr>
                <w:rFonts w:ascii="Times New Roman" w:hAnsi="Times New Roman" w:eastAsia="宋体" w:cs="Times New Roman"/>
                <w:color w:val="000000"/>
              </w:rPr>
              <w:t>2</w:t>
            </w:r>
          </w:p>
        </w:tc>
        <w:tc>
          <w:tcPr>
            <w:tcW w:w="1354" w:type="dxa"/>
            <w:tcBorders>
              <w:left w:val="nil"/>
              <w:bottom w:val="nil"/>
              <w:right w:val="nil"/>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-0.048</w:t>
            </w:r>
            <w:r>
              <w:rPr>
                <w:rFonts w:ascii="Times New Roman" w:hAnsi="Times New Roman" w:eastAsia="Times New Roman" w:cs="Times New Roman"/>
                <w:color w:val="000000"/>
                <w:vertAlign w:val="superscript"/>
              </w:rPr>
              <w:t>**</w:t>
            </w:r>
          </w:p>
        </w:tc>
        <w:tc>
          <w:tcPr>
            <w:tcW w:w="1282" w:type="dxa"/>
            <w:tcBorders>
              <w:left w:val="nil"/>
              <w:bottom w:val="nil"/>
              <w:right w:val="nil"/>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-0.02</w:t>
            </w:r>
            <w:r>
              <w:rPr>
                <w:rFonts w:ascii="Times New Roman" w:hAnsi="Times New Roman" w:eastAsia="宋体" w:cs="Times New Roman"/>
                <w:color w:val="000000"/>
              </w:rPr>
              <w:t>4</w:t>
            </w:r>
          </w:p>
        </w:tc>
        <w:tc>
          <w:tcPr>
            <w:tcW w:w="1510" w:type="dxa"/>
            <w:tcBorders>
              <w:left w:val="nil"/>
              <w:bottom w:val="nil"/>
              <w:right w:val="nil"/>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-0.026</w:t>
            </w:r>
          </w:p>
        </w:tc>
        <w:tc>
          <w:tcPr>
            <w:tcW w:w="1170" w:type="dxa"/>
            <w:tcBorders>
              <w:left w:val="nil"/>
              <w:bottom w:val="nil"/>
              <w:right w:val="nil"/>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-0.0</w:t>
            </w:r>
            <w:r>
              <w:rPr>
                <w:rFonts w:ascii="Times New Roman" w:hAnsi="Times New Roman" w:eastAsia="宋体" w:cs="Times New Roman"/>
                <w:color w:val="000000"/>
              </w:rPr>
              <w:t>48</w:t>
            </w:r>
          </w:p>
        </w:tc>
        <w:tc>
          <w:tcPr>
            <w:tcW w:w="1350" w:type="dxa"/>
            <w:tcBorders>
              <w:left w:val="nil"/>
              <w:bottom w:val="nil"/>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-0.075</w:t>
            </w:r>
          </w:p>
        </w:tc>
      </w:tr>
      <w:tr>
        <w:tblPrEx>
          <w:tblBorders>
            <w:top w:val="none" w:color="auto" w:sz="0" w:space="0"/>
            <w:left w:val="none" w:color="auto" w:sz="0" w:space="0"/>
            <w:bottom w:val="single" w:color="auto" w:sz="4"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288" w:hRule="atLeast"/>
          <w:jc w:val="center"/>
        </w:trPr>
        <w:tc>
          <w:tcPr>
            <w:tcW w:w="1773" w:type="dxa"/>
            <w:tcBorders>
              <w:bottom w:val="nil"/>
              <w:right w:val="nil"/>
            </w:tcBorders>
          </w:tcPr>
          <w:p>
            <w:pPr>
              <w:widowControl w:val="0"/>
              <w:jc w:val="center"/>
              <w:rPr>
                <w:rFonts w:ascii="Times New Roman" w:hAnsi="Times New Roman" w:eastAsia="Times New Roman" w:cs="Times New Roman"/>
                <w:color w:val="000000"/>
              </w:rPr>
            </w:pPr>
          </w:p>
        </w:tc>
        <w:tc>
          <w:tcPr>
            <w:tcW w:w="1276" w:type="dxa"/>
            <w:tcBorders>
              <w:left w:val="nil"/>
              <w:bottom w:val="nil"/>
              <w:right w:val="nil"/>
            </w:tcBorders>
          </w:tcPr>
          <w:p>
            <w:pPr>
              <w:widowControl w:val="0"/>
              <w:jc w:val="center"/>
              <w:rPr>
                <w:rFonts w:ascii="Times New Roman" w:hAnsi="Times New Roman" w:eastAsia="Times New Roman" w:cs="Times New Roman"/>
                <w:color w:val="000000"/>
              </w:rPr>
            </w:pPr>
            <w:r>
              <w:rPr>
                <w:rFonts w:ascii="Times New Roman" w:hAnsi="Times New Roman" w:eastAsia="宋体" w:cs="Times New Roman"/>
                <w:color w:val="000000"/>
              </w:rPr>
              <w:t>(</w:t>
            </w:r>
            <w:r>
              <w:rPr>
                <w:rFonts w:ascii="Times New Roman" w:hAnsi="Times New Roman" w:eastAsia="Times New Roman" w:cs="Times New Roman"/>
                <w:color w:val="000000"/>
              </w:rPr>
              <w:t>0.02</w:t>
            </w:r>
            <w:r>
              <w:rPr>
                <w:rFonts w:ascii="Times New Roman" w:hAnsi="Times New Roman" w:eastAsia="宋体" w:cs="Times New Roman"/>
                <w:color w:val="000000"/>
              </w:rPr>
              <w:t>7)</w:t>
            </w:r>
          </w:p>
        </w:tc>
        <w:tc>
          <w:tcPr>
            <w:tcW w:w="1354" w:type="dxa"/>
            <w:tcBorders>
              <w:left w:val="nil"/>
              <w:bottom w:val="nil"/>
              <w:right w:val="nil"/>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(0.023)</w:t>
            </w:r>
          </w:p>
        </w:tc>
        <w:tc>
          <w:tcPr>
            <w:tcW w:w="1282" w:type="dxa"/>
            <w:tcBorders>
              <w:left w:val="nil"/>
              <w:bottom w:val="nil"/>
              <w:right w:val="nil"/>
            </w:tcBorders>
          </w:tcPr>
          <w:p>
            <w:pPr>
              <w:widowControl w:val="0"/>
              <w:jc w:val="center"/>
              <w:rPr>
                <w:rFonts w:ascii="Times New Roman" w:hAnsi="Times New Roman" w:eastAsia="Times New Roman" w:cs="Times New Roman"/>
                <w:color w:val="000000"/>
              </w:rPr>
            </w:pPr>
            <w:r>
              <w:rPr>
                <w:rFonts w:ascii="Times New Roman" w:hAnsi="Times New Roman" w:eastAsia="宋体" w:cs="Times New Roman"/>
                <w:color w:val="000000"/>
              </w:rPr>
              <w:t>(</w:t>
            </w:r>
            <w:r>
              <w:rPr>
                <w:rFonts w:ascii="Times New Roman" w:hAnsi="Times New Roman" w:eastAsia="Times New Roman" w:cs="Times New Roman"/>
                <w:color w:val="000000"/>
              </w:rPr>
              <w:t>0.02</w:t>
            </w:r>
            <w:r>
              <w:rPr>
                <w:rFonts w:ascii="Times New Roman" w:hAnsi="Times New Roman" w:eastAsia="宋体" w:cs="Times New Roman"/>
                <w:color w:val="000000"/>
              </w:rPr>
              <w:t>6)</w:t>
            </w:r>
          </w:p>
        </w:tc>
        <w:tc>
          <w:tcPr>
            <w:tcW w:w="1510" w:type="dxa"/>
            <w:tcBorders>
              <w:left w:val="nil"/>
              <w:bottom w:val="nil"/>
              <w:right w:val="nil"/>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(0.021)</w:t>
            </w:r>
          </w:p>
        </w:tc>
        <w:tc>
          <w:tcPr>
            <w:tcW w:w="1170" w:type="dxa"/>
            <w:tcBorders>
              <w:left w:val="nil"/>
              <w:bottom w:val="nil"/>
              <w:right w:val="nil"/>
            </w:tcBorders>
          </w:tcPr>
          <w:p>
            <w:pPr>
              <w:widowControl w:val="0"/>
              <w:jc w:val="center"/>
              <w:rPr>
                <w:rFonts w:ascii="Times New Roman" w:hAnsi="Times New Roman" w:eastAsia="Times New Roman" w:cs="Times New Roman"/>
                <w:color w:val="000000"/>
              </w:rPr>
            </w:pPr>
            <w:r>
              <w:rPr>
                <w:rFonts w:ascii="Times New Roman" w:hAnsi="Times New Roman" w:eastAsia="宋体" w:cs="Times New Roman"/>
                <w:color w:val="000000"/>
              </w:rPr>
              <w:t>(</w:t>
            </w:r>
            <w:r>
              <w:rPr>
                <w:rFonts w:ascii="Times New Roman" w:hAnsi="Times New Roman" w:eastAsia="Times New Roman" w:cs="Times New Roman"/>
                <w:color w:val="000000"/>
              </w:rPr>
              <w:t>0.0</w:t>
            </w:r>
            <w:r>
              <w:rPr>
                <w:rFonts w:ascii="Times New Roman" w:hAnsi="Times New Roman" w:eastAsia="宋体" w:cs="Times New Roman"/>
                <w:color w:val="000000"/>
              </w:rPr>
              <w:t>40)</w:t>
            </w:r>
          </w:p>
        </w:tc>
        <w:tc>
          <w:tcPr>
            <w:tcW w:w="1350" w:type="dxa"/>
            <w:tcBorders>
              <w:left w:val="nil"/>
              <w:bottom w:val="nil"/>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(0.045)</w:t>
            </w:r>
          </w:p>
        </w:tc>
      </w:tr>
      <w:tr>
        <w:tblPrEx>
          <w:tblBorders>
            <w:top w:val="none" w:color="auto" w:sz="0" w:space="0"/>
            <w:left w:val="none" w:color="auto" w:sz="0" w:space="0"/>
            <w:bottom w:val="single" w:color="auto" w:sz="4"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294" w:hRule="atLeast"/>
          <w:jc w:val="center"/>
        </w:trPr>
        <w:tc>
          <w:tcPr>
            <w:tcW w:w="1773" w:type="dxa"/>
            <w:tcBorders>
              <w:bottom w:val="nil"/>
              <w:right w:val="nil"/>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Constant</w:t>
            </w:r>
          </w:p>
        </w:tc>
        <w:tc>
          <w:tcPr>
            <w:tcW w:w="1276" w:type="dxa"/>
            <w:tcBorders>
              <w:left w:val="nil"/>
              <w:bottom w:val="nil"/>
              <w:right w:val="nil"/>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4.</w:t>
            </w:r>
            <w:r>
              <w:rPr>
                <w:rFonts w:ascii="Times New Roman" w:hAnsi="Times New Roman" w:eastAsia="宋体" w:cs="Times New Roman"/>
                <w:color w:val="000000"/>
              </w:rPr>
              <w:t>62</w:t>
            </w:r>
            <w:r>
              <w:rPr>
                <w:rFonts w:ascii="Times New Roman" w:hAnsi="Times New Roman" w:eastAsia="Times New Roman" w:cs="Times New Roman"/>
                <w:color w:val="000000"/>
                <w:vertAlign w:val="superscript"/>
              </w:rPr>
              <w:t>***</w:t>
            </w:r>
          </w:p>
        </w:tc>
        <w:tc>
          <w:tcPr>
            <w:tcW w:w="1354" w:type="dxa"/>
            <w:tcBorders>
              <w:left w:val="nil"/>
              <w:bottom w:val="nil"/>
              <w:right w:val="nil"/>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4.94</w:t>
            </w:r>
            <w:r>
              <w:rPr>
                <w:rFonts w:ascii="Times New Roman" w:hAnsi="Times New Roman" w:eastAsia="Times New Roman" w:cs="Times New Roman"/>
                <w:color w:val="000000"/>
                <w:vertAlign w:val="superscript"/>
              </w:rPr>
              <w:t>***</w:t>
            </w:r>
          </w:p>
        </w:tc>
        <w:tc>
          <w:tcPr>
            <w:tcW w:w="1282" w:type="dxa"/>
            <w:tcBorders>
              <w:left w:val="nil"/>
              <w:bottom w:val="nil"/>
              <w:right w:val="nil"/>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4.</w:t>
            </w:r>
            <w:r>
              <w:rPr>
                <w:rFonts w:ascii="Times New Roman" w:hAnsi="Times New Roman" w:eastAsia="宋体" w:cs="Times New Roman"/>
                <w:color w:val="000000"/>
              </w:rPr>
              <w:t>29</w:t>
            </w:r>
            <w:r>
              <w:rPr>
                <w:rFonts w:ascii="Times New Roman" w:hAnsi="Times New Roman" w:eastAsia="Times New Roman" w:cs="Times New Roman"/>
                <w:color w:val="000000"/>
                <w:vertAlign w:val="superscript"/>
              </w:rPr>
              <w:t>***</w:t>
            </w:r>
          </w:p>
        </w:tc>
        <w:tc>
          <w:tcPr>
            <w:tcW w:w="1510" w:type="dxa"/>
            <w:tcBorders>
              <w:left w:val="nil"/>
              <w:bottom w:val="nil"/>
              <w:right w:val="nil"/>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4.56</w:t>
            </w:r>
            <w:r>
              <w:rPr>
                <w:rFonts w:ascii="Times New Roman" w:hAnsi="Times New Roman" w:eastAsia="Times New Roman" w:cs="Times New Roman"/>
                <w:color w:val="000000"/>
                <w:vertAlign w:val="superscript"/>
              </w:rPr>
              <w:t>***</w:t>
            </w:r>
          </w:p>
        </w:tc>
        <w:tc>
          <w:tcPr>
            <w:tcW w:w="1170" w:type="dxa"/>
            <w:tcBorders>
              <w:left w:val="nil"/>
              <w:bottom w:val="nil"/>
              <w:right w:val="nil"/>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2.</w:t>
            </w:r>
            <w:r>
              <w:rPr>
                <w:rFonts w:ascii="Times New Roman" w:hAnsi="Times New Roman" w:eastAsia="宋体" w:cs="Times New Roman"/>
                <w:color w:val="000000"/>
              </w:rPr>
              <w:t>54</w:t>
            </w:r>
            <w:r>
              <w:rPr>
                <w:rFonts w:ascii="Times New Roman" w:hAnsi="Times New Roman" w:eastAsia="Times New Roman" w:cs="Times New Roman"/>
                <w:color w:val="000000"/>
                <w:vertAlign w:val="superscript"/>
              </w:rPr>
              <w:t>***</w:t>
            </w:r>
          </w:p>
        </w:tc>
        <w:tc>
          <w:tcPr>
            <w:tcW w:w="1350" w:type="dxa"/>
            <w:tcBorders>
              <w:left w:val="nil"/>
              <w:bottom w:val="nil"/>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3.25</w:t>
            </w:r>
            <w:r>
              <w:rPr>
                <w:rFonts w:ascii="Times New Roman" w:hAnsi="Times New Roman" w:eastAsia="Times New Roman" w:cs="Times New Roman"/>
                <w:color w:val="000000"/>
                <w:vertAlign w:val="superscript"/>
              </w:rPr>
              <w:t>***</w:t>
            </w:r>
          </w:p>
        </w:tc>
      </w:tr>
      <w:tr>
        <w:tblPrEx>
          <w:tblBorders>
            <w:top w:val="none" w:color="auto" w:sz="0" w:space="0"/>
            <w:left w:val="none" w:color="auto" w:sz="0" w:space="0"/>
            <w:bottom w:val="single" w:color="auto" w:sz="4"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288" w:hRule="atLeast"/>
          <w:jc w:val="center"/>
        </w:trPr>
        <w:tc>
          <w:tcPr>
            <w:tcW w:w="1773" w:type="dxa"/>
            <w:tcBorders>
              <w:bottom w:val="nil"/>
              <w:right w:val="nil"/>
            </w:tcBorders>
          </w:tcPr>
          <w:p>
            <w:pPr>
              <w:widowControl w:val="0"/>
              <w:jc w:val="center"/>
              <w:rPr>
                <w:rFonts w:ascii="Times New Roman" w:hAnsi="Times New Roman" w:eastAsia="Times New Roman" w:cs="Times New Roman"/>
                <w:color w:val="000000"/>
              </w:rPr>
            </w:pPr>
          </w:p>
        </w:tc>
        <w:tc>
          <w:tcPr>
            <w:tcW w:w="1276" w:type="dxa"/>
            <w:tcBorders>
              <w:left w:val="nil"/>
              <w:bottom w:val="nil"/>
              <w:right w:val="nil"/>
            </w:tcBorders>
          </w:tcPr>
          <w:p>
            <w:pPr>
              <w:widowControl w:val="0"/>
              <w:jc w:val="center"/>
              <w:rPr>
                <w:rFonts w:ascii="Times New Roman" w:hAnsi="Times New Roman" w:eastAsia="Times New Roman" w:cs="Times New Roman"/>
                <w:color w:val="000000"/>
              </w:rPr>
            </w:pPr>
            <w:r>
              <w:rPr>
                <w:rFonts w:ascii="Times New Roman" w:hAnsi="Times New Roman" w:eastAsia="宋体" w:cs="Times New Roman"/>
                <w:color w:val="000000"/>
              </w:rPr>
              <w:t>(</w:t>
            </w:r>
            <w:r>
              <w:rPr>
                <w:rFonts w:ascii="Times New Roman" w:hAnsi="Times New Roman" w:eastAsia="Times New Roman" w:cs="Times New Roman"/>
                <w:color w:val="000000"/>
              </w:rPr>
              <w:t>0.</w:t>
            </w:r>
            <w:r>
              <w:rPr>
                <w:rFonts w:ascii="Times New Roman" w:hAnsi="Times New Roman" w:eastAsia="宋体" w:cs="Times New Roman"/>
                <w:color w:val="000000"/>
              </w:rPr>
              <w:t>22)</w:t>
            </w:r>
          </w:p>
        </w:tc>
        <w:tc>
          <w:tcPr>
            <w:tcW w:w="1354" w:type="dxa"/>
            <w:tcBorders>
              <w:left w:val="nil"/>
              <w:bottom w:val="nil"/>
              <w:right w:val="nil"/>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(0.19)</w:t>
            </w:r>
          </w:p>
        </w:tc>
        <w:tc>
          <w:tcPr>
            <w:tcW w:w="1282" w:type="dxa"/>
            <w:tcBorders>
              <w:left w:val="nil"/>
              <w:bottom w:val="nil"/>
              <w:right w:val="nil"/>
            </w:tcBorders>
          </w:tcPr>
          <w:p>
            <w:pPr>
              <w:widowControl w:val="0"/>
              <w:jc w:val="center"/>
              <w:rPr>
                <w:rFonts w:ascii="Times New Roman" w:hAnsi="Times New Roman" w:eastAsia="Times New Roman" w:cs="Times New Roman"/>
                <w:color w:val="000000"/>
              </w:rPr>
            </w:pPr>
            <w:r>
              <w:rPr>
                <w:rFonts w:ascii="Times New Roman" w:hAnsi="Times New Roman" w:eastAsia="宋体" w:cs="Times New Roman"/>
                <w:color w:val="000000"/>
              </w:rPr>
              <w:t>(</w:t>
            </w:r>
            <w:r>
              <w:rPr>
                <w:rFonts w:ascii="Times New Roman" w:hAnsi="Times New Roman" w:eastAsia="Times New Roman" w:cs="Times New Roman"/>
                <w:color w:val="000000"/>
              </w:rPr>
              <w:t>0.</w:t>
            </w:r>
            <w:r>
              <w:rPr>
                <w:rFonts w:ascii="Times New Roman" w:hAnsi="Times New Roman" w:eastAsia="宋体" w:cs="Times New Roman"/>
                <w:color w:val="000000"/>
              </w:rPr>
              <w:t>21)</w:t>
            </w:r>
          </w:p>
        </w:tc>
        <w:tc>
          <w:tcPr>
            <w:tcW w:w="1510" w:type="dxa"/>
            <w:tcBorders>
              <w:left w:val="nil"/>
              <w:bottom w:val="nil"/>
              <w:right w:val="nil"/>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(0.18)</w:t>
            </w:r>
          </w:p>
        </w:tc>
        <w:tc>
          <w:tcPr>
            <w:tcW w:w="1170" w:type="dxa"/>
            <w:tcBorders>
              <w:left w:val="nil"/>
              <w:bottom w:val="nil"/>
              <w:right w:val="nil"/>
            </w:tcBorders>
          </w:tcPr>
          <w:p>
            <w:pPr>
              <w:widowControl w:val="0"/>
              <w:jc w:val="center"/>
              <w:rPr>
                <w:rFonts w:ascii="Times New Roman" w:hAnsi="Times New Roman" w:eastAsia="Times New Roman" w:cs="Times New Roman"/>
                <w:color w:val="000000"/>
              </w:rPr>
            </w:pPr>
            <w:r>
              <w:rPr>
                <w:rFonts w:ascii="Times New Roman" w:hAnsi="Times New Roman" w:eastAsia="宋体" w:cs="Times New Roman"/>
                <w:color w:val="000000"/>
              </w:rPr>
              <w:t>(</w:t>
            </w:r>
            <w:r>
              <w:rPr>
                <w:rFonts w:ascii="Times New Roman" w:hAnsi="Times New Roman" w:eastAsia="Times New Roman" w:cs="Times New Roman"/>
                <w:color w:val="000000"/>
              </w:rPr>
              <w:t>0.</w:t>
            </w:r>
            <w:r>
              <w:rPr>
                <w:rFonts w:ascii="Times New Roman" w:hAnsi="Times New Roman" w:eastAsia="宋体" w:cs="Times New Roman"/>
                <w:color w:val="000000"/>
              </w:rPr>
              <w:t>34)</w:t>
            </w:r>
          </w:p>
        </w:tc>
        <w:tc>
          <w:tcPr>
            <w:tcW w:w="1350" w:type="dxa"/>
            <w:tcBorders>
              <w:left w:val="nil"/>
              <w:bottom w:val="nil"/>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(0.39)</w:t>
            </w:r>
          </w:p>
        </w:tc>
      </w:tr>
      <w:tr>
        <w:tblPrEx>
          <w:tblBorders>
            <w:top w:val="none" w:color="auto" w:sz="0" w:space="0"/>
            <w:left w:val="none" w:color="auto" w:sz="0" w:space="0"/>
            <w:bottom w:val="single" w:color="auto" w:sz="4"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288" w:hRule="atLeast"/>
          <w:jc w:val="center"/>
        </w:trPr>
        <w:tc>
          <w:tcPr>
            <w:tcW w:w="1773" w:type="dxa"/>
            <w:tcBorders>
              <w:bottom w:val="single" w:color="auto" w:sz="4" w:space="0"/>
              <w:right w:val="nil"/>
            </w:tcBorders>
            <w:noWrap/>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R-squared</w:t>
            </w:r>
          </w:p>
        </w:tc>
        <w:tc>
          <w:tcPr>
            <w:tcW w:w="1276" w:type="dxa"/>
            <w:tcBorders>
              <w:left w:val="nil"/>
              <w:bottom w:val="single" w:color="auto" w:sz="4" w:space="0"/>
              <w:right w:val="nil"/>
            </w:tcBorders>
            <w:noWrap/>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0.9</w:t>
            </w:r>
            <w:r>
              <w:rPr>
                <w:rFonts w:ascii="Times New Roman" w:hAnsi="Times New Roman" w:eastAsia="宋体" w:cs="Times New Roman"/>
                <w:color w:val="000000"/>
              </w:rPr>
              <w:t>6</w:t>
            </w:r>
          </w:p>
        </w:tc>
        <w:tc>
          <w:tcPr>
            <w:tcW w:w="1354" w:type="dxa"/>
            <w:tcBorders>
              <w:left w:val="nil"/>
              <w:bottom w:val="single" w:color="auto" w:sz="4" w:space="0"/>
              <w:right w:val="nil"/>
            </w:tcBorders>
            <w:noWrap/>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0.98</w:t>
            </w:r>
          </w:p>
        </w:tc>
        <w:tc>
          <w:tcPr>
            <w:tcW w:w="1282" w:type="dxa"/>
            <w:tcBorders>
              <w:left w:val="nil"/>
              <w:bottom w:val="single" w:color="auto" w:sz="4" w:space="0"/>
              <w:right w:val="nil"/>
            </w:tcBorders>
            <w:noWrap/>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0.9</w:t>
            </w:r>
            <w:r>
              <w:rPr>
                <w:rFonts w:ascii="Times New Roman" w:hAnsi="Times New Roman" w:eastAsia="宋体" w:cs="Times New Roman"/>
                <w:color w:val="000000"/>
              </w:rPr>
              <w:t>6</w:t>
            </w:r>
          </w:p>
        </w:tc>
        <w:tc>
          <w:tcPr>
            <w:tcW w:w="1510" w:type="dxa"/>
            <w:tcBorders>
              <w:left w:val="nil"/>
              <w:bottom w:val="single" w:color="auto" w:sz="4" w:space="0"/>
              <w:right w:val="nil"/>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0.98</w:t>
            </w:r>
          </w:p>
        </w:tc>
        <w:tc>
          <w:tcPr>
            <w:tcW w:w="1170" w:type="dxa"/>
            <w:tcBorders>
              <w:left w:val="nil"/>
              <w:bottom w:val="single" w:color="auto" w:sz="4" w:space="0"/>
              <w:right w:val="nil"/>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0.9</w:t>
            </w:r>
            <w:r>
              <w:rPr>
                <w:rFonts w:ascii="Times New Roman" w:hAnsi="Times New Roman" w:eastAsia="宋体" w:cs="Times New Roman"/>
                <w:color w:val="000000"/>
              </w:rPr>
              <w:t>0</w:t>
            </w:r>
          </w:p>
        </w:tc>
        <w:tc>
          <w:tcPr>
            <w:tcW w:w="1350" w:type="dxa"/>
            <w:tcBorders>
              <w:left w:val="nil"/>
              <w:bottom w:val="single" w:color="auto" w:sz="4" w:space="0"/>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0.90</w:t>
            </w:r>
          </w:p>
        </w:tc>
      </w:tr>
      <w:tr>
        <w:tblPrEx>
          <w:tblBorders>
            <w:top w:val="none" w:color="auto" w:sz="0" w:space="0"/>
            <w:left w:val="none" w:color="auto" w:sz="0" w:space="0"/>
            <w:bottom w:val="single" w:color="auto" w:sz="4"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288" w:hRule="atLeast"/>
          <w:jc w:val="center"/>
        </w:trPr>
        <w:tc>
          <w:tcPr>
            <w:tcW w:w="9715" w:type="dxa"/>
            <w:gridSpan w:val="7"/>
            <w:tcBorders>
              <w:top w:val="nil"/>
              <w:bottom w:val="single" w:color="auto" w:sz="4" w:space="0"/>
            </w:tcBorders>
            <w:noWrap/>
          </w:tcPr>
          <w:p>
            <w:pPr>
              <w:widowControl w:val="0"/>
              <w:jc w:val="both"/>
              <w:rPr>
                <w:rFonts w:ascii="Times New Roman" w:hAnsi="Times New Roman" w:eastAsia="Times New Roman" w:cs="Times New Roman"/>
              </w:rPr>
            </w:pPr>
            <w:r>
              <w:rPr>
                <w:rFonts w:ascii="Times New Roman" w:hAnsi="Times New Roman" w:eastAsia="Times New Roman" w:cs="Times New Roman"/>
                <w:color w:val="000000"/>
              </w:rPr>
              <w:t>Panel b. Total hours with power outages</w:t>
            </w:r>
          </w:p>
        </w:tc>
      </w:tr>
      <w:tr>
        <w:tblPrEx>
          <w:tblBorders>
            <w:top w:val="none" w:color="auto" w:sz="0" w:space="0"/>
            <w:left w:val="none" w:color="auto" w:sz="0" w:space="0"/>
            <w:bottom w:val="single" w:color="auto" w:sz="4"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294" w:hRule="atLeast"/>
          <w:jc w:val="center"/>
        </w:trPr>
        <w:tc>
          <w:tcPr>
            <w:tcW w:w="1773" w:type="dxa"/>
            <w:tcBorders>
              <w:top w:val="single" w:color="auto" w:sz="4" w:space="0"/>
              <w:bottom w:val="nil"/>
              <w:right w:val="nil"/>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outage hours</w:t>
            </w:r>
          </w:p>
        </w:tc>
        <w:tc>
          <w:tcPr>
            <w:tcW w:w="1276" w:type="dxa"/>
            <w:tcBorders>
              <w:top w:val="single" w:color="auto" w:sz="4" w:space="0"/>
              <w:left w:val="nil"/>
              <w:bottom w:val="nil"/>
              <w:right w:val="nil"/>
            </w:tcBorders>
          </w:tcPr>
          <w:p>
            <w:pPr>
              <w:widowControl w:val="0"/>
              <w:jc w:val="center"/>
              <w:rPr>
                <w:rFonts w:ascii="Times New Roman" w:hAnsi="Times New Roman" w:eastAsia="宋体" w:cs="Times New Roman"/>
                <w:color w:val="000000"/>
              </w:rPr>
            </w:pPr>
            <w:r>
              <w:rPr>
                <w:rFonts w:hint="eastAsia" w:ascii="Times New Roman" w:hAnsi="Times New Roman" w:eastAsia="宋体" w:cs="Times New Roman"/>
                <w:color w:val="000000"/>
              </w:rPr>
              <w:t>-</w:t>
            </w:r>
            <w:r>
              <w:rPr>
                <w:rFonts w:ascii="Times New Roman" w:hAnsi="Times New Roman" w:eastAsia="宋体" w:cs="Times New Roman"/>
                <w:color w:val="000000"/>
              </w:rPr>
              <w:t>0.00002</w:t>
            </w:r>
          </w:p>
          <w:p>
            <w:pPr>
              <w:widowControl w:val="0"/>
              <w:jc w:val="center"/>
              <w:rPr>
                <w:rFonts w:ascii="Times New Roman" w:hAnsi="Times New Roman" w:eastAsia="宋体" w:cs="Times New Roman"/>
                <w:color w:val="000000"/>
              </w:rPr>
            </w:pPr>
            <w:r>
              <w:rPr>
                <w:rFonts w:hint="eastAsia" w:ascii="Times New Roman" w:hAnsi="Times New Roman" w:eastAsia="宋体" w:cs="Times New Roman"/>
                <w:color w:val="000000"/>
              </w:rPr>
              <w:t>(</w:t>
            </w:r>
            <w:r>
              <w:rPr>
                <w:rFonts w:ascii="Times New Roman" w:hAnsi="Times New Roman" w:eastAsia="宋体" w:cs="Times New Roman"/>
                <w:color w:val="000000"/>
              </w:rPr>
              <w:t>0.00007)</w:t>
            </w:r>
          </w:p>
        </w:tc>
        <w:tc>
          <w:tcPr>
            <w:tcW w:w="1354" w:type="dxa"/>
            <w:tcBorders>
              <w:top w:val="single" w:color="auto" w:sz="4" w:space="0"/>
              <w:left w:val="nil"/>
              <w:bottom w:val="nil"/>
              <w:right w:val="nil"/>
            </w:tcBorders>
          </w:tcPr>
          <w:p>
            <w:pPr>
              <w:widowControl w:val="0"/>
              <w:jc w:val="center"/>
              <w:rPr>
                <w:rFonts w:ascii="Times New Roman" w:hAnsi="Times New Roman" w:eastAsia="宋体" w:cs="Times New Roman"/>
                <w:color w:val="000000"/>
              </w:rPr>
            </w:pPr>
            <w:r>
              <w:rPr>
                <w:rFonts w:hint="eastAsia" w:ascii="Times New Roman" w:hAnsi="Times New Roman" w:eastAsia="宋体" w:cs="Times New Roman"/>
                <w:color w:val="000000"/>
              </w:rPr>
              <w:t>-</w:t>
            </w:r>
            <w:r>
              <w:rPr>
                <w:rFonts w:ascii="Times New Roman" w:hAnsi="Times New Roman" w:eastAsia="宋体" w:cs="Times New Roman"/>
                <w:color w:val="000000"/>
              </w:rPr>
              <w:t>0.00003</w:t>
            </w:r>
          </w:p>
          <w:p>
            <w:pPr>
              <w:widowControl w:val="0"/>
              <w:jc w:val="center"/>
              <w:rPr>
                <w:rFonts w:ascii="Times New Roman" w:hAnsi="Times New Roman" w:eastAsia="宋体" w:cs="Times New Roman"/>
                <w:color w:val="000000"/>
              </w:rPr>
            </w:pPr>
            <w:r>
              <w:rPr>
                <w:rFonts w:hint="eastAsia" w:ascii="Times New Roman" w:hAnsi="Times New Roman" w:eastAsia="宋体" w:cs="Times New Roman"/>
                <w:color w:val="000000"/>
              </w:rPr>
              <w:t>(</w:t>
            </w:r>
            <w:r>
              <w:rPr>
                <w:rFonts w:ascii="Times New Roman" w:hAnsi="Times New Roman" w:eastAsia="宋体" w:cs="Times New Roman"/>
                <w:color w:val="000000"/>
              </w:rPr>
              <w:t>0.00005)</w:t>
            </w:r>
          </w:p>
        </w:tc>
        <w:tc>
          <w:tcPr>
            <w:tcW w:w="1282" w:type="dxa"/>
            <w:tcBorders>
              <w:top w:val="single" w:color="auto" w:sz="4" w:space="0"/>
              <w:left w:val="nil"/>
              <w:bottom w:val="nil"/>
              <w:right w:val="nil"/>
            </w:tcBorders>
          </w:tcPr>
          <w:p>
            <w:pPr>
              <w:widowControl w:val="0"/>
              <w:jc w:val="center"/>
              <w:rPr>
                <w:rFonts w:ascii="Times New Roman" w:hAnsi="Times New Roman" w:eastAsia="宋体" w:cs="Times New Roman"/>
                <w:color w:val="000000"/>
              </w:rPr>
            </w:pPr>
            <w:r>
              <w:rPr>
                <w:rFonts w:hint="eastAsia" w:ascii="Times New Roman" w:hAnsi="Times New Roman" w:eastAsia="宋体" w:cs="Times New Roman"/>
                <w:color w:val="000000"/>
              </w:rPr>
              <w:t>0</w:t>
            </w:r>
            <w:r>
              <w:rPr>
                <w:rFonts w:ascii="Times New Roman" w:hAnsi="Times New Roman" w:eastAsia="宋体" w:cs="Times New Roman"/>
                <w:color w:val="000000"/>
              </w:rPr>
              <w:t>.00002</w:t>
            </w:r>
          </w:p>
          <w:p>
            <w:pPr>
              <w:widowControl w:val="0"/>
              <w:jc w:val="center"/>
              <w:rPr>
                <w:rFonts w:ascii="Times New Roman" w:hAnsi="Times New Roman" w:eastAsia="宋体" w:cs="Times New Roman"/>
                <w:color w:val="000000"/>
              </w:rPr>
            </w:pPr>
            <w:r>
              <w:rPr>
                <w:rFonts w:hint="eastAsia" w:ascii="Times New Roman" w:hAnsi="Times New Roman" w:eastAsia="宋体" w:cs="Times New Roman"/>
                <w:color w:val="000000"/>
              </w:rPr>
              <w:t>(</w:t>
            </w:r>
            <w:r>
              <w:rPr>
                <w:rFonts w:ascii="Times New Roman" w:hAnsi="Times New Roman" w:eastAsia="宋体" w:cs="Times New Roman"/>
                <w:color w:val="000000"/>
              </w:rPr>
              <w:t>0.00008)</w:t>
            </w:r>
          </w:p>
        </w:tc>
        <w:tc>
          <w:tcPr>
            <w:tcW w:w="1510" w:type="dxa"/>
            <w:tcBorders>
              <w:top w:val="single" w:color="auto" w:sz="4" w:space="0"/>
              <w:left w:val="nil"/>
              <w:bottom w:val="nil"/>
              <w:right w:val="nil"/>
            </w:tcBorders>
          </w:tcPr>
          <w:p>
            <w:pPr>
              <w:widowControl w:val="0"/>
              <w:jc w:val="center"/>
              <w:rPr>
                <w:rFonts w:ascii="Times New Roman" w:hAnsi="Times New Roman" w:eastAsia="宋体" w:cs="Times New Roman"/>
                <w:color w:val="000000"/>
              </w:rPr>
            </w:pPr>
            <w:r>
              <w:rPr>
                <w:rFonts w:hint="eastAsia" w:ascii="Times New Roman" w:hAnsi="Times New Roman" w:eastAsia="宋体" w:cs="Times New Roman"/>
                <w:color w:val="000000"/>
              </w:rPr>
              <w:t>0</w:t>
            </w:r>
            <w:r>
              <w:rPr>
                <w:rFonts w:ascii="Times New Roman" w:hAnsi="Times New Roman" w:eastAsia="宋体" w:cs="Times New Roman"/>
                <w:color w:val="000000"/>
              </w:rPr>
              <w:t>.00001</w:t>
            </w:r>
          </w:p>
          <w:p>
            <w:pPr>
              <w:widowControl w:val="0"/>
              <w:jc w:val="center"/>
              <w:rPr>
                <w:rFonts w:ascii="Times New Roman" w:hAnsi="Times New Roman" w:eastAsia="宋体" w:cs="Times New Roman"/>
                <w:color w:val="000000"/>
              </w:rPr>
            </w:pPr>
            <w:r>
              <w:rPr>
                <w:rFonts w:hint="eastAsia" w:ascii="Times New Roman" w:hAnsi="Times New Roman" w:eastAsia="宋体" w:cs="Times New Roman"/>
                <w:color w:val="000000"/>
              </w:rPr>
              <w:t>(</w:t>
            </w:r>
            <w:r>
              <w:rPr>
                <w:rFonts w:ascii="Times New Roman" w:hAnsi="Times New Roman" w:eastAsia="宋体" w:cs="Times New Roman"/>
                <w:color w:val="000000"/>
              </w:rPr>
              <w:t>0.00005)</w:t>
            </w:r>
          </w:p>
        </w:tc>
        <w:tc>
          <w:tcPr>
            <w:tcW w:w="1170" w:type="dxa"/>
            <w:tcBorders>
              <w:top w:val="single" w:color="auto" w:sz="4" w:space="0"/>
              <w:left w:val="nil"/>
              <w:bottom w:val="nil"/>
              <w:right w:val="nil"/>
            </w:tcBorders>
          </w:tcPr>
          <w:p>
            <w:pPr>
              <w:widowControl w:val="0"/>
              <w:jc w:val="center"/>
              <w:rPr>
                <w:rFonts w:ascii="Times New Roman" w:hAnsi="Times New Roman" w:eastAsia="宋体" w:cs="Times New Roman"/>
                <w:color w:val="000000"/>
              </w:rPr>
            </w:pPr>
            <w:r>
              <w:rPr>
                <w:rFonts w:hint="eastAsia" w:ascii="Times New Roman" w:hAnsi="Times New Roman" w:eastAsia="宋体" w:cs="Times New Roman"/>
                <w:color w:val="000000"/>
              </w:rPr>
              <w:t>-</w:t>
            </w:r>
            <w:r>
              <w:rPr>
                <w:rFonts w:ascii="Times New Roman" w:hAnsi="Times New Roman" w:eastAsia="宋体" w:cs="Times New Roman"/>
                <w:color w:val="000000"/>
              </w:rPr>
              <w:t>0.0005</w:t>
            </w:r>
            <w:r>
              <w:rPr>
                <w:rFonts w:ascii="Times New Roman" w:hAnsi="Times New Roman" w:eastAsia="宋体" w:cs="Times New Roman"/>
                <w:color w:val="000000"/>
                <w:vertAlign w:val="superscript"/>
              </w:rPr>
              <w:t>***</w:t>
            </w:r>
          </w:p>
          <w:p>
            <w:pPr>
              <w:widowControl w:val="0"/>
              <w:jc w:val="both"/>
              <w:rPr>
                <w:rFonts w:ascii="Times New Roman" w:hAnsi="Times New Roman" w:eastAsia="宋体" w:cs="Times New Roman"/>
                <w:color w:val="000000"/>
              </w:rPr>
            </w:pPr>
            <w:r>
              <w:rPr>
                <w:rFonts w:hint="eastAsia" w:ascii="Times New Roman" w:hAnsi="Times New Roman" w:eastAsia="宋体" w:cs="Times New Roman"/>
                <w:color w:val="000000"/>
              </w:rPr>
              <w:t>(</w:t>
            </w:r>
            <w:r>
              <w:rPr>
                <w:rFonts w:ascii="Times New Roman" w:hAnsi="Times New Roman" w:eastAsia="宋体" w:cs="Times New Roman"/>
                <w:color w:val="000000"/>
              </w:rPr>
              <w:t>0.00009)</w:t>
            </w:r>
          </w:p>
        </w:tc>
        <w:tc>
          <w:tcPr>
            <w:tcW w:w="1350" w:type="dxa"/>
            <w:tcBorders>
              <w:top w:val="single" w:color="auto" w:sz="4" w:space="0"/>
              <w:left w:val="nil"/>
              <w:bottom w:val="nil"/>
            </w:tcBorders>
          </w:tcPr>
          <w:p>
            <w:pPr>
              <w:widowControl w:val="0"/>
              <w:jc w:val="center"/>
              <w:rPr>
                <w:rFonts w:ascii="Times New Roman" w:hAnsi="Times New Roman" w:eastAsia="宋体" w:cs="Times New Roman"/>
                <w:color w:val="000000"/>
              </w:rPr>
            </w:pPr>
            <w:r>
              <w:rPr>
                <w:rFonts w:hint="eastAsia" w:ascii="Times New Roman" w:hAnsi="Times New Roman" w:eastAsia="宋体" w:cs="Times New Roman"/>
                <w:color w:val="000000"/>
              </w:rPr>
              <w:t>-</w:t>
            </w:r>
            <w:r>
              <w:rPr>
                <w:rFonts w:ascii="Times New Roman" w:hAnsi="Times New Roman" w:eastAsia="宋体" w:cs="Times New Roman"/>
                <w:color w:val="000000"/>
              </w:rPr>
              <w:t>0.0005</w:t>
            </w:r>
            <w:r>
              <w:rPr>
                <w:rFonts w:ascii="Times New Roman" w:hAnsi="Times New Roman" w:eastAsia="宋体" w:cs="Times New Roman"/>
                <w:color w:val="000000"/>
                <w:vertAlign w:val="superscript"/>
              </w:rPr>
              <w:t>***</w:t>
            </w:r>
          </w:p>
          <w:p>
            <w:pPr>
              <w:widowControl w:val="0"/>
              <w:jc w:val="center"/>
              <w:rPr>
                <w:rFonts w:ascii="Times New Roman" w:hAnsi="Times New Roman" w:eastAsia="宋体" w:cs="Times New Roman"/>
                <w:color w:val="000000"/>
              </w:rPr>
            </w:pPr>
            <w:r>
              <w:rPr>
                <w:rFonts w:hint="eastAsia" w:ascii="Times New Roman" w:hAnsi="Times New Roman" w:eastAsia="宋体" w:cs="Times New Roman"/>
                <w:color w:val="000000"/>
              </w:rPr>
              <w:t>(</w:t>
            </w:r>
            <w:r>
              <w:rPr>
                <w:rFonts w:ascii="Times New Roman" w:hAnsi="Times New Roman" w:eastAsia="宋体" w:cs="Times New Roman"/>
                <w:color w:val="000000"/>
              </w:rPr>
              <w:t>0.00007)</w:t>
            </w:r>
          </w:p>
        </w:tc>
      </w:tr>
      <w:tr>
        <w:tblPrEx>
          <w:tblBorders>
            <w:top w:val="none" w:color="auto" w:sz="0" w:space="0"/>
            <w:left w:val="none" w:color="auto" w:sz="0" w:space="0"/>
            <w:bottom w:val="single" w:color="auto" w:sz="4"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294" w:hRule="atLeast"/>
          <w:jc w:val="center"/>
        </w:trPr>
        <w:tc>
          <w:tcPr>
            <w:tcW w:w="1773" w:type="dxa"/>
            <w:vMerge w:val="restart"/>
            <w:tcBorders>
              <w:top w:val="nil"/>
              <w:right w:val="nil"/>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L1.(outage hours)</w:t>
            </w:r>
          </w:p>
        </w:tc>
        <w:tc>
          <w:tcPr>
            <w:tcW w:w="1276" w:type="dxa"/>
            <w:tcBorders>
              <w:top w:val="nil"/>
              <w:left w:val="nil"/>
              <w:bottom w:val="nil"/>
              <w:right w:val="nil"/>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-0.0002</w:t>
            </w:r>
            <w:r>
              <w:rPr>
                <w:rFonts w:ascii="Times New Roman" w:hAnsi="Times New Roman" w:eastAsia="Times New Roman" w:cs="Times New Roman"/>
                <w:color w:val="000000"/>
                <w:vertAlign w:val="superscript"/>
              </w:rPr>
              <w:t>**</w:t>
            </w:r>
          </w:p>
        </w:tc>
        <w:tc>
          <w:tcPr>
            <w:tcW w:w="1354" w:type="dxa"/>
            <w:tcBorders>
              <w:top w:val="nil"/>
              <w:left w:val="nil"/>
              <w:bottom w:val="nil"/>
              <w:right w:val="nil"/>
            </w:tcBorders>
          </w:tcPr>
          <w:p>
            <w:pPr>
              <w:widowControl w:val="0"/>
              <w:jc w:val="center"/>
              <w:rPr>
                <w:rFonts w:ascii="Times New Roman" w:hAnsi="Times New Roman" w:eastAsia="宋体" w:cs="Times New Roman"/>
                <w:color w:val="000000"/>
              </w:rPr>
            </w:pPr>
            <w:r>
              <w:rPr>
                <w:rFonts w:hint="eastAsia" w:ascii="Times New Roman" w:hAnsi="Times New Roman" w:eastAsia="宋体" w:cs="Times New Roman"/>
                <w:color w:val="000000"/>
              </w:rPr>
              <w:t>-</w:t>
            </w:r>
            <w:r>
              <w:rPr>
                <w:rFonts w:ascii="Times New Roman" w:hAnsi="Times New Roman" w:eastAsia="宋体" w:cs="Times New Roman"/>
                <w:color w:val="000000"/>
              </w:rPr>
              <w:t>0.0002</w:t>
            </w:r>
            <w:r>
              <w:rPr>
                <w:rFonts w:ascii="Times New Roman" w:hAnsi="Times New Roman" w:eastAsia="宋体" w:cs="Times New Roman"/>
                <w:color w:val="000000"/>
                <w:vertAlign w:val="superscript"/>
              </w:rPr>
              <w:t>*</w:t>
            </w:r>
          </w:p>
        </w:tc>
        <w:tc>
          <w:tcPr>
            <w:tcW w:w="1282" w:type="dxa"/>
            <w:tcBorders>
              <w:top w:val="nil"/>
              <w:left w:val="nil"/>
              <w:bottom w:val="nil"/>
              <w:right w:val="nil"/>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-0.000</w:t>
            </w:r>
            <w:r>
              <w:rPr>
                <w:rFonts w:ascii="Times New Roman" w:hAnsi="Times New Roman" w:eastAsia="宋体" w:cs="Times New Roman"/>
                <w:color w:val="000000"/>
              </w:rPr>
              <w:t>2</w:t>
            </w:r>
            <w:r>
              <w:rPr>
                <w:rFonts w:ascii="Times New Roman" w:hAnsi="Times New Roman" w:eastAsia="Times New Roman" w:cs="Times New Roman"/>
                <w:color w:val="000000"/>
                <w:vertAlign w:val="superscript"/>
              </w:rPr>
              <w:t>**</w:t>
            </w:r>
          </w:p>
        </w:tc>
        <w:tc>
          <w:tcPr>
            <w:tcW w:w="1510" w:type="dxa"/>
            <w:tcBorders>
              <w:top w:val="nil"/>
              <w:left w:val="nil"/>
              <w:bottom w:val="nil"/>
              <w:right w:val="nil"/>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-0.000</w:t>
            </w:r>
            <w:r>
              <w:rPr>
                <w:rFonts w:ascii="Times New Roman" w:hAnsi="Times New Roman" w:eastAsia="宋体" w:cs="Times New Roman"/>
                <w:color w:val="000000"/>
              </w:rPr>
              <w:t>1</w:t>
            </w:r>
          </w:p>
        </w:tc>
        <w:tc>
          <w:tcPr>
            <w:tcW w:w="1170" w:type="dxa"/>
            <w:tcBorders>
              <w:top w:val="nil"/>
              <w:left w:val="nil"/>
              <w:bottom w:val="nil"/>
              <w:right w:val="nil"/>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-0.000</w:t>
            </w:r>
            <w:r>
              <w:rPr>
                <w:rFonts w:ascii="Times New Roman" w:hAnsi="Times New Roman" w:eastAsia="宋体" w:cs="Times New Roman"/>
                <w:color w:val="000000"/>
              </w:rPr>
              <w:t>3</w:t>
            </w:r>
            <w:r>
              <w:rPr>
                <w:rFonts w:ascii="Times New Roman" w:hAnsi="Times New Roman" w:eastAsia="Times New Roman" w:cs="Times New Roman"/>
                <w:color w:val="000000"/>
                <w:vertAlign w:val="superscript"/>
              </w:rPr>
              <w:t>**</w:t>
            </w:r>
          </w:p>
        </w:tc>
        <w:tc>
          <w:tcPr>
            <w:tcW w:w="1350" w:type="dxa"/>
            <w:tcBorders>
              <w:top w:val="nil"/>
              <w:left w:val="nil"/>
              <w:bottom w:val="nil"/>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-0.000</w:t>
            </w:r>
            <w:r>
              <w:rPr>
                <w:rFonts w:ascii="Times New Roman" w:hAnsi="Times New Roman" w:eastAsia="宋体" w:cs="Times New Roman"/>
                <w:color w:val="000000"/>
              </w:rPr>
              <w:t>4</w:t>
            </w:r>
            <w:r>
              <w:rPr>
                <w:rFonts w:ascii="Times New Roman" w:hAnsi="Times New Roman" w:eastAsia="Times New Roman" w:cs="Times New Roman"/>
                <w:color w:val="000000"/>
                <w:vertAlign w:val="superscript"/>
              </w:rPr>
              <w:t>**</w:t>
            </w:r>
          </w:p>
        </w:tc>
      </w:tr>
      <w:tr>
        <w:tblPrEx>
          <w:tblBorders>
            <w:top w:val="none" w:color="auto" w:sz="0" w:space="0"/>
            <w:left w:val="none" w:color="auto" w:sz="0" w:space="0"/>
            <w:bottom w:val="single" w:color="auto" w:sz="4"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294" w:hRule="atLeast"/>
          <w:jc w:val="center"/>
        </w:trPr>
        <w:tc>
          <w:tcPr>
            <w:tcW w:w="1773" w:type="dxa"/>
            <w:vMerge w:val="continue"/>
            <w:tcBorders>
              <w:bottom w:val="nil"/>
              <w:right w:val="nil"/>
            </w:tcBorders>
          </w:tcPr>
          <w:p>
            <w:pPr>
              <w:widowControl w:val="0"/>
              <w:jc w:val="center"/>
              <w:rPr>
                <w:rFonts w:ascii="Times New Roman" w:hAnsi="Times New Roman" w:eastAsia="Times New Roman" w:cs="Times New Roman"/>
                <w:color w:val="000000"/>
              </w:rPr>
            </w:pPr>
          </w:p>
        </w:tc>
        <w:tc>
          <w:tcPr>
            <w:tcW w:w="1276" w:type="dxa"/>
            <w:tcBorders>
              <w:left w:val="nil"/>
              <w:bottom w:val="nil"/>
              <w:right w:val="nil"/>
            </w:tcBorders>
          </w:tcPr>
          <w:p>
            <w:pPr>
              <w:widowControl w:val="0"/>
              <w:jc w:val="center"/>
              <w:rPr>
                <w:rFonts w:ascii="Times New Roman" w:hAnsi="Times New Roman" w:eastAsia="Times New Roman" w:cs="Times New Roman"/>
                <w:color w:val="000000"/>
              </w:rPr>
            </w:pPr>
            <w:r>
              <w:rPr>
                <w:rFonts w:ascii="Times New Roman" w:hAnsi="Times New Roman" w:eastAsia="宋体" w:cs="Times New Roman"/>
                <w:color w:val="000000"/>
              </w:rPr>
              <w:t>(</w:t>
            </w:r>
            <w:r>
              <w:rPr>
                <w:rFonts w:ascii="Times New Roman" w:hAnsi="Times New Roman" w:eastAsia="Times New Roman" w:cs="Times New Roman"/>
                <w:color w:val="000000"/>
              </w:rPr>
              <w:t>0.000</w:t>
            </w:r>
            <w:r>
              <w:rPr>
                <w:rFonts w:ascii="Times New Roman" w:hAnsi="Times New Roman" w:eastAsia="宋体" w:cs="Times New Roman"/>
                <w:color w:val="000000"/>
              </w:rPr>
              <w:t>1)</w:t>
            </w:r>
          </w:p>
        </w:tc>
        <w:tc>
          <w:tcPr>
            <w:tcW w:w="1354" w:type="dxa"/>
            <w:tcBorders>
              <w:left w:val="nil"/>
              <w:bottom w:val="nil"/>
              <w:right w:val="nil"/>
            </w:tcBorders>
          </w:tcPr>
          <w:p>
            <w:pPr>
              <w:widowControl w:val="0"/>
              <w:jc w:val="center"/>
              <w:rPr>
                <w:rFonts w:ascii="Times New Roman" w:hAnsi="Times New Roman" w:eastAsia="宋体" w:cs="Times New Roman"/>
                <w:color w:val="000000"/>
              </w:rPr>
            </w:pPr>
            <w:r>
              <w:rPr>
                <w:rFonts w:hint="eastAsia" w:ascii="Times New Roman" w:hAnsi="Times New Roman" w:eastAsia="宋体" w:cs="Times New Roman"/>
                <w:color w:val="000000"/>
              </w:rPr>
              <w:t>(</w:t>
            </w:r>
            <w:r>
              <w:rPr>
                <w:rFonts w:ascii="Times New Roman" w:hAnsi="Times New Roman" w:eastAsia="宋体" w:cs="Times New Roman"/>
                <w:color w:val="000000"/>
              </w:rPr>
              <w:t>0.00008)</w:t>
            </w:r>
          </w:p>
        </w:tc>
        <w:tc>
          <w:tcPr>
            <w:tcW w:w="1282" w:type="dxa"/>
            <w:tcBorders>
              <w:left w:val="nil"/>
              <w:bottom w:val="nil"/>
              <w:right w:val="nil"/>
            </w:tcBorders>
          </w:tcPr>
          <w:p>
            <w:pPr>
              <w:widowControl w:val="0"/>
              <w:jc w:val="center"/>
              <w:rPr>
                <w:rFonts w:ascii="Times New Roman" w:hAnsi="Times New Roman" w:eastAsia="Times New Roman" w:cs="Times New Roman"/>
                <w:color w:val="000000"/>
              </w:rPr>
            </w:pPr>
            <w:r>
              <w:rPr>
                <w:rFonts w:ascii="Times New Roman" w:hAnsi="Times New Roman" w:eastAsia="宋体" w:cs="Times New Roman"/>
                <w:color w:val="000000"/>
              </w:rPr>
              <w:t>(</w:t>
            </w:r>
            <w:r>
              <w:rPr>
                <w:rFonts w:ascii="Times New Roman" w:hAnsi="Times New Roman" w:eastAsia="Times New Roman" w:cs="Times New Roman"/>
                <w:color w:val="000000"/>
              </w:rPr>
              <w:t>0.0001</w:t>
            </w:r>
            <w:r>
              <w:rPr>
                <w:rFonts w:ascii="Times New Roman" w:hAnsi="Times New Roman" w:eastAsia="宋体" w:cs="Times New Roman"/>
                <w:color w:val="000000"/>
              </w:rPr>
              <w:t>)</w:t>
            </w:r>
          </w:p>
        </w:tc>
        <w:tc>
          <w:tcPr>
            <w:tcW w:w="1510" w:type="dxa"/>
            <w:tcBorders>
              <w:left w:val="nil"/>
              <w:bottom w:val="nil"/>
              <w:right w:val="nil"/>
            </w:tcBorders>
          </w:tcPr>
          <w:p>
            <w:pPr>
              <w:widowControl w:val="0"/>
              <w:jc w:val="center"/>
              <w:rPr>
                <w:rFonts w:ascii="Times New Roman" w:hAnsi="Times New Roman" w:eastAsia="Times New Roman" w:cs="Times New Roman"/>
                <w:color w:val="000000"/>
              </w:rPr>
            </w:pPr>
            <w:r>
              <w:rPr>
                <w:rFonts w:ascii="Times New Roman" w:hAnsi="Times New Roman" w:eastAsia="宋体" w:cs="Times New Roman"/>
                <w:color w:val="000000"/>
              </w:rPr>
              <w:t>(</w:t>
            </w:r>
            <w:r>
              <w:rPr>
                <w:rFonts w:ascii="Times New Roman" w:hAnsi="Times New Roman" w:eastAsia="Times New Roman" w:cs="Times New Roman"/>
                <w:color w:val="000000"/>
              </w:rPr>
              <w:t>0.0000</w:t>
            </w:r>
            <w:r>
              <w:rPr>
                <w:rFonts w:ascii="Times New Roman" w:hAnsi="Times New Roman" w:eastAsia="宋体" w:cs="Times New Roman"/>
                <w:color w:val="000000"/>
              </w:rPr>
              <w:t>7)</w:t>
            </w:r>
          </w:p>
        </w:tc>
        <w:tc>
          <w:tcPr>
            <w:tcW w:w="1170" w:type="dxa"/>
            <w:tcBorders>
              <w:left w:val="nil"/>
              <w:bottom w:val="nil"/>
              <w:right w:val="nil"/>
            </w:tcBorders>
          </w:tcPr>
          <w:p>
            <w:pPr>
              <w:widowControl w:val="0"/>
              <w:jc w:val="center"/>
              <w:rPr>
                <w:rFonts w:ascii="Times New Roman" w:hAnsi="Times New Roman" w:eastAsia="Times New Roman" w:cs="Times New Roman"/>
                <w:color w:val="000000"/>
              </w:rPr>
            </w:pPr>
            <w:r>
              <w:rPr>
                <w:rFonts w:ascii="Times New Roman" w:hAnsi="Times New Roman" w:eastAsia="宋体" w:cs="Times New Roman"/>
                <w:color w:val="000000"/>
              </w:rPr>
              <w:t>(</w:t>
            </w:r>
            <w:r>
              <w:rPr>
                <w:rFonts w:ascii="Times New Roman" w:hAnsi="Times New Roman" w:eastAsia="Times New Roman" w:cs="Times New Roman"/>
                <w:color w:val="000000"/>
              </w:rPr>
              <w:t>0.0001</w:t>
            </w:r>
            <w:r>
              <w:rPr>
                <w:rFonts w:ascii="Times New Roman" w:hAnsi="Times New Roman" w:eastAsia="宋体" w:cs="Times New Roman"/>
                <w:color w:val="000000"/>
              </w:rPr>
              <w:t>)</w:t>
            </w:r>
          </w:p>
        </w:tc>
        <w:tc>
          <w:tcPr>
            <w:tcW w:w="1350" w:type="dxa"/>
            <w:tcBorders>
              <w:left w:val="nil"/>
              <w:bottom w:val="nil"/>
            </w:tcBorders>
          </w:tcPr>
          <w:p>
            <w:pPr>
              <w:widowControl w:val="0"/>
              <w:jc w:val="center"/>
              <w:rPr>
                <w:rFonts w:ascii="Times New Roman" w:hAnsi="Times New Roman" w:eastAsia="Times New Roman" w:cs="Times New Roman"/>
                <w:color w:val="000000"/>
              </w:rPr>
            </w:pPr>
            <w:r>
              <w:rPr>
                <w:rFonts w:ascii="Times New Roman" w:hAnsi="Times New Roman" w:eastAsia="宋体" w:cs="Times New Roman"/>
                <w:color w:val="000000"/>
              </w:rPr>
              <w:t>(</w:t>
            </w:r>
            <w:r>
              <w:rPr>
                <w:rFonts w:ascii="Times New Roman" w:hAnsi="Times New Roman" w:eastAsia="Times New Roman" w:cs="Times New Roman"/>
                <w:color w:val="000000"/>
              </w:rPr>
              <w:t>0.0002</w:t>
            </w:r>
            <w:r>
              <w:rPr>
                <w:rFonts w:ascii="Times New Roman" w:hAnsi="Times New Roman" w:eastAsia="宋体" w:cs="Times New Roman"/>
                <w:color w:val="000000"/>
              </w:rPr>
              <w:t>)</w:t>
            </w:r>
          </w:p>
        </w:tc>
      </w:tr>
      <w:tr>
        <w:tblPrEx>
          <w:tblBorders>
            <w:top w:val="none" w:color="auto" w:sz="0" w:space="0"/>
            <w:left w:val="none" w:color="auto" w:sz="0" w:space="0"/>
            <w:bottom w:val="single" w:color="auto" w:sz="4"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294" w:hRule="atLeast"/>
          <w:jc w:val="center"/>
        </w:trPr>
        <w:tc>
          <w:tcPr>
            <w:tcW w:w="1773" w:type="dxa"/>
            <w:vMerge w:val="restart"/>
            <w:tcBorders>
              <w:right w:val="nil"/>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L2.(outage hours)</w:t>
            </w:r>
          </w:p>
        </w:tc>
        <w:tc>
          <w:tcPr>
            <w:tcW w:w="1276" w:type="dxa"/>
            <w:tcBorders>
              <w:left w:val="nil"/>
              <w:bottom w:val="nil"/>
              <w:right w:val="nil"/>
            </w:tcBorders>
          </w:tcPr>
          <w:p>
            <w:pPr>
              <w:widowControl w:val="0"/>
              <w:jc w:val="center"/>
              <w:rPr>
                <w:rFonts w:ascii="Times New Roman" w:hAnsi="Times New Roman" w:eastAsia="Times New Roman" w:cs="Times New Roman"/>
                <w:color w:val="000000"/>
              </w:rPr>
            </w:pPr>
          </w:p>
        </w:tc>
        <w:tc>
          <w:tcPr>
            <w:tcW w:w="1354" w:type="dxa"/>
            <w:tcBorders>
              <w:left w:val="nil"/>
              <w:bottom w:val="nil"/>
              <w:right w:val="nil"/>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-0.00021</w:t>
            </w:r>
            <w:r>
              <w:rPr>
                <w:rFonts w:ascii="Times New Roman" w:hAnsi="Times New Roman" w:eastAsia="Times New Roman" w:cs="Times New Roman"/>
                <w:color w:val="000000"/>
                <w:vertAlign w:val="superscript"/>
              </w:rPr>
              <w:t>***</w:t>
            </w:r>
          </w:p>
        </w:tc>
        <w:tc>
          <w:tcPr>
            <w:tcW w:w="1282" w:type="dxa"/>
            <w:tcBorders>
              <w:left w:val="nil"/>
              <w:bottom w:val="nil"/>
              <w:right w:val="nil"/>
            </w:tcBorders>
          </w:tcPr>
          <w:p>
            <w:pPr>
              <w:widowControl w:val="0"/>
              <w:jc w:val="center"/>
              <w:rPr>
                <w:rFonts w:ascii="Times New Roman" w:hAnsi="Times New Roman" w:eastAsia="Times New Roman" w:cs="Times New Roman"/>
                <w:color w:val="000000"/>
              </w:rPr>
            </w:pPr>
          </w:p>
        </w:tc>
        <w:tc>
          <w:tcPr>
            <w:tcW w:w="1510" w:type="dxa"/>
            <w:tcBorders>
              <w:left w:val="nil"/>
              <w:bottom w:val="nil"/>
              <w:right w:val="nil"/>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-0.00019</w:t>
            </w:r>
            <w:r>
              <w:rPr>
                <w:rFonts w:ascii="Times New Roman" w:hAnsi="Times New Roman" w:eastAsia="Times New Roman" w:cs="Times New Roman"/>
                <w:color w:val="000000"/>
                <w:vertAlign w:val="superscript"/>
              </w:rPr>
              <w:t>***</w:t>
            </w:r>
          </w:p>
        </w:tc>
        <w:tc>
          <w:tcPr>
            <w:tcW w:w="1170" w:type="dxa"/>
            <w:tcBorders>
              <w:left w:val="nil"/>
              <w:bottom w:val="nil"/>
              <w:right w:val="nil"/>
            </w:tcBorders>
          </w:tcPr>
          <w:p>
            <w:pPr>
              <w:widowControl w:val="0"/>
              <w:jc w:val="center"/>
              <w:rPr>
                <w:rFonts w:ascii="Times New Roman" w:hAnsi="Times New Roman" w:eastAsia="Times New Roman" w:cs="Times New Roman"/>
                <w:color w:val="000000"/>
              </w:rPr>
            </w:pPr>
          </w:p>
        </w:tc>
        <w:tc>
          <w:tcPr>
            <w:tcW w:w="1350" w:type="dxa"/>
            <w:tcBorders>
              <w:left w:val="nil"/>
              <w:bottom w:val="nil"/>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-0.0005</w:t>
            </w:r>
            <w:r>
              <w:rPr>
                <w:rFonts w:ascii="Times New Roman" w:hAnsi="Times New Roman" w:eastAsia="Times New Roman" w:cs="Times New Roman"/>
                <w:color w:val="000000"/>
                <w:vertAlign w:val="superscript"/>
              </w:rPr>
              <w:t>***</w:t>
            </w:r>
          </w:p>
        </w:tc>
      </w:tr>
      <w:tr>
        <w:tblPrEx>
          <w:tblBorders>
            <w:top w:val="none" w:color="auto" w:sz="0" w:space="0"/>
            <w:left w:val="none" w:color="auto" w:sz="0" w:space="0"/>
            <w:bottom w:val="single" w:color="auto" w:sz="4"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288" w:hRule="atLeast"/>
          <w:jc w:val="center"/>
        </w:trPr>
        <w:tc>
          <w:tcPr>
            <w:tcW w:w="1773" w:type="dxa"/>
            <w:vMerge w:val="continue"/>
            <w:tcBorders>
              <w:bottom w:val="nil"/>
              <w:right w:val="nil"/>
            </w:tcBorders>
          </w:tcPr>
          <w:p>
            <w:pPr>
              <w:widowControl w:val="0"/>
              <w:jc w:val="center"/>
              <w:rPr>
                <w:rFonts w:ascii="Times New Roman" w:hAnsi="Times New Roman" w:eastAsia="Times New Roman" w:cs="Times New Roman"/>
                <w:color w:val="000000"/>
              </w:rPr>
            </w:pPr>
          </w:p>
        </w:tc>
        <w:tc>
          <w:tcPr>
            <w:tcW w:w="1276" w:type="dxa"/>
            <w:tcBorders>
              <w:left w:val="nil"/>
              <w:bottom w:val="nil"/>
              <w:right w:val="nil"/>
            </w:tcBorders>
          </w:tcPr>
          <w:p>
            <w:pPr>
              <w:widowControl w:val="0"/>
              <w:jc w:val="center"/>
              <w:rPr>
                <w:rFonts w:ascii="Times New Roman" w:hAnsi="Times New Roman" w:eastAsia="Times New Roman" w:cs="Times New Roman"/>
                <w:color w:val="000000"/>
              </w:rPr>
            </w:pPr>
          </w:p>
        </w:tc>
        <w:tc>
          <w:tcPr>
            <w:tcW w:w="1354" w:type="dxa"/>
            <w:tcBorders>
              <w:left w:val="nil"/>
              <w:bottom w:val="nil"/>
              <w:right w:val="nil"/>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(0.00007)</w:t>
            </w:r>
          </w:p>
        </w:tc>
        <w:tc>
          <w:tcPr>
            <w:tcW w:w="1282" w:type="dxa"/>
            <w:tcBorders>
              <w:left w:val="nil"/>
              <w:bottom w:val="nil"/>
              <w:right w:val="nil"/>
            </w:tcBorders>
          </w:tcPr>
          <w:p>
            <w:pPr>
              <w:widowControl w:val="0"/>
              <w:jc w:val="center"/>
              <w:rPr>
                <w:rFonts w:ascii="Times New Roman" w:hAnsi="Times New Roman" w:eastAsia="Times New Roman" w:cs="Times New Roman"/>
                <w:color w:val="000000"/>
              </w:rPr>
            </w:pPr>
          </w:p>
        </w:tc>
        <w:tc>
          <w:tcPr>
            <w:tcW w:w="1510" w:type="dxa"/>
            <w:tcBorders>
              <w:left w:val="nil"/>
              <w:bottom w:val="nil"/>
              <w:right w:val="nil"/>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(0.00007)</w:t>
            </w:r>
          </w:p>
        </w:tc>
        <w:tc>
          <w:tcPr>
            <w:tcW w:w="1170" w:type="dxa"/>
            <w:tcBorders>
              <w:left w:val="nil"/>
              <w:bottom w:val="nil"/>
              <w:right w:val="nil"/>
            </w:tcBorders>
          </w:tcPr>
          <w:p>
            <w:pPr>
              <w:widowControl w:val="0"/>
              <w:jc w:val="center"/>
              <w:rPr>
                <w:rFonts w:ascii="Times New Roman" w:hAnsi="Times New Roman" w:eastAsia="Times New Roman" w:cs="Times New Roman"/>
                <w:color w:val="000000"/>
              </w:rPr>
            </w:pPr>
          </w:p>
        </w:tc>
        <w:tc>
          <w:tcPr>
            <w:tcW w:w="1350" w:type="dxa"/>
            <w:tcBorders>
              <w:left w:val="nil"/>
              <w:bottom w:val="nil"/>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(0.0001)</w:t>
            </w:r>
          </w:p>
        </w:tc>
      </w:tr>
      <w:tr>
        <w:tblPrEx>
          <w:tblBorders>
            <w:top w:val="none" w:color="auto" w:sz="0" w:space="0"/>
            <w:left w:val="none" w:color="auto" w:sz="0" w:space="0"/>
            <w:bottom w:val="single" w:color="auto" w:sz="4"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294" w:hRule="atLeast"/>
          <w:jc w:val="center"/>
        </w:trPr>
        <w:tc>
          <w:tcPr>
            <w:tcW w:w="1773" w:type="dxa"/>
            <w:tcBorders>
              <w:bottom w:val="nil"/>
              <w:right w:val="nil"/>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ln (GDP)</w:t>
            </w:r>
          </w:p>
        </w:tc>
        <w:tc>
          <w:tcPr>
            <w:tcW w:w="1276" w:type="dxa"/>
            <w:tcBorders>
              <w:left w:val="nil"/>
              <w:bottom w:val="nil"/>
              <w:right w:val="nil"/>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-0.04</w:t>
            </w:r>
            <w:r>
              <w:rPr>
                <w:rFonts w:ascii="Times New Roman" w:hAnsi="Times New Roman" w:eastAsia="宋体" w:cs="Times New Roman"/>
                <w:color w:val="000000"/>
              </w:rPr>
              <w:t>4</w:t>
            </w:r>
          </w:p>
        </w:tc>
        <w:tc>
          <w:tcPr>
            <w:tcW w:w="1354" w:type="dxa"/>
            <w:tcBorders>
              <w:left w:val="nil"/>
              <w:bottom w:val="nil"/>
              <w:right w:val="nil"/>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-0.048</w:t>
            </w:r>
            <w:r>
              <w:rPr>
                <w:rFonts w:ascii="Times New Roman" w:hAnsi="Times New Roman" w:eastAsia="Times New Roman" w:cs="Times New Roman"/>
                <w:color w:val="000000"/>
                <w:vertAlign w:val="superscript"/>
              </w:rPr>
              <w:t>***</w:t>
            </w:r>
          </w:p>
        </w:tc>
        <w:tc>
          <w:tcPr>
            <w:tcW w:w="1282" w:type="dxa"/>
            <w:tcBorders>
              <w:left w:val="nil"/>
              <w:bottom w:val="nil"/>
              <w:right w:val="nil"/>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-0.02</w:t>
            </w:r>
            <w:r>
              <w:rPr>
                <w:rFonts w:ascii="Times New Roman" w:hAnsi="Times New Roman" w:eastAsia="宋体" w:cs="Times New Roman"/>
                <w:color w:val="000000"/>
              </w:rPr>
              <w:t>5</w:t>
            </w:r>
          </w:p>
        </w:tc>
        <w:tc>
          <w:tcPr>
            <w:tcW w:w="1510" w:type="dxa"/>
            <w:tcBorders>
              <w:left w:val="nil"/>
              <w:bottom w:val="nil"/>
              <w:right w:val="nil"/>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-0.026</w:t>
            </w:r>
          </w:p>
        </w:tc>
        <w:tc>
          <w:tcPr>
            <w:tcW w:w="1170" w:type="dxa"/>
            <w:tcBorders>
              <w:left w:val="nil"/>
              <w:bottom w:val="nil"/>
              <w:right w:val="nil"/>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-0.0</w:t>
            </w:r>
            <w:r>
              <w:rPr>
                <w:rFonts w:ascii="Times New Roman" w:hAnsi="Times New Roman" w:eastAsia="宋体" w:cs="Times New Roman"/>
                <w:color w:val="000000"/>
              </w:rPr>
              <w:t>53</w:t>
            </w:r>
          </w:p>
        </w:tc>
        <w:tc>
          <w:tcPr>
            <w:tcW w:w="1350" w:type="dxa"/>
            <w:tcBorders>
              <w:left w:val="nil"/>
              <w:bottom w:val="nil"/>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-0.078</w:t>
            </w:r>
            <w:r>
              <w:rPr>
                <w:rFonts w:ascii="Times New Roman" w:hAnsi="Times New Roman" w:eastAsia="Times New Roman" w:cs="Times New Roman"/>
                <w:color w:val="000000"/>
                <w:vertAlign w:val="superscript"/>
              </w:rPr>
              <w:t>*</w:t>
            </w:r>
          </w:p>
        </w:tc>
      </w:tr>
      <w:tr>
        <w:tblPrEx>
          <w:tblBorders>
            <w:top w:val="none" w:color="auto" w:sz="0" w:space="0"/>
            <w:left w:val="none" w:color="auto" w:sz="0" w:space="0"/>
            <w:bottom w:val="single" w:color="auto" w:sz="4"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288" w:hRule="atLeast"/>
          <w:jc w:val="center"/>
        </w:trPr>
        <w:tc>
          <w:tcPr>
            <w:tcW w:w="1773" w:type="dxa"/>
            <w:tcBorders>
              <w:bottom w:val="nil"/>
              <w:right w:val="nil"/>
            </w:tcBorders>
          </w:tcPr>
          <w:p>
            <w:pPr>
              <w:widowControl w:val="0"/>
              <w:jc w:val="center"/>
              <w:rPr>
                <w:rFonts w:ascii="Times New Roman" w:hAnsi="Times New Roman" w:eastAsia="Times New Roman" w:cs="Times New Roman"/>
                <w:color w:val="000000"/>
              </w:rPr>
            </w:pPr>
          </w:p>
        </w:tc>
        <w:tc>
          <w:tcPr>
            <w:tcW w:w="1276" w:type="dxa"/>
            <w:tcBorders>
              <w:left w:val="nil"/>
              <w:bottom w:val="nil"/>
              <w:right w:val="nil"/>
            </w:tcBorders>
          </w:tcPr>
          <w:p>
            <w:pPr>
              <w:widowControl w:val="0"/>
              <w:jc w:val="center"/>
              <w:rPr>
                <w:rFonts w:ascii="Times New Roman" w:hAnsi="Times New Roman" w:eastAsia="Times New Roman" w:cs="Times New Roman"/>
                <w:color w:val="000000"/>
              </w:rPr>
            </w:pPr>
            <w:r>
              <w:rPr>
                <w:rFonts w:ascii="Times New Roman" w:hAnsi="Times New Roman" w:eastAsia="宋体" w:cs="Times New Roman"/>
                <w:color w:val="000000"/>
              </w:rPr>
              <w:t>(</w:t>
            </w:r>
            <w:r>
              <w:rPr>
                <w:rFonts w:ascii="Times New Roman" w:hAnsi="Times New Roman" w:eastAsia="Times New Roman" w:cs="Times New Roman"/>
                <w:color w:val="000000"/>
              </w:rPr>
              <w:t>0.02</w:t>
            </w:r>
            <w:r>
              <w:rPr>
                <w:rFonts w:ascii="Times New Roman" w:hAnsi="Times New Roman" w:eastAsia="宋体" w:cs="Times New Roman"/>
                <w:color w:val="000000"/>
              </w:rPr>
              <w:t>7)</w:t>
            </w:r>
          </w:p>
        </w:tc>
        <w:tc>
          <w:tcPr>
            <w:tcW w:w="1354" w:type="dxa"/>
            <w:tcBorders>
              <w:left w:val="nil"/>
              <w:bottom w:val="nil"/>
              <w:right w:val="nil"/>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(0.023)</w:t>
            </w:r>
          </w:p>
        </w:tc>
        <w:tc>
          <w:tcPr>
            <w:tcW w:w="1282" w:type="dxa"/>
            <w:tcBorders>
              <w:left w:val="nil"/>
              <w:bottom w:val="nil"/>
              <w:right w:val="nil"/>
            </w:tcBorders>
          </w:tcPr>
          <w:p>
            <w:pPr>
              <w:widowControl w:val="0"/>
              <w:jc w:val="center"/>
              <w:rPr>
                <w:rFonts w:ascii="Times New Roman" w:hAnsi="Times New Roman" w:eastAsia="Times New Roman" w:cs="Times New Roman"/>
                <w:color w:val="000000"/>
              </w:rPr>
            </w:pPr>
            <w:r>
              <w:rPr>
                <w:rFonts w:ascii="Times New Roman" w:hAnsi="Times New Roman" w:eastAsia="宋体" w:cs="Times New Roman"/>
                <w:color w:val="000000"/>
              </w:rPr>
              <w:t>(</w:t>
            </w:r>
            <w:r>
              <w:rPr>
                <w:rFonts w:ascii="Times New Roman" w:hAnsi="Times New Roman" w:eastAsia="Times New Roman" w:cs="Times New Roman"/>
                <w:color w:val="000000"/>
              </w:rPr>
              <w:t>0.02</w:t>
            </w:r>
            <w:r>
              <w:rPr>
                <w:rFonts w:ascii="Times New Roman" w:hAnsi="Times New Roman" w:eastAsia="宋体" w:cs="Times New Roman"/>
                <w:color w:val="000000"/>
              </w:rPr>
              <w:t>6)</w:t>
            </w:r>
          </w:p>
        </w:tc>
        <w:tc>
          <w:tcPr>
            <w:tcW w:w="1510" w:type="dxa"/>
            <w:tcBorders>
              <w:left w:val="nil"/>
              <w:bottom w:val="nil"/>
              <w:right w:val="nil"/>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(0.022)</w:t>
            </w:r>
          </w:p>
        </w:tc>
        <w:tc>
          <w:tcPr>
            <w:tcW w:w="1170" w:type="dxa"/>
            <w:tcBorders>
              <w:left w:val="nil"/>
              <w:bottom w:val="nil"/>
              <w:right w:val="nil"/>
            </w:tcBorders>
          </w:tcPr>
          <w:p>
            <w:pPr>
              <w:widowControl w:val="0"/>
              <w:jc w:val="center"/>
              <w:rPr>
                <w:rFonts w:ascii="Times New Roman" w:hAnsi="Times New Roman" w:eastAsia="Times New Roman" w:cs="Times New Roman"/>
                <w:color w:val="000000"/>
              </w:rPr>
            </w:pPr>
            <w:r>
              <w:rPr>
                <w:rFonts w:ascii="Times New Roman" w:hAnsi="Times New Roman" w:eastAsia="宋体" w:cs="Times New Roman"/>
                <w:color w:val="000000"/>
              </w:rPr>
              <w:t>(</w:t>
            </w:r>
            <w:r>
              <w:rPr>
                <w:rFonts w:ascii="Times New Roman" w:hAnsi="Times New Roman" w:eastAsia="Times New Roman" w:cs="Times New Roman"/>
                <w:color w:val="000000"/>
              </w:rPr>
              <w:t>0.04</w:t>
            </w:r>
            <w:r>
              <w:rPr>
                <w:rFonts w:ascii="Times New Roman" w:hAnsi="Times New Roman" w:eastAsia="宋体" w:cs="Times New Roman"/>
                <w:color w:val="000000"/>
              </w:rPr>
              <w:t>1)</w:t>
            </w:r>
          </w:p>
        </w:tc>
        <w:tc>
          <w:tcPr>
            <w:tcW w:w="1350" w:type="dxa"/>
            <w:tcBorders>
              <w:left w:val="nil"/>
              <w:bottom w:val="nil"/>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(0.047)</w:t>
            </w:r>
          </w:p>
        </w:tc>
      </w:tr>
      <w:tr>
        <w:tblPrEx>
          <w:tblBorders>
            <w:top w:val="none" w:color="auto" w:sz="0" w:space="0"/>
            <w:left w:val="none" w:color="auto" w:sz="0" w:space="0"/>
            <w:bottom w:val="single" w:color="auto" w:sz="4"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294" w:hRule="atLeast"/>
          <w:jc w:val="center"/>
        </w:trPr>
        <w:tc>
          <w:tcPr>
            <w:tcW w:w="1773" w:type="dxa"/>
            <w:tcBorders>
              <w:bottom w:val="nil"/>
              <w:right w:val="nil"/>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Constant</w:t>
            </w:r>
          </w:p>
        </w:tc>
        <w:tc>
          <w:tcPr>
            <w:tcW w:w="1276" w:type="dxa"/>
            <w:tcBorders>
              <w:left w:val="nil"/>
              <w:bottom w:val="nil"/>
              <w:right w:val="nil"/>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4.</w:t>
            </w:r>
            <w:r>
              <w:rPr>
                <w:rFonts w:ascii="Times New Roman" w:hAnsi="Times New Roman" w:eastAsia="宋体" w:cs="Times New Roman"/>
                <w:color w:val="000000"/>
              </w:rPr>
              <w:t>56</w:t>
            </w:r>
            <w:r>
              <w:rPr>
                <w:rFonts w:ascii="Times New Roman" w:hAnsi="Times New Roman" w:eastAsia="Times New Roman" w:cs="Times New Roman"/>
                <w:color w:val="000000"/>
                <w:vertAlign w:val="superscript"/>
              </w:rPr>
              <w:t>***</w:t>
            </w:r>
          </w:p>
        </w:tc>
        <w:tc>
          <w:tcPr>
            <w:tcW w:w="1354" w:type="dxa"/>
            <w:tcBorders>
              <w:left w:val="nil"/>
              <w:bottom w:val="nil"/>
              <w:right w:val="nil"/>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4.83</w:t>
            </w:r>
            <w:r>
              <w:rPr>
                <w:rFonts w:ascii="Times New Roman" w:hAnsi="Times New Roman" w:eastAsia="Times New Roman" w:cs="Times New Roman"/>
                <w:color w:val="000000"/>
                <w:vertAlign w:val="superscript"/>
              </w:rPr>
              <w:t>***</w:t>
            </w:r>
          </w:p>
        </w:tc>
        <w:tc>
          <w:tcPr>
            <w:tcW w:w="1282" w:type="dxa"/>
            <w:tcBorders>
              <w:left w:val="nil"/>
              <w:bottom w:val="nil"/>
              <w:right w:val="nil"/>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4.</w:t>
            </w:r>
            <w:r>
              <w:rPr>
                <w:rFonts w:ascii="Times New Roman" w:hAnsi="Times New Roman" w:eastAsia="宋体" w:cs="Times New Roman"/>
                <w:color w:val="000000"/>
              </w:rPr>
              <w:t>24</w:t>
            </w:r>
            <w:r>
              <w:rPr>
                <w:rFonts w:ascii="Times New Roman" w:hAnsi="Times New Roman" w:eastAsia="Times New Roman" w:cs="Times New Roman"/>
                <w:color w:val="000000"/>
                <w:vertAlign w:val="superscript"/>
              </w:rPr>
              <w:t>***</w:t>
            </w:r>
          </w:p>
        </w:tc>
        <w:tc>
          <w:tcPr>
            <w:tcW w:w="1510" w:type="dxa"/>
            <w:tcBorders>
              <w:left w:val="nil"/>
              <w:bottom w:val="nil"/>
              <w:right w:val="nil"/>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4.47</w:t>
            </w:r>
            <w:r>
              <w:rPr>
                <w:rFonts w:ascii="Times New Roman" w:hAnsi="Times New Roman" w:eastAsia="Times New Roman" w:cs="Times New Roman"/>
                <w:color w:val="000000"/>
                <w:vertAlign w:val="superscript"/>
              </w:rPr>
              <w:t>***</w:t>
            </w:r>
          </w:p>
        </w:tc>
        <w:tc>
          <w:tcPr>
            <w:tcW w:w="1170" w:type="dxa"/>
            <w:tcBorders>
              <w:left w:val="nil"/>
              <w:bottom w:val="nil"/>
              <w:right w:val="nil"/>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2.</w:t>
            </w:r>
            <w:r>
              <w:rPr>
                <w:rFonts w:ascii="Times New Roman" w:hAnsi="Times New Roman" w:eastAsia="宋体" w:cs="Times New Roman"/>
                <w:color w:val="000000"/>
              </w:rPr>
              <w:t>46</w:t>
            </w:r>
            <w:r>
              <w:rPr>
                <w:rFonts w:ascii="Times New Roman" w:hAnsi="Times New Roman" w:eastAsia="Times New Roman" w:cs="Times New Roman"/>
                <w:color w:val="000000"/>
                <w:vertAlign w:val="superscript"/>
              </w:rPr>
              <w:t>***</w:t>
            </w:r>
          </w:p>
        </w:tc>
        <w:tc>
          <w:tcPr>
            <w:tcW w:w="1350" w:type="dxa"/>
            <w:tcBorders>
              <w:left w:val="nil"/>
              <w:bottom w:val="nil"/>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2.88</w:t>
            </w:r>
            <w:r>
              <w:rPr>
                <w:rFonts w:ascii="Times New Roman" w:hAnsi="Times New Roman" w:eastAsia="Times New Roman" w:cs="Times New Roman"/>
                <w:color w:val="000000"/>
                <w:vertAlign w:val="superscript"/>
              </w:rPr>
              <w:t>***</w:t>
            </w:r>
          </w:p>
        </w:tc>
      </w:tr>
      <w:tr>
        <w:tblPrEx>
          <w:tblBorders>
            <w:top w:val="none" w:color="auto" w:sz="0" w:space="0"/>
            <w:left w:val="none" w:color="auto" w:sz="0" w:space="0"/>
            <w:bottom w:val="single" w:color="auto" w:sz="4"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288" w:hRule="atLeast"/>
          <w:jc w:val="center"/>
        </w:trPr>
        <w:tc>
          <w:tcPr>
            <w:tcW w:w="1773" w:type="dxa"/>
            <w:tcBorders>
              <w:bottom w:val="nil"/>
              <w:right w:val="nil"/>
            </w:tcBorders>
          </w:tcPr>
          <w:p>
            <w:pPr>
              <w:widowControl w:val="0"/>
              <w:jc w:val="center"/>
              <w:rPr>
                <w:rFonts w:ascii="Times New Roman" w:hAnsi="Times New Roman" w:eastAsia="Times New Roman" w:cs="Times New Roman"/>
                <w:color w:val="000000"/>
              </w:rPr>
            </w:pPr>
          </w:p>
        </w:tc>
        <w:tc>
          <w:tcPr>
            <w:tcW w:w="1276" w:type="dxa"/>
            <w:tcBorders>
              <w:left w:val="nil"/>
              <w:bottom w:val="nil"/>
              <w:right w:val="nil"/>
            </w:tcBorders>
          </w:tcPr>
          <w:p>
            <w:pPr>
              <w:widowControl w:val="0"/>
              <w:jc w:val="center"/>
              <w:rPr>
                <w:rFonts w:ascii="Times New Roman" w:hAnsi="Times New Roman" w:eastAsia="Times New Roman" w:cs="Times New Roman"/>
                <w:color w:val="000000"/>
              </w:rPr>
            </w:pPr>
            <w:r>
              <w:rPr>
                <w:rFonts w:ascii="Times New Roman" w:hAnsi="Times New Roman" w:eastAsia="宋体" w:cs="Times New Roman"/>
                <w:color w:val="000000"/>
              </w:rPr>
              <w:t>(</w:t>
            </w:r>
            <w:r>
              <w:rPr>
                <w:rFonts w:ascii="Times New Roman" w:hAnsi="Times New Roman" w:eastAsia="Times New Roman" w:cs="Times New Roman"/>
                <w:color w:val="000000"/>
              </w:rPr>
              <w:t>0.</w:t>
            </w:r>
            <w:r>
              <w:rPr>
                <w:rFonts w:ascii="Times New Roman" w:hAnsi="Times New Roman" w:eastAsia="宋体" w:cs="Times New Roman"/>
                <w:color w:val="000000"/>
              </w:rPr>
              <w:t>22)</w:t>
            </w:r>
          </w:p>
        </w:tc>
        <w:tc>
          <w:tcPr>
            <w:tcW w:w="1354" w:type="dxa"/>
            <w:tcBorders>
              <w:left w:val="nil"/>
              <w:bottom w:val="nil"/>
              <w:right w:val="nil"/>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(0.19)</w:t>
            </w:r>
          </w:p>
        </w:tc>
        <w:tc>
          <w:tcPr>
            <w:tcW w:w="1282" w:type="dxa"/>
            <w:tcBorders>
              <w:left w:val="nil"/>
              <w:bottom w:val="nil"/>
              <w:right w:val="nil"/>
            </w:tcBorders>
          </w:tcPr>
          <w:p>
            <w:pPr>
              <w:widowControl w:val="0"/>
              <w:jc w:val="center"/>
              <w:rPr>
                <w:rFonts w:ascii="Times New Roman" w:hAnsi="Times New Roman" w:eastAsia="Times New Roman" w:cs="Times New Roman"/>
                <w:color w:val="000000"/>
              </w:rPr>
            </w:pPr>
            <w:r>
              <w:rPr>
                <w:rFonts w:ascii="Times New Roman" w:hAnsi="Times New Roman" w:eastAsia="宋体" w:cs="Times New Roman"/>
                <w:color w:val="000000"/>
              </w:rPr>
              <w:t>(</w:t>
            </w:r>
            <w:r>
              <w:rPr>
                <w:rFonts w:ascii="Times New Roman" w:hAnsi="Times New Roman" w:eastAsia="Times New Roman" w:cs="Times New Roman"/>
                <w:color w:val="000000"/>
              </w:rPr>
              <w:t>0.</w:t>
            </w:r>
            <w:r>
              <w:rPr>
                <w:rFonts w:ascii="Times New Roman" w:hAnsi="Times New Roman" w:eastAsia="宋体" w:cs="Times New Roman"/>
                <w:color w:val="000000"/>
              </w:rPr>
              <w:t>22)</w:t>
            </w:r>
          </w:p>
        </w:tc>
        <w:tc>
          <w:tcPr>
            <w:tcW w:w="1510" w:type="dxa"/>
            <w:tcBorders>
              <w:left w:val="nil"/>
              <w:bottom w:val="nil"/>
              <w:right w:val="nil"/>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(0.18)</w:t>
            </w:r>
          </w:p>
        </w:tc>
        <w:tc>
          <w:tcPr>
            <w:tcW w:w="1170" w:type="dxa"/>
            <w:tcBorders>
              <w:left w:val="nil"/>
              <w:bottom w:val="nil"/>
              <w:right w:val="nil"/>
            </w:tcBorders>
          </w:tcPr>
          <w:p>
            <w:pPr>
              <w:widowControl w:val="0"/>
              <w:jc w:val="center"/>
              <w:rPr>
                <w:rFonts w:ascii="Times New Roman" w:hAnsi="Times New Roman" w:eastAsia="Times New Roman" w:cs="Times New Roman"/>
                <w:color w:val="000000"/>
              </w:rPr>
            </w:pPr>
            <w:r>
              <w:rPr>
                <w:rFonts w:ascii="Times New Roman" w:hAnsi="Times New Roman" w:eastAsia="宋体" w:cs="Times New Roman"/>
                <w:color w:val="000000"/>
              </w:rPr>
              <w:t>(</w:t>
            </w:r>
            <w:r>
              <w:rPr>
                <w:rFonts w:ascii="Times New Roman" w:hAnsi="Times New Roman" w:eastAsia="Times New Roman" w:cs="Times New Roman"/>
                <w:color w:val="000000"/>
              </w:rPr>
              <w:t>0.3</w:t>
            </w:r>
            <w:r>
              <w:rPr>
                <w:rFonts w:ascii="Times New Roman" w:hAnsi="Times New Roman" w:eastAsia="宋体" w:cs="Times New Roman"/>
                <w:color w:val="000000"/>
              </w:rPr>
              <w:t>4)</w:t>
            </w:r>
          </w:p>
        </w:tc>
        <w:tc>
          <w:tcPr>
            <w:tcW w:w="1350" w:type="dxa"/>
            <w:tcBorders>
              <w:left w:val="nil"/>
              <w:bottom w:val="nil"/>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(0.39)</w:t>
            </w:r>
          </w:p>
        </w:tc>
      </w:tr>
      <w:tr>
        <w:tblPrEx>
          <w:tblBorders>
            <w:top w:val="none" w:color="auto" w:sz="0" w:space="0"/>
            <w:left w:val="none" w:color="auto" w:sz="0" w:space="0"/>
            <w:bottom w:val="single" w:color="auto" w:sz="4"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294" w:hRule="atLeast"/>
          <w:jc w:val="center"/>
        </w:trPr>
        <w:tc>
          <w:tcPr>
            <w:tcW w:w="1773" w:type="dxa"/>
            <w:tcBorders>
              <w:bottom w:val="nil"/>
              <w:right w:val="nil"/>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R-squared</w:t>
            </w:r>
          </w:p>
        </w:tc>
        <w:tc>
          <w:tcPr>
            <w:tcW w:w="1276" w:type="dxa"/>
            <w:tcBorders>
              <w:left w:val="nil"/>
              <w:bottom w:val="nil"/>
              <w:right w:val="nil"/>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0.9</w:t>
            </w:r>
            <w:r>
              <w:rPr>
                <w:rFonts w:ascii="Times New Roman" w:hAnsi="Times New Roman" w:eastAsia="宋体" w:cs="Times New Roman"/>
                <w:color w:val="000000"/>
              </w:rPr>
              <w:t>6</w:t>
            </w:r>
          </w:p>
        </w:tc>
        <w:tc>
          <w:tcPr>
            <w:tcW w:w="1354" w:type="dxa"/>
            <w:tcBorders>
              <w:left w:val="nil"/>
              <w:bottom w:val="nil"/>
              <w:right w:val="nil"/>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0.98</w:t>
            </w:r>
          </w:p>
        </w:tc>
        <w:tc>
          <w:tcPr>
            <w:tcW w:w="1282" w:type="dxa"/>
            <w:tcBorders>
              <w:left w:val="nil"/>
              <w:bottom w:val="nil"/>
              <w:right w:val="nil"/>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0.9</w:t>
            </w:r>
            <w:r>
              <w:rPr>
                <w:rFonts w:ascii="Times New Roman" w:hAnsi="Times New Roman" w:eastAsia="宋体" w:cs="Times New Roman"/>
                <w:color w:val="000000"/>
              </w:rPr>
              <w:t>6</w:t>
            </w:r>
          </w:p>
        </w:tc>
        <w:tc>
          <w:tcPr>
            <w:tcW w:w="1510" w:type="dxa"/>
            <w:tcBorders>
              <w:left w:val="nil"/>
              <w:bottom w:val="nil"/>
              <w:right w:val="nil"/>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0.98</w:t>
            </w:r>
          </w:p>
        </w:tc>
        <w:tc>
          <w:tcPr>
            <w:tcW w:w="1170" w:type="dxa"/>
            <w:tcBorders>
              <w:left w:val="nil"/>
              <w:bottom w:val="nil"/>
              <w:right w:val="nil"/>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0.90</w:t>
            </w:r>
          </w:p>
        </w:tc>
        <w:tc>
          <w:tcPr>
            <w:tcW w:w="1350" w:type="dxa"/>
            <w:tcBorders>
              <w:left w:val="nil"/>
              <w:bottom w:val="nil"/>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0.90</w:t>
            </w:r>
          </w:p>
        </w:tc>
      </w:tr>
      <w:tr>
        <w:tblPrEx>
          <w:tblBorders>
            <w:top w:val="none" w:color="auto" w:sz="0" w:space="0"/>
            <w:left w:val="none" w:color="auto" w:sz="0" w:space="0"/>
            <w:bottom w:val="single" w:color="auto" w:sz="4"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288" w:hRule="atLeast"/>
          <w:jc w:val="center"/>
        </w:trPr>
        <w:tc>
          <w:tcPr>
            <w:tcW w:w="1773" w:type="dxa"/>
            <w:tcBorders>
              <w:top w:val="single" w:color="auto" w:sz="4" w:space="0"/>
              <w:bottom w:val="nil"/>
              <w:right w:val="nil"/>
            </w:tcBorders>
          </w:tcPr>
          <w:p>
            <w:pPr>
              <w:widowControl w:val="0"/>
              <w:jc w:val="center"/>
              <w:rPr>
                <w:rFonts w:ascii="Times New Roman" w:hAnsi="Times New Roman" w:eastAsia="Times New Roman" w:cs="Times New Roman"/>
                <w:color w:val="000000"/>
              </w:rPr>
            </w:pPr>
            <w:r>
              <w:rPr>
                <w:rFonts w:ascii="Times New Roman" w:hAnsi="Times New Roman" w:eastAsia="宋体" w:cs="Times New Roman"/>
              </w:rPr>
              <w:t>Year*City FE</w:t>
            </w:r>
          </w:p>
        </w:tc>
        <w:tc>
          <w:tcPr>
            <w:tcW w:w="1276" w:type="dxa"/>
            <w:tcBorders>
              <w:top w:val="single" w:color="auto" w:sz="4" w:space="0"/>
              <w:left w:val="nil"/>
              <w:bottom w:val="nil"/>
              <w:right w:val="nil"/>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YES</w:t>
            </w:r>
          </w:p>
        </w:tc>
        <w:tc>
          <w:tcPr>
            <w:tcW w:w="1354" w:type="dxa"/>
            <w:tcBorders>
              <w:top w:val="single" w:color="auto" w:sz="4" w:space="0"/>
              <w:left w:val="nil"/>
              <w:bottom w:val="nil"/>
              <w:right w:val="nil"/>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YES</w:t>
            </w:r>
          </w:p>
        </w:tc>
        <w:tc>
          <w:tcPr>
            <w:tcW w:w="1282" w:type="dxa"/>
            <w:tcBorders>
              <w:top w:val="single" w:color="auto" w:sz="4" w:space="0"/>
              <w:left w:val="nil"/>
              <w:bottom w:val="nil"/>
              <w:right w:val="nil"/>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YES</w:t>
            </w:r>
          </w:p>
        </w:tc>
        <w:tc>
          <w:tcPr>
            <w:tcW w:w="1510" w:type="dxa"/>
            <w:tcBorders>
              <w:top w:val="single" w:color="auto" w:sz="4" w:space="0"/>
              <w:left w:val="nil"/>
              <w:bottom w:val="nil"/>
              <w:right w:val="nil"/>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YES</w:t>
            </w:r>
          </w:p>
        </w:tc>
        <w:tc>
          <w:tcPr>
            <w:tcW w:w="1170" w:type="dxa"/>
            <w:tcBorders>
              <w:top w:val="single" w:color="auto" w:sz="4" w:space="0"/>
              <w:left w:val="nil"/>
              <w:bottom w:val="nil"/>
              <w:right w:val="nil"/>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YES</w:t>
            </w:r>
          </w:p>
        </w:tc>
        <w:tc>
          <w:tcPr>
            <w:tcW w:w="1350" w:type="dxa"/>
            <w:tcBorders>
              <w:top w:val="single" w:color="auto" w:sz="4" w:space="0"/>
              <w:left w:val="nil"/>
              <w:bottom w:val="nil"/>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YES</w:t>
            </w:r>
          </w:p>
        </w:tc>
      </w:tr>
      <w:tr>
        <w:tblPrEx>
          <w:tblBorders>
            <w:top w:val="none" w:color="auto" w:sz="0" w:space="0"/>
            <w:left w:val="none" w:color="auto" w:sz="0" w:space="0"/>
            <w:bottom w:val="single" w:color="auto" w:sz="4"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288" w:hRule="atLeast"/>
          <w:jc w:val="center"/>
        </w:trPr>
        <w:tc>
          <w:tcPr>
            <w:tcW w:w="1773" w:type="dxa"/>
            <w:tcBorders>
              <w:bottom w:val="nil"/>
              <w:right w:val="nil"/>
            </w:tcBorders>
          </w:tcPr>
          <w:p>
            <w:pPr>
              <w:widowControl w:val="0"/>
              <w:jc w:val="center"/>
              <w:rPr>
                <w:rFonts w:ascii="Times New Roman" w:hAnsi="Times New Roman" w:eastAsia="Times New Roman" w:cs="Times New Roman"/>
                <w:color w:val="000000"/>
              </w:rPr>
            </w:pPr>
            <w:r>
              <w:rPr>
                <w:rFonts w:ascii="Times New Roman" w:hAnsi="Times New Roman" w:eastAsia="宋体" w:cs="Times New Roman"/>
              </w:rPr>
              <w:t>Month*City FE</w:t>
            </w:r>
          </w:p>
        </w:tc>
        <w:tc>
          <w:tcPr>
            <w:tcW w:w="1276" w:type="dxa"/>
            <w:tcBorders>
              <w:left w:val="nil"/>
              <w:bottom w:val="nil"/>
              <w:right w:val="nil"/>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YES</w:t>
            </w:r>
          </w:p>
        </w:tc>
        <w:tc>
          <w:tcPr>
            <w:tcW w:w="1354" w:type="dxa"/>
            <w:tcBorders>
              <w:left w:val="nil"/>
              <w:bottom w:val="nil"/>
              <w:right w:val="nil"/>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YES</w:t>
            </w:r>
          </w:p>
        </w:tc>
        <w:tc>
          <w:tcPr>
            <w:tcW w:w="1282" w:type="dxa"/>
            <w:tcBorders>
              <w:left w:val="nil"/>
              <w:bottom w:val="nil"/>
              <w:right w:val="nil"/>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YES</w:t>
            </w:r>
          </w:p>
        </w:tc>
        <w:tc>
          <w:tcPr>
            <w:tcW w:w="1510" w:type="dxa"/>
            <w:tcBorders>
              <w:left w:val="nil"/>
              <w:bottom w:val="nil"/>
              <w:right w:val="nil"/>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YES</w:t>
            </w:r>
          </w:p>
        </w:tc>
        <w:tc>
          <w:tcPr>
            <w:tcW w:w="1170" w:type="dxa"/>
            <w:tcBorders>
              <w:left w:val="nil"/>
              <w:bottom w:val="nil"/>
              <w:right w:val="nil"/>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YES</w:t>
            </w:r>
          </w:p>
        </w:tc>
        <w:tc>
          <w:tcPr>
            <w:tcW w:w="1350" w:type="dxa"/>
            <w:tcBorders>
              <w:left w:val="nil"/>
              <w:bottom w:val="nil"/>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YES</w:t>
            </w:r>
          </w:p>
        </w:tc>
      </w:tr>
      <w:tr>
        <w:tblPrEx>
          <w:tblBorders>
            <w:top w:val="none" w:color="auto" w:sz="0" w:space="0"/>
            <w:left w:val="none" w:color="auto" w:sz="0" w:space="0"/>
            <w:bottom w:val="single" w:color="auto" w:sz="4"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288" w:hRule="atLeast"/>
          <w:jc w:val="center"/>
        </w:trPr>
        <w:tc>
          <w:tcPr>
            <w:tcW w:w="1773" w:type="dxa"/>
            <w:tcBorders>
              <w:bottom w:val="nil"/>
              <w:right w:val="nil"/>
            </w:tcBorders>
          </w:tcPr>
          <w:p>
            <w:pPr>
              <w:widowControl w:val="0"/>
              <w:jc w:val="center"/>
              <w:rPr>
                <w:rFonts w:ascii="Times New Roman" w:hAnsi="Times New Roman" w:eastAsia="宋体" w:cs="Times New Roman"/>
                <w:highlight w:val="yellow"/>
              </w:rPr>
            </w:pPr>
            <w:r>
              <w:rPr>
                <w:rFonts w:ascii="Times New Roman" w:hAnsi="Times New Roman" w:eastAsia="Times New Roman" w:cs="Times New Roman"/>
                <w:color w:val="000000"/>
              </w:rPr>
              <w:t>Number of observations</w:t>
            </w:r>
          </w:p>
        </w:tc>
        <w:tc>
          <w:tcPr>
            <w:tcW w:w="1276" w:type="dxa"/>
            <w:tcBorders>
              <w:left w:val="nil"/>
              <w:bottom w:val="nil"/>
              <w:right w:val="nil"/>
            </w:tcBorders>
          </w:tcPr>
          <w:p>
            <w:pPr>
              <w:widowControl w:val="0"/>
              <w:jc w:val="center"/>
              <w:rPr>
                <w:rFonts w:ascii="Times New Roman" w:hAnsi="Times New Roman" w:eastAsia="Times New Roman" w:cs="Times New Roman"/>
                <w:color w:val="000000"/>
                <w:highlight w:val="yellow"/>
              </w:rPr>
            </w:pPr>
            <w:r>
              <w:rPr>
                <w:rFonts w:ascii="Times New Roman" w:hAnsi="Times New Roman" w:eastAsia="宋体" w:cs="Times New Roman"/>
                <w:color w:val="000000"/>
              </w:rPr>
              <w:t>4700</w:t>
            </w:r>
          </w:p>
        </w:tc>
        <w:tc>
          <w:tcPr>
            <w:tcW w:w="1354" w:type="dxa"/>
            <w:tcBorders>
              <w:left w:val="nil"/>
              <w:bottom w:val="nil"/>
              <w:right w:val="nil"/>
            </w:tcBorders>
          </w:tcPr>
          <w:p>
            <w:pPr>
              <w:widowControl w:val="0"/>
              <w:jc w:val="center"/>
              <w:rPr>
                <w:rFonts w:ascii="Times New Roman" w:hAnsi="Times New Roman" w:eastAsia="Times New Roman" w:cs="Times New Roman"/>
                <w:color w:val="000000"/>
                <w:highlight w:val="yellow"/>
              </w:rPr>
            </w:pPr>
            <w:r>
              <w:rPr>
                <w:rFonts w:ascii="Times New Roman" w:hAnsi="Times New Roman" w:eastAsia="宋体" w:cs="Times New Roman"/>
                <w:color w:val="000000"/>
              </w:rPr>
              <w:t>4090</w:t>
            </w:r>
          </w:p>
        </w:tc>
        <w:tc>
          <w:tcPr>
            <w:tcW w:w="1282" w:type="dxa"/>
            <w:tcBorders>
              <w:left w:val="nil"/>
              <w:bottom w:val="nil"/>
              <w:right w:val="nil"/>
            </w:tcBorders>
          </w:tcPr>
          <w:p>
            <w:pPr>
              <w:widowControl w:val="0"/>
              <w:jc w:val="center"/>
              <w:rPr>
                <w:rFonts w:ascii="Times New Roman" w:hAnsi="Times New Roman" w:eastAsia="Times New Roman" w:cs="Times New Roman"/>
                <w:color w:val="000000"/>
                <w:highlight w:val="yellow"/>
              </w:rPr>
            </w:pPr>
            <w:r>
              <w:rPr>
                <w:rFonts w:ascii="Times New Roman" w:hAnsi="Times New Roman" w:eastAsia="宋体" w:cs="Times New Roman"/>
                <w:color w:val="000000"/>
              </w:rPr>
              <w:t>4700</w:t>
            </w:r>
          </w:p>
        </w:tc>
        <w:tc>
          <w:tcPr>
            <w:tcW w:w="1510" w:type="dxa"/>
            <w:tcBorders>
              <w:left w:val="nil"/>
              <w:bottom w:val="nil"/>
              <w:right w:val="nil"/>
            </w:tcBorders>
          </w:tcPr>
          <w:p>
            <w:pPr>
              <w:widowControl w:val="0"/>
              <w:jc w:val="center"/>
              <w:rPr>
                <w:rFonts w:ascii="Times New Roman" w:hAnsi="Times New Roman" w:eastAsia="宋体" w:cs="Times New Roman"/>
                <w:color w:val="000000"/>
              </w:rPr>
            </w:pPr>
            <w:r>
              <w:rPr>
                <w:rFonts w:ascii="Times New Roman" w:hAnsi="Times New Roman" w:eastAsia="宋体" w:cs="Times New Roman"/>
                <w:color w:val="000000"/>
              </w:rPr>
              <w:t>4090</w:t>
            </w:r>
          </w:p>
        </w:tc>
        <w:tc>
          <w:tcPr>
            <w:tcW w:w="1170" w:type="dxa"/>
            <w:tcBorders>
              <w:left w:val="nil"/>
              <w:bottom w:val="nil"/>
              <w:right w:val="nil"/>
            </w:tcBorders>
          </w:tcPr>
          <w:p>
            <w:pPr>
              <w:widowControl w:val="0"/>
              <w:jc w:val="center"/>
              <w:rPr>
                <w:rFonts w:ascii="Times New Roman" w:hAnsi="Times New Roman" w:eastAsia="宋体" w:cs="Times New Roman"/>
                <w:color w:val="000000"/>
              </w:rPr>
            </w:pPr>
            <w:r>
              <w:rPr>
                <w:rFonts w:ascii="Times New Roman" w:hAnsi="Times New Roman" w:eastAsia="宋体" w:cs="Times New Roman"/>
                <w:color w:val="000000"/>
              </w:rPr>
              <w:t>4700</w:t>
            </w:r>
          </w:p>
        </w:tc>
        <w:tc>
          <w:tcPr>
            <w:tcW w:w="1350" w:type="dxa"/>
            <w:tcBorders>
              <w:left w:val="nil"/>
              <w:bottom w:val="nil"/>
            </w:tcBorders>
          </w:tcPr>
          <w:p>
            <w:pPr>
              <w:widowControl w:val="0"/>
              <w:jc w:val="center"/>
              <w:rPr>
                <w:rFonts w:ascii="Times New Roman" w:hAnsi="Times New Roman" w:eastAsia="宋体" w:cs="Times New Roman"/>
                <w:color w:val="000000"/>
              </w:rPr>
            </w:pPr>
            <w:r>
              <w:rPr>
                <w:rFonts w:ascii="Times New Roman" w:hAnsi="Times New Roman" w:eastAsia="宋体" w:cs="Times New Roman"/>
                <w:color w:val="000000"/>
              </w:rPr>
              <w:t>4090</w:t>
            </w:r>
          </w:p>
        </w:tc>
      </w:tr>
      <w:tr>
        <w:tblPrEx>
          <w:tblBorders>
            <w:top w:val="none" w:color="auto" w:sz="0" w:space="0"/>
            <w:left w:val="none" w:color="auto" w:sz="0" w:space="0"/>
            <w:bottom w:val="single" w:color="auto" w:sz="4"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288" w:hRule="atLeast"/>
          <w:jc w:val="center"/>
        </w:trPr>
        <w:tc>
          <w:tcPr>
            <w:tcW w:w="1773" w:type="dxa"/>
            <w:tcBorders>
              <w:bottom w:val="single" w:color="auto" w:sz="4" w:space="0"/>
              <w:right w:val="nil"/>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Number of city</w:t>
            </w:r>
          </w:p>
        </w:tc>
        <w:tc>
          <w:tcPr>
            <w:tcW w:w="1276" w:type="dxa"/>
            <w:tcBorders>
              <w:left w:val="nil"/>
              <w:bottom w:val="single" w:color="auto" w:sz="4" w:space="0"/>
              <w:right w:val="nil"/>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30</w:t>
            </w:r>
            <w:r>
              <w:rPr>
                <w:rFonts w:ascii="Times New Roman" w:hAnsi="Times New Roman" w:eastAsia="宋体" w:cs="Times New Roman"/>
                <w:color w:val="000000"/>
              </w:rPr>
              <w:t>1</w:t>
            </w:r>
          </w:p>
        </w:tc>
        <w:tc>
          <w:tcPr>
            <w:tcW w:w="1354" w:type="dxa"/>
            <w:tcBorders>
              <w:left w:val="nil"/>
              <w:bottom w:val="single" w:color="auto" w:sz="4" w:space="0"/>
              <w:right w:val="nil"/>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298</w:t>
            </w:r>
          </w:p>
        </w:tc>
        <w:tc>
          <w:tcPr>
            <w:tcW w:w="1282" w:type="dxa"/>
            <w:tcBorders>
              <w:left w:val="nil"/>
              <w:bottom w:val="single" w:color="auto" w:sz="4" w:space="0"/>
              <w:right w:val="nil"/>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30</w:t>
            </w:r>
            <w:r>
              <w:rPr>
                <w:rFonts w:ascii="Times New Roman" w:hAnsi="Times New Roman" w:eastAsia="宋体" w:cs="Times New Roman"/>
                <w:color w:val="000000"/>
              </w:rPr>
              <w:t>1</w:t>
            </w:r>
          </w:p>
        </w:tc>
        <w:tc>
          <w:tcPr>
            <w:tcW w:w="1510" w:type="dxa"/>
            <w:tcBorders>
              <w:left w:val="nil"/>
              <w:bottom w:val="single" w:color="auto" w:sz="4" w:space="0"/>
              <w:right w:val="nil"/>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298</w:t>
            </w:r>
          </w:p>
        </w:tc>
        <w:tc>
          <w:tcPr>
            <w:tcW w:w="1170" w:type="dxa"/>
            <w:tcBorders>
              <w:left w:val="nil"/>
              <w:bottom w:val="single" w:color="auto" w:sz="4" w:space="0"/>
              <w:right w:val="nil"/>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30</w:t>
            </w:r>
            <w:r>
              <w:rPr>
                <w:rFonts w:ascii="Times New Roman" w:hAnsi="Times New Roman" w:eastAsia="宋体" w:cs="Times New Roman"/>
                <w:color w:val="000000"/>
              </w:rPr>
              <w:t>1</w:t>
            </w:r>
          </w:p>
        </w:tc>
        <w:tc>
          <w:tcPr>
            <w:tcW w:w="1350" w:type="dxa"/>
            <w:tcBorders>
              <w:left w:val="nil"/>
              <w:bottom w:val="single" w:color="auto" w:sz="4" w:space="0"/>
            </w:tcBorders>
          </w:tcPr>
          <w:p>
            <w:pPr>
              <w:widowControl w:val="0"/>
              <w:jc w:val="center"/>
              <w:rPr>
                <w:rFonts w:ascii="Times New Roman" w:hAnsi="Times New Roman" w:eastAsia="Times New Roman" w:cs="Times New Roman"/>
                <w:color w:val="000000"/>
              </w:rPr>
            </w:pPr>
            <w:r>
              <w:rPr>
                <w:rFonts w:ascii="Times New Roman" w:hAnsi="Times New Roman" w:eastAsia="Times New Roman" w:cs="Times New Roman"/>
                <w:color w:val="000000"/>
              </w:rPr>
              <w:t>298</w:t>
            </w:r>
          </w:p>
        </w:tc>
      </w:tr>
      <w:tr>
        <w:tblPrEx>
          <w:tblBorders>
            <w:top w:val="none" w:color="auto" w:sz="0" w:space="0"/>
            <w:left w:val="none" w:color="auto" w:sz="0" w:space="0"/>
            <w:bottom w:val="single" w:color="auto" w:sz="4"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288" w:hRule="atLeast"/>
          <w:jc w:val="center"/>
        </w:trPr>
        <w:tc>
          <w:tcPr>
            <w:tcW w:w="9715" w:type="dxa"/>
            <w:gridSpan w:val="7"/>
            <w:tcBorders>
              <w:top w:val="single" w:color="auto" w:sz="4" w:space="0"/>
              <w:bottom w:val="single" w:color="auto" w:sz="4" w:space="0"/>
            </w:tcBorders>
          </w:tcPr>
          <w:p>
            <w:pPr>
              <w:widowControl w:val="0"/>
              <w:jc w:val="both"/>
              <w:rPr>
                <w:rFonts w:ascii="Times New Roman" w:hAnsi="Times New Roman" w:eastAsia="宋体" w:cs="Times New Roman"/>
              </w:rPr>
            </w:pPr>
            <w:r>
              <w:rPr>
                <w:rFonts w:ascii="Times New Roman" w:hAnsi="Times New Roman" w:eastAsia="Times New Roman" w:cs="Times New Roman"/>
                <w:color w:val="000000"/>
              </w:rPr>
              <w:t>Notes:</w:t>
            </w:r>
            <w:r>
              <w:rPr>
                <w:rFonts w:ascii="Times New Roman" w:hAnsi="Times New Roman" w:eastAsia="宋体" w:cs="Times New Roman"/>
              </w:rPr>
              <w:t xml:space="preserve"> Note: L1. means one-month lag; L2. means two-month lag. </w:t>
            </w:r>
          </w:p>
          <w:p>
            <w:pPr>
              <w:widowControl w:val="0"/>
              <w:jc w:val="both"/>
              <w:rPr>
                <w:rFonts w:ascii="Times New Roman" w:hAnsi="Times New Roman" w:eastAsia="宋体" w:cs="Times New Roman"/>
              </w:rPr>
            </w:pPr>
            <w:r>
              <w:rPr>
                <w:rFonts w:ascii="Times New Roman" w:hAnsi="Times New Roman" w:eastAsia="宋体" w:cs="Times New Roman"/>
              </w:rPr>
              <w:t>Standard errors in parentheses are clustered at the city level. *P&lt; 0.1, **P&lt; 0.05, ***P&lt; 0.01. R-squared denotes the goodness-of-fit of the regressions.</w:t>
            </w:r>
          </w:p>
          <w:p>
            <w:pPr>
              <w:widowControl w:val="0"/>
              <w:jc w:val="both"/>
              <w:rPr>
                <w:rFonts w:ascii="Times New Roman" w:hAnsi="Times New Roman" w:eastAsia="宋体" w:cs="Times New Roman"/>
              </w:rPr>
            </w:pPr>
            <w:r>
              <w:rPr>
                <w:rFonts w:ascii="Times New Roman" w:hAnsi="Times New Roman" w:eastAsia="宋体" w:cs="Times New Roman"/>
              </w:rPr>
              <w:t xml:space="preserve">Our final data sample consists of 310 cities. The number of cities in the regression analyses is smaller than 310, because taking the lag of several variables dropped some cities from the regressions. </w:t>
            </w:r>
          </w:p>
        </w:tc>
      </w:tr>
      <w:bookmarkEnd w:id="1"/>
    </w:tbl>
    <w:p>
      <w:pPr>
        <w:spacing w:after="0"/>
        <w:rPr>
          <w:rFonts w:ascii="Times New Roman" w:hAnsi="Times New Roman" w:eastAsia="微软雅黑" w:cs="Times New Roman"/>
          <w:color w:val="000000"/>
          <w:sz w:val="24"/>
        </w:rPr>
        <w:sectPr>
          <w:pgSz w:w="12240" w:h="15840"/>
          <w:pgMar w:top="1440" w:right="1440" w:bottom="1440" w:left="1440" w:header="720" w:footer="720" w:gutter="0"/>
          <w:cols w:space="720" w:num="1"/>
          <w:docGrid w:linePitch="360" w:charSpace="0"/>
        </w:sectPr>
      </w:pPr>
    </w:p>
    <w:p>
      <w:pPr>
        <w:spacing w:line="240" w:lineRule="auto"/>
        <w:jc w:val="both"/>
        <w:rPr>
          <w:rFonts w:ascii="Times New Roman" w:hAnsi="Times New Roman" w:cs="Times New Roman"/>
          <w:b/>
        </w:rPr>
      </w:pPr>
      <w:r>
        <w:rPr>
          <w:rFonts w:hint="eastAsia" w:ascii="Times New Roman" w:hAnsi="Times New Roman" w:cs="Times New Roman"/>
          <w:b/>
        </w:rPr>
        <w:t>Sup</w:t>
      </w:r>
      <w:r>
        <w:rPr>
          <w:rFonts w:ascii="Times New Roman" w:hAnsi="Times New Roman" w:cs="Times New Roman"/>
          <w:b/>
        </w:rPr>
        <w:t>plementary Note 1- Explanations of the fixed effects in the main model</w:t>
      </w:r>
    </w:p>
    <w:p>
      <w:p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Based on the studies by Tanaka and Okamoto (2021) and Burke et al.(2018), we include city-by-month fixed effect and city-by-year fixed effect in our regression model, denoted by </w:t>
      </w:r>
      <m:oMath>
        <m:sSub>
          <m:sSubPr>
            <m:ctrlPr>
              <w:rPr>
                <w:rFonts w:ascii="Cambria Math" w:hAnsi="Cambria Math" w:eastAsia="等线" w:cs="Times New Roman"/>
                <w:i/>
                <w:color w:val="000000" w:themeColor="text1"/>
                <w:sz w:val="24"/>
                <w:szCs w:val="24"/>
                <w14:textFill>
                  <w14:solidFill>
                    <w14:schemeClr w14:val="tx1"/>
                  </w14:solidFill>
                </w14:textFill>
              </w:rPr>
            </m:ctrlPr>
          </m:sSubPr>
          <m:e>
            <m:r>
              <m:rPr/>
              <w:rPr>
                <w:rFonts w:ascii="Cambria Math" w:hAnsi="Cambria Math" w:eastAsia="等线" w:cs="Times New Roman"/>
                <w:color w:val="000000" w:themeColor="text1"/>
                <w:sz w:val="24"/>
                <w:szCs w:val="24"/>
                <w14:textFill>
                  <w14:solidFill>
                    <w14:schemeClr w14:val="tx1"/>
                  </w14:solidFill>
                </w14:textFill>
              </w:rPr>
              <m:t>λ</m:t>
            </m:r>
            <m:ctrlPr>
              <w:rPr>
                <w:rFonts w:ascii="Cambria Math" w:hAnsi="Cambria Math" w:eastAsia="等线" w:cs="Times New Roman"/>
                <w:i/>
                <w:color w:val="000000" w:themeColor="text1"/>
                <w:sz w:val="24"/>
                <w:szCs w:val="24"/>
                <w14:textFill>
                  <w14:solidFill>
                    <w14:schemeClr w14:val="tx1"/>
                  </w14:solidFill>
                </w14:textFill>
              </w:rPr>
            </m:ctrlPr>
          </m:e>
          <m:sub>
            <m:r>
              <m:rPr/>
              <w:rPr>
                <w:rFonts w:ascii="Cambria Math" w:hAnsi="Cambria Math" w:eastAsia="等线" w:cs="Times New Roman"/>
                <w:color w:val="000000" w:themeColor="text1"/>
                <w:sz w:val="24"/>
                <w:szCs w:val="24"/>
                <w14:textFill>
                  <w14:solidFill>
                    <w14:schemeClr w14:val="tx1"/>
                  </w14:solidFill>
                </w14:textFill>
              </w:rPr>
              <m:t>im</m:t>
            </m:r>
            <m:ctrlPr>
              <w:rPr>
                <w:rFonts w:ascii="Cambria Math" w:hAnsi="Cambria Math" w:eastAsia="等线" w:cs="Times New Roman"/>
                <w:i/>
                <w:color w:val="000000" w:themeColor="text1"/>
                <w:sz w:val="24"/>
                <w:szCs w:val="24"/>
                <w14:textFill>
                  <w14:solidFill>
                    <w14:schemeClr w14:val="tx1"/>
                  </w14:solidFill>
                </w14:textFill>
              </w:rPr>
            </m:ctrlPr>
          </m:sub>
        </m:sSub>
      </m:oMath>
      <w:r>
        <w:rPr>
          <w:rFonts w:ascii="Times New Roman" w:hAnsi="Times New Roman" w:cs="Times New Roman"/>
          <w:color w:val="000000" w:themeColor="text1"/>
          <w:sz w:val="24"/>
          <w:szCs w:val="24"/>
          <w14:textFill>
            <w14:solidFill>
              <w14:schemeClr w14:val="tx1"/>
            </w14:solidFill>
          </w14:textFill>
        </w:rPr>
        <w:t xml:space="preserve"> and </w:t>
      </w:r>
      <m:oMath>
        <m:sSub>
          <m:sSubPr>
            <m:ctrlPr>
              <w:rPr>
                <w:rFonts w:ascii="Cambria Math" w:hAnsi="Cambria Math" w:eastAsia="等线" w:cs="Times New Roman"/>
                <w:i/>
                <w:color w:val="000000" w:themeColor="text1"/>
                <w:sz w:val="24"/>
                <w:szCs w:val="24"/>
                <w14:textFill>
                  <w14:solidFill>
                    <w14:schemeClr w14:val="tx1"/>
                  </w14:solidFill>
                </w14:textFill>
              </w:rPr>
            </m:ctrlPr>
          </m:sSubPr>
          <m:e>
            <m:r>
              <m:rPr/>
              <w:rPr>
                <w:rFonts w:ascii="Cambria Math" w:hAnsi="Cambria Math" w:eastAsia="等线" w:cs="Times New Roman"/>
                <w:color w:val="000000" w:themeColor="text1"/>
                <w:sz w:val="24"/>
                <w:szCs w:val="24"/>
                <w14:textFill>
                  <w14:solidFill>
                    <w14:schemeClr w14:val="tx1"/>
                  </w14:solidFill>
                </w14:textFill>
              </w:rPr>
              <m:t>θ</m:t>
            </m:r>
            <m:ctrlPr>
              <w:rPr>
                <w:rFonts w:ascii="Cambria Math" w:hAnsi="Cambria Math" w:eastAsia="等线" w:cs="Times New Roman"/>
                <w:i/>
                <w:color w:val="000000" w:themeColor="text1"/>
                <w:sz w:val="24"/>
                <w:szCs w:val="24"/>
                <w14:textFill>
                  <w14:solidFill>
                    <w14:schemeClr w14:val="tx1"/>
                  </w14:solidFill>
                </w14:textFill>
              </w:rPr>
            </m:ctrlPr>
          </m:e>
          <m:sub>
            <m:r>
              <m:rPr/>
              <w:rPr>
                <w:rFonts w:ascii="Cambria Math" w:hAnsi="Cambria Math" w:eastAsia="等线" w:cs="Times New Roman"/>
                <w:color w:val="000000" w:themeColor="text1"/>
                <w:sz w:val="24"/>
                <w:szCs w:val="24"/>
                <w14:textFill>
                  <w14:solidFill>
                    <w14:schemeClr w14:val="tx1"/>
                  </w14:solidFill>
                </w14:textFill>
              </w:rPr>
              <m:t>iy</m:t>
            </m:r>
            <m:ctrlPr>
              <w:rPr>
                <w:rFonts w:ascii="Cambria Math" w:hAnsi="Cambria Math" w:eastAsia="等线" w:cs="Times New Roman"/>
                <w:i/>
                <w:color w:val="000000" w:themeColor="text1"/>
                <w:sz w:val="24"/>
                <w:szCs w:val="24"/>
                <w14:textFill>
                  <w14:solidFill>
                    <w14:schemeClr w14:val="tx1"/>
                  </w14:solidFill>
                </w14:textFill>
              </w:rPr>
            </m:ctrlPr>
          </m:sub>
        </m:sSub>
      </m:oMath>
      <w:r>
        <w:rPr>
          <w:rFonts w:ascii="Times New Roman" w:hAnsi="Times New Roman" w:cs="Times New Roman"/>
          <w:color w:val="000000" w:themeColor="text1"/>
          <w:sz w:val="24"/>
          <w:szCs w:val="24"/>
          <w14:textFill>
            <w14:solidFill>
              <w14:schemeClr w14:val="tx1"/>
            </w14:solidFill>
          </w14:textFill>
        </w:rPr>
        <w:t xml:space="preserve">, respectively. City-by-month fixed effect flexibly controls for month-specific shocks in each city, such as climatic conditions. City-by-year fixed effect controls for year-specific shocks in each city, such as city scale, subsidies, income, and macroeconomic trends. To further clarify, for each city and each year, there will be a separate dummy variable included in the regression model (except for the base case) and that dummy variable will control for these spatial differences that may also change over time. Similarly, for each city and each month of the year, there will be a separate dummy variable included in the regression model and that dummy variable will control for spatial differences by season. </w:t>
      </w:r>
    </w:p>
    <w:p>
      <w:pPr>
        <w:rPr>
          <w:rFonts w:ascii="Times New Roman" w:hAnsi="Times New Roman" w:cs="Times New Roman"/>
          <w:color w:val="000000" w:themeColor="text1"/>
          <w:sz w:val="24"/>
          <w:szCs w:val="24"/>
          <w14:textFill>
            <w14:solidFill>
              <w14:schemeClr w14:val="tx1"/>
            </w14:solidFill>
          </w14:textFill>
        </w:rPr>
      </w:pPr>
    </w:p>
    <w:p>
      <w:p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Reference</w:t>
      </w:r>
      <w:r>
        <w:rPr>
          <w:rFonts w:ascii="Times New Roman" w:hAnsi="Times New Roman" w:cs="Times New Roman"/>
          <w:color w:val="000000" w:themeColor="text1"/>
          <w:sz w:val="24"/>
          <w:szCs w:val="24"/>
          <w14:textFill>
            <w14:solidFill>
              <w14:schemeClr w14:val="tx1"/>
            </w14:solidFill>
          </w14:textFill>
        </w:rPr>
        <w:br w:type="textWrapping"/>
      </w:r>
      <w:r>
        <w:rPr>
          <w:rFonts w:ascii="Times New Roman" w:hAnsi="Times New Roman" w:cs="Times New Roman"/>
          <w:color w:val="000000" w:themeColor="text1"/>
          <w:sz w:val="24"/>
          <w:szCs w:val="24"/>
          <w14:textFill>
            <w14:solidFill>
              <w14:schemeClr w14:val="tx1"/>
            </w14:solidFill>
          </w14:textFill>
        </w:rPr>
        <w:t>Tanaka, T., &amp; Okamoto, S. (2021). Increase in suicide following an initial decline during the COVID-19 pandemic in Japan. Nature Human Behaviour, 5(2), 229-238.</w:t>
      </w:r>
    </w:p>
    <w:p>
      <w:pPr>
        <w:spacing w:line="24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Burke, M., González, F., Baylis, P., Heft-Neal, S., Baysan, C., Basu, S., &amp; Hsiang, S. (2018). Higher temperatures increase suicide rates in the United States and Mexico. Nature Climate Change, 8(8), 723-729.</w:t>
      </w:r>
    </w:p>
    <w:p>
      <w:pPr>
        <w:spacing w:line="240" w:lineRule="auto"/>
        <w:jc w:val="both"/>
        <w:rPr>
          <w:rFonts w:ascii="Times New Roman" w:hAnsi="Times New Roman" w:cs="Times New Roman"/>
        </w:rPr>
      </w:pPr>
    </w:p>
    <w:p>
      <w:pPr>
        <w:rPr>
          <w:rFonts w:ascii="Times New Roman" w:hAnsi="Times New Roman" w:cs="Times New Roman"/>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roman"/>
    <w:pitch w:val="default"/>
    <w:sig w:usb0="E00006FF" w:usb1="420024FF" w:usb2="02000000" w:usb3="00000000" w:csb0="2000019F" w:csb1="00000000"/>
  </w:font>
  <w:font w:name="E-BZ+ZGTLbn-2">
    <w:altName w:val="微软雅黑"/>
    <w:panose1 w:val="00000000000000000000"/>
    <w:charset w:val="86"/>
    <w:family w:val="auto"/>
    <w:pitch w:val="default"/>
    <w:sig w:usb0="00000000" w:usb1="00000000" w:usb2="0000001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13127229"/>
      <w:docPartObj>
        <w:docPartGallery w:val="autotext"/>
      </w:docPartObj>
    </w:sdtPr>
    <w:sdtContent>
      <w:p>
        <w:pPr>
          <w:pStyle w:val="4"/>
          <w:jc w:val="center"/>
        </w:pPr>
        <w:r>
          <w:fldChar w:fldCharType="begin"/>
        </w:r>
        <w:r>
          <w:instrText xml:space="preserve"> PAGE   \* MERGEFORMAT </w:instrText>
        </w:r>
        <w:r>
          <w:fldChar w:fldCharType="separate"/>
        </w:r>
        <w:r>
          <w:t>20</w:t>
        </w:r>
        <w:r>
          <w:fldChar w:fldCharType="end"/>
        </w: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Deng, Nana">
    <w15:presenceInfo w15:providerId="AD" w15:userId="S::ucbqnd3@ucl.ac.uk::da9b827d-e2a4-4dd1-9498-f57aafcffc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bordersDoNotSurroundHeader w:val="1"/>
  <w:bordersDoNotSurroundFooter w:val="1"/>
  <w:hideSpellingErrors/>
  <w:hideGrammaticalErrors/>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I1tTQ3NDcCYkNTAyUdpeDU4uLM/DyQArNaAONNh5MsAAAA"/>
    <w:docVar w:name="commondata" w:val="eyJoZGlkIjoiZGFiNzJiY2JjYjI1YTVkNTFlYTMxNjE3Y2I2MzgwZDgifQ=="/>
  </w:docVars>
  <w:rsids>
    <w:rsidRoot w:val="004B1DFD"/>
    <w:rsid w:val="00001AC9"/>
    <w:rsid w:val="0000599B"/>
    <w:rsid w:val="00016D1F"/>
    <w:rsid w:val="00026898"/>
    <w:rsid w:val="00034F1B"/>
    <w:rsid w:val="000359FB"/>
    <w:rsid w:val="0004072E"/>
    <w:rsid w:val="0004124E"/>
    <w:rsid w:val="00044CDC"/>
    <w:rsid w:val="00055FD9"/>
    <w:rsid w:val="000637D3"/>
    <w:rsid w:val="00073F52"/>
    <w:rsid w:val="00075297"/>
    <w:rsid w:val="00075C1D"/>
    <w:rsid w:val="00080836"/>
    <w:rsid w:val="00080F83"/>
    <w:rsid w:val="00081DE0"/>
    <w:rsid w:val="00083DC5"/>
    <w:rsid w:val="00092F11"/>
    <w:rsid w:val="00094A71"/>
    <w:rsid w:val="000955D1"/>
    <w:rsid w:val="00095E7E"/>
    <w:rsid w:val="000B05AF"/>
    <w:rsid w:val="000B4AAD"/>
    <w:rsid w:val="000C3151"/>
    <w:rsid w:val="000E12BE"/>
    <w:rsid w:val="00102414"/>
    <w:rsid w:val="00104814"/>
    <w:rsid w:val="00106CBE"/>
    <w:rsid w:val="00111C19"/>
    <w:rsid w:val="001258DA"/>
    <w:rsid w:val="00127FBA"/>
    <w:rsid w:val="00132664"/>
    <w:rsid w:val="00134D4F"/>
    <w:rsid w:val="00135CCC"/>
    <w:rsid w:val="00144B98"/>
    <w:rsid w:val="00156C09"/>
    <w:rsid w:val="0016035B"/>
    <w:rsid w:val="00163D2A"/>
    <w:rsid w:val="00163E52"/>
    <w:rsid w:val="0016611D"/>
    <w:rsid w:val="00173722"/>
    <w:rsid w:val="00174338"/>
    <w:rsid w:val="00174D16"/>
    <w:rsid w:val="00177591"/>
    <w:rsid w:val="00191302"/>
    <w:rsid w:val="00193C3E"/>
    <w:rsid w:val="001A5257"/>
    <w:rsid w:val="001A5AF2"/>
    <w:rsid w:val="001B1A85"/>
    <w:rsid w:val="001B20D1"/>
    <w:rsid w:val="001B29A4"/>
    <w:rsid w:val="001C12C5"/>
    <w:rsid w:val="001C2487"/>
    <w:rsid w:val="001C78F9"/>
    <w:rsid w:val="001E19C7"/>
    <w:rsid w:val="001F44DA"/>
    <w:rsid w:val="001F5534"/>
    <w:rsid w:val="0020432E"/>
    <w:rsid w:val="00210AB6"/>
    <w:rsid w:val="00211CAF"/>
    <w:rsid w:val="00215B2A"/>
    <w:rsid w:val="002217F5"/>
    <w:rsid w:val="00226D5B"/>
    <w:rsid w:val="0022747D"/>
    <w:rsid w:val="0023630F"/>
    <w:rsid w:val="002417C6"/>
    <w:rsid w:val="00241B7E"/>
    <w:rsid w:val="00244A0A"/>
    <w:rsid w:val="00246D19"/>
    <w:rsid w:val="002473EA"/>
    <w:rsid w:val="002568D4"/>
    <w:rsid w:val="002575DD"/>
    <w:rsid w:val="00265CBB"/>
    <w:rsid w:val="00272F0B"/>
    <w:rsid w:val="002950BA"/>
    <w:rsid w:val="002A02F6"/>
    <w:rsid w:val="002B0132"/>
    <w:rsid w:val="002C2DAD"/>
    <w:rsid w:val="002C3044"/>
    <w:rsid w:val="002C3A57"/>
    <w:rsid w:val="002C6C9F"/>
    <w:rsid w:val="002D5512"/>
    <w:rsid w:val="002F42B6"/>
    <w:rsid w:val="002F72C3"/>
    <w:rsid w:val="002F7E6E"/>
    <w:rsid w:val="0031308D"/>
    <w:rsid w:val="003206A0"/>
    <w:rsid w:val="003642D9"/>
    <w:rsid w:val="003646FE"/>
    <w:rsid w:val="00364B6C"/>
    <w:rsid w:val="00373452"/>
    <w:rsid w:val="00373B0E"/>
    <w:rsid w:val="00380B0A"/>
    <w:rsid w:val="00384C82"/>
    <w:rsid w:val="00391F44"/>
    <w:rsid w:val="00396ABE"/>
    <w:rsid w:val="003A0517"/>
    <w:rsid w:val="003C105F"/>
    <w:rsid w:val="003C32BA"/>
    <w:rsid w:val="003D3741"/>
    <w:rsid w:val="003D4885"/>
    <w:rsid w:val="003D5A6F"/>
    <w:rsid w:val="003E0794"/>
    <w:rsid w:val="004053EB"/>
    <w:rsid w:val="00410F12"/>
    <w:rsid w:val="004126C1"/>
    <w:rsid w:val="00422D44"/>
    <w:rsid w:val="0043149B"/>
    <w:rsid w:val="00446F1B"/>
    <w:rsid w:val="004545BA"/>
    <w:rsid w:val="0046142B"/>
    <w:rsid w:val="0046240B"/>
    <w:rsid w:val="00467617"/>
    <w:rsid w:val="004731EE"/>
    <w:rsid w:val="004749D1"/>
    <w:rsid w:val="00477A5C"/>
    <w:rsid w:val="0048265F"/>
    <w:rsid w:val="00487484"/>
    <w:rsid w:val="00494595"/>
    <w:rsid w:val="00497017"/>
    <w:rsid w:val="004A34B1"/>
    <w:rsid w:val="004A3939"/>
    <w:rsid w:val="004A47D8"/>
    <w:rsid w:val="004B1DFD"/>
    <w:rsid w:val="004C2438"/>
    <w:rsid w:val="004D05F2"/>
    <w:rsid w:val="004E50F4"/>
    <w:rsid w:val="004F1D19"/>
    <w:rsid w:val="004F7756"/>
    <w:rsid w:val="00510801"/>
    <w:rsid w:val="005135ED"/>
    <w:rsid w:val="00520808"/>
    <w:rsid w:val="00524891"/>
    <w:rsid w:val="00532036"/>
    <w:rsid w:val="00562029"/>
    <w:rsid w:val="005642A0"/>
    <w:rsid w:val="005654B0"/>
    <w:rsid w:val="00596425"/>
    <w:rsid w:val="00597464"/>
    <w:rsid w:val="00597E21"/>
    <w:rsid w:val="005A5377"/>
    <w:rsid w:val="005A5850"/>
    <w:rsid w:val="005B6897"/>
    <w:rsid w:val="005D0466"/>
    <w:rsid w:val="005D2A5C"/>
    <w:rsid w:val="005D490D"/>
    <w:rsid w:val="005F2B9B"/>
    <w:rsid w:val="00620DEE"/>
    <w:rsid w:val="00626651"/>
    <w:rsid w:val="00627631"/>
    <w:rsid w:val="00631DE7"/>
    <w:rsid w:val="00635449"/>
    <w:rsid w:val="006379BA"/>
    <w:rsid w:val="00651379"/>
    <w:rsid w:val="00657ECC"/>
    <w:rsid w:val="006643AB"/>
    <w:rsid w:val="006927EE"/>
    <w:rsid w:val="00692E03"/>
    <w:rsid w:val="0069721B"/>
    <w:rsid w:val="006A16A5"/>
    <w:rsid w:val="006A5DF2"/>
    <w:rsid w:val="006B08B4"/>
    <w:rsid w:val="006B7B34"/>
    <w:rsid w:val="006D3C66"/>
    <w:rsid w:val="006D6F50"/>
    <w:rsid w:val="006E543C"/>
    <w:rsid w:val="006F5067"/>
    <w:rsid w:val="00700347"/>
    <w:rsid w:val="0071206E"/>
    <w:rsid w:val="00716104"/>
    <w:rsid w:val="00723D19"/>
    <w:rsid w:val="00734637"/>
    <w:rsid w:val="00736E1B"/>
    <w:rsid w:val="00736FA3"/>
    <w:rsid w:val="00740E6D"/>
    <w:rsid w:val="00741FDA"/>
    <w:rsid w:val="007561DF"/>
    <w:rsid w:val="007656BA"/>
    <w:rsid w:val="0078355B"/>
    <w:rsid w:val="00790152"/>
    <w:rsid w:val="007946D6"/>
    <w:rsid w:val="007946E6"/>
    <w:rsid w:val="007B062A"/>
    <w:rsid w:val="007B1E59"/>
    <w:rsid w:val="007B63D2"/>
    <w:rsid w:val="007C1515"/>
    <w:rsid w:val="007D0D8C"/>
    <w:rsid w:val="007E472A"/>
    <w:rsid w:val="007E578B"/>
    <w:rsid w:val="007F4069"/>
    <w:rsid w:val="008070EF"/>
    <w:rsid w:val="008078FF"/>
    <w:rsid w:val="008143DB"/>
    <w:rsid w:val="00821797"/>
    <w:rsid w:val="00822232"/>
    <w:rsid w:val="008228C2"/>
    <w:rsid w:val="00825D1A"/>
    <w:rsid w:val="00826C2F"/>
    <w:rsid w:val="00833910"/>
    <w:rsid w:val="0083783D"/>
    <w:rsid w:val="0084226E"/>
    <w:rsid w:val="008478DC"/>
    <w:rsid w:val="00852695"/>
    <w:rsid w:val="008545D1"/>
    <w:rsid w:val="008601E8"/>
    <w:rsid w:val="008633F2"/>
    <w:rsid w:val="00865F23"/>
    <w:rsid w:val="00867334"/>
    <w:rsid w:val="00882593"/>
    <w:rsid w:val="0088599E"/>
    <w:rsid w:val="00897119"/>
    <w:rsid w:val="00897AB7"/>
    <w:rsid w:val="008A6115"/>
    <w:rsid w:val="008A7EDB"/>
    <w:rsid w:val="008B7CEE"/>
    <w:rsid w:val="008C0635"/>
    <w:rsid w:val="008C25EC"/>
    <w:rsid w:val="008C28D2"/>
    <w:rsid w:val="008D3309"/>
    <w:rsid w:val="008D54E7"/>
    <w:rsid w:val="008D6576"/>
    <w:rsid w:val="008E5B87"/>
    <w:rsid w:val="008F43E0"/>
    <w:rsid w:val="00912ED1"/>
    <w:rsid w:val="00915ACE"/>
    <w:rsid w:val="00934E4F"/>
    <w:rsid w:val="009353A9"/>
    <w:rsid w:val="00940253"/>
    <w:rsid w:val="00963E17"/>
    <w:rsid w:val="009739EA"/>
    <w:rsid w:val="00982D29"/>
    <w:rsid w:val="00987640"/>
    <w:rsid w:val="009A0FDD"/>
    <w:rsid w:val="009A4877"/>
    <w:rsid w:val="009A64DB"/>
    <w:rsid w:val="009B02B2"/>
    <w:rsid w:val="009B4597"/>
    <w:rsid w:val="009B6C6E"/>
    <w:rsid w:val="009B7383"/>
    <w:rsid w:val="009C08A6"/>
    <w:rsid w:val="009D5341"/>
    <w:rsid w:val="009F0EC1"/>
    <w:rsid w:val="009F6B83"/>
    <w:rsid w:val="00A129E4"/>
    <w:rsid w:val="00A30207"/>
    <w:rsid w:val="00A41806"/>
    <w:rsid w:val="00A45022"/>
    <w:rsid w:val="00A50DBE"/>
    <w:rsid w:val="00A5511A"/>
    <w:rsid w:val="00A55DEB"/>
    <w:rsid w:val="00A620EC"/>
    <w:rsid w:val="00A71909"/>
    <w:rsid w:val="00A734B8"/>
    <w:rsid w:val="00A75FCC"/>
    <w:rsid w:val="00A86296"/>
    <w:rsid w:val="00AA48DB"/>
    <w:rsid w:val="00AB68E0"/>
    <w:rsid w:val="00AC05DF"/>
    <w:rsid w:val="00AC3E46"/>
    <w:rsid w:val="00AD01E3"/>
    <w:rsid w:val="00AE1A5F"/>
    <w:rsid w:val="00AF05E2"/>
    <w:rsid w:val="00AF22A8"/>
    <w:rsid w:val="00B11304"/>
    <w:rsid w:val="00B14F6D"/>
    <w:rsid w:val="00B16B59"/>
    <w:rsid w:val="00B16DF0"/>
    <w:rsid w:val="00B32753"/>
    <w:rsid w:val="00B3373E"/>
    <w:rsid w:val="00B44491"/>
    <w:rsid w:val="00B472E8"/>
    <w:rsid w:val="00B52439"/>
    <w:rsid w:val="00B52E82"/>
    <w:rsid w:val="00B6077F"/>
    <w:rsid w:val="00B61C16"/>
    <w:rsid w:val="00B651F1"/>
    <w:rsid w:val="00B82A99"/>
    <w:rsid w:val="00B924E6"/>
    <w:rsid w:val="00BA715B"/>
    <w:rsid w:val="00BB2E8D"/>
    <w:rsid w:val="00BC2155"/>
    <w:rsid w:val="00BC3E0F"/>
    <w:rsid w:val="00BE2CE3"/>
    <w:rsid w:val="00BF4663"/>
    <w:rsid w:val="00BF739A"/>
    <w:rsid w:val="00C00118"/>
    <w:rsid w:val="00C00CE6"/>
    <w:rsid w:val="00C140D5"/>
    <w:rsid w:val="00C17AF9"/>
    <w:rsid w:val="00C249E7"/>
    <w:rsid w:val="00C26BBF"/>
    <w:rsid w:val="00C3556C"/>
    <w:rsid w:val="00C35FBC"/>
    <w:rsid w:val="00C4001A"/>
    <w:rsid w:val="00C52C35"/>
    <w:rsid w:val="00C55449"/>
    <w:rsid w:val="00C56EF7"/>
    <w:rsid w:val="00C6054B"/>
    <w:rsid w:val="00C6653B"/>
    <w:rsid w:val="00C81EDD"/>
    <w:rsid w:val="00C92C3B"/>
    <w:rsid w:val="00CA16D7"/>
    <w:rsid w:val="00CA4113"/>
    <w:rsid w:val="00CB389D"/>
    <w:rsid w:val="00CB54AF"/>
    <w:rsid w:val="00CB7503"/>
    <w:rsid w:val="00CC22C7"/>
    <w:rsid w:val="00CC2D3A"/>
    <w:rsid w:val="00CE23B6"/>
    <w:rsid w:val="00CE6F8F"/>
    <w:rsid w:val="00CF371D"/>
    <w:rsid w:val="00D01709"/>
    <w:rsid w:val="00D068E6"/>
    <w:rsid w:val="00D10E1D"/>
    <w:rsid w:val="00D14ED7"/>
    <w:rsid w:val="00D25603"/>
    <w:rsid w:val="00D36F67"/>
    <w:rsid w:val="00D44572"/>
    <w:rsid w:val="00D46E6A"/>
    <w:rsid w:val="00D52CA4"/>
    <w:rsid w:val="00D61FCD"/>
    <w:rsid w:val="00D64F4B"/>
    <w:rsid w:val="00D77F83"/>
    <w:rsid w:val="00D94138"/>
    <w:rsid w:val="00D966E5"/>
    <w:rsid w:val="00DA31A8"/>
    <w:rsid w:val="00DB2F9E"/>
    <w:rsid w:val="00DB71D9"/>
    <w:rsid w:val="00DC1449"/>
    <w:rsid w:val="00DE635F"/>
    <w:rsid w:val="00DF1873"/>
    <w:rsid w:val="00DF2F27"/>
    <w:rsid w:val="00E121BD"/>
    <w:rsid w:val="00E31347"/>
    <w:rsid w:val="00E31E5E"/>
    <w:rsid w:val="00E3267E"/>
    <w:rsid w:val="00E5048F"/>
    <w:rsid w:val="00E52B90"/>
    <w:rsid w:val="00E576AA"/>
    <w:rsid w:val="00E60D8B"/>
    <w:rsid w:val="00E72443"/>
    <w:rsid w:val="00E729C2"/>
    <w:rsid w:val="00E90354"/>
    <w:rsid w:val="00E92B31"/>
    <w:rsid w:val="00EA1EF9"/>
    <w:rsid w:val="00EB12C7"/>
    <w:rsid w:val="00EC41E4"/>
    <w:rsid w:val="00EC6429"/>
    <w:rsid w:val="00EE6CAC"/>
    <w:rsid w:val="00F170FF"/>
    <w:rsid w:val="00F178C9"/>
    <w:rsid w:val="00F24BE5"/>
    <w:rsid w:val="00F25489"/>
    <w:rsid w:val="00F25764"/>
    <w:rsid w:val="00F25B55"/>
    <w:rsid w:val="00F31BF3"/>
    <w:rsid w:val="00F32EAE"/>
    <w:rsid w:val="00F5432F"/>
    <w:rsid w:val="00F553D7"/>
    <w:rsid w:val="00F729F0"/>
    <w:rsid w:val="00F73FEA"/>
    <w:rsid w:val="00F77A62"/>
    <w:rsid w:val="00F77AE7"/>
    <w:rsid w:val="00F92156"/>
    <w:rsid w:val="00FA3B11"/>
    <w:rsid w:val="00FA51D3"/>
    <w:rsid w:val="00FA71E6"/>
    <w:rsid w:val="00FB4371"/>
    <w:rsid w:val="00FC6348"/>
    <w:rsid w:val="00FD0D1A"/>
    <w:rsid w:val="00FE33B5"/>
    <w:rsid w:val="00FF3DB9"/>
    <w:rsid w:val="00FF42E9"/>
    <w:rsid w:val="00FF6ED0"/>
    <w:rsid w:val="188E2C86"/>
    <w:rsid w:val="2F621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0" w:semiHidden="0"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1"/>
    <w:unhideWhenUsed/>
    <w:qFormat/>
    <w:uiPriority w:val="0"/>
    <w:pPr>
      <w:spacing w:line="240" w:lineRule="auto"/>
    </w:pPr>
    <w:rPr>
      <w:sz w:val="20"/>
      <w:szCs w:val="20"/>
    </w:rPr>
  </w:style>
  <w:style w:type="paragraph" w:styleId="3">
    <w:name w:val="Balloon Text"/>
    <w:basedOn w:val="1"/>
    <w:link w:val="13"/>
    <w:semiHidden/>
    <w:unhideWhenUsed/>
    <w:uiPriority w:val="99"/>
    <w:pPr>
      <w:spacing w:after="0" w:line="240" w:lineRule="auto"/>
    </w:pPr>
    <w:rPr>
      <w:rFonts w:ascii="Segoe UI" w:hAnsi="Segoe UI" w:cs="Segoe UI"/>
      <w:sz w:val="18"/>
      <w:szCs w:val="18"/>
    </w:rPr>
  </w:style>
  <w:style w:type="paragraph" w:styleId="4">
    <w:name w:val="footer"/>
    <w:basedOn w:val="1"/>
    <w:link w:val="15"/>
    <w:unhideWhenUsed/>
    <w:uiPriority w:val="99"/>
    <w:pPr>
      <w:tabs>
        <w:tab w:val="center" w:pos="4680"/>
        <w:tab w:val="right" w:pos="9360"/>
      </w:tabs>
      <w:spacing w:after="0" w:line="240" w:lineRule="auto"/>
    </w:pPr>
  </w:style>
  <w:style w:type="paragraph" w:styleId="5">
    <w:name w:val="header"/>
    <w:basedOn w:val="1"/>
    <w:link w:val="14"/>
    <w:unhideWhenUsed/>
    <w:qFormat/>
    <w:uiPriority w:val="99"/>
    <w:pPr>
      <w:tabs>
        <w:tab w:val="center" w:pos="4680"/>
        <w:tab w:val="right" w:pos="9360"/>
      </w:tabs>
      <w:spacing w:after="0" w:line="240" w:lineRule="auto"/>
    </w:pPr>
  </w:style>
  <w:style w:type="paragraph" w:styleId="6">
    <w:name w:val="annotation subject"/>
    <w:basedOn w:val="2"/>
    <w:next w:val="2"/>
    <w:link w:val="12"/>
    <w:semiHidden/>
    <w:unhideWhenUsed/>
    <w:qFormat/>
    <w:uiPriority w:val="99"/>
    <w:rPr>
      <w:b/>
      <w:bCs/>
    </w:rPr>
  </w:style>
  <w:style w:type="table" w:styleId="8">
    <w:name w:val="Table Grid"/>
    <w:basedOn w:val="7"/>
    <w:qFormat/>
    <w:uiPriority w:val="39"/>
    <w:pPr>
      <w:widowControl w:val="0"/>
      <w:jc w:val="both"/>
    </w:pPr>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annotation reference"/>
    <w:basedOn w:val="9"/>
    <w:unhideWhenUsed/>
    <w:qFormat/>
    <w:uiPriority w:val="0"/>
    <w:rPr>
      <w:sz w:val="16"/>
      <w:szCs w:val="16"/>
    </w:rPr>
  </w:style>
  <w:style w:type="character" w:customStyle="1" w:styleId="11">
    <w:name w:val="批注文字 字符"/>
    <w:basedOn w:val="9"/>
    <w:link w:val="2"/>
    <w:qFormat/>
    <w:uiPriority w:val="0"/>
    <w:rPr>
      <w:sz w:val="20"/>
      <w:szCs w:val="20"/>
    </w:rPr>
  </w:style>
  <w:style w:type="character" w:customStyle="1" w:styleId="12">
    <w:name w:val="批注主题 字符"/>
    <w:basedOn w:val="11"/>
    <w:link w:val="6"/>
    <w:semiHidden/>
    <w:uiPriority w:val="99"/>
    <w:rPr>
      <w:b/>
      <w:bCs/>
      <w:sz w:val="20"/>
      <w:szCs w:val="20"/>
    </w:rPr>
  </w:style>
  <w:style w:type="character" w:customStyle="1" w:styleId="13">
    <w:name w:val="批注框文本 字符"/>
    <w:basedOn w:val="9"/>
    <w:link w:val="3"/>
    <w:semiHidden/>
    <w:qFormat/>
    <w:uiPriority w:val="99"/>
    <w:rPr>
      <w:rFonts w:ascii="Segoe UI" w:hAnsi="Segoe UI" w:cs="Segoe UI"/>
      <w:sz w:val="18"/>
      <w:szCs w:val="18"/>
    </w:rPr>
  </w:style>
  <w:style w:type="character" w:customStyle="1" w:styleId="14">
    <w:name w:val="页眉 字符"/>
    <w:basedOn w:val="9"/>
    <w:link w:val="5"/>
    <w:qFormat/>
    <w:uiPriority w:val="99"/>
  </w:style>
  <w:style w:type="character" w:customStyle="1" w:styleId="15">
    <w:name w:val="页脚 字符"/>
    <w:basedOn w:val="9"/>
    <w:link w:val="4"/>
    <w:qFormat/>
    <w:uiPriority w:val="99"/>
  </w:style>
  <w:style w:type="paragraph" w:styleId="16">
    <w:name w:val="List Paragraph"/>
    <w:basedOn w:val="1"/>
    <w:qFormat/>
    <w:uiPriority w:val="34"/>
    <w:pPr>
      <w:ind w:left="720"/>
      <w:contextualSpacing/>
    </w:pPr>
  </w:style>
  <w:style w:type="table" w:customStyle="1" w:styleId="17">
    <w:name w:val="网格型1"/>
    <w:basedOn w:val="7"/>
    <w:qFormat/>
    <w:uiPriority w:val="39"/>
    <w:rPr>
      <w:rFonts w:ascii="等线" w:hAnsi="等线" w:eastAsia="等线" w:cs="Times New Roman"/>
      <w:kern w:val="2"/>
      <w:sz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8">
    <w:name w:val="Revision"/>
    <w:hidden/>
    <w:unhideWhenUsed/>
    <w:uiPriority w:val="99"/>
    <w:rPr>
      <w:rFonts w:asciiTheme="minorHAnsi" w:hAnsiTheme="minorHAnsi" w:eastAsiaTheme="minorEastAsia" w:cstheme="minorBidi"/>
      <w:sz w:val="22"/>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microsoft.com/office/2011/relationships/people" Target="people.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chart" Target="charts/chart1.xml"/><Relationship Id="rId10" Type="http://schemas.openxmlformats.org/officeDocument/2006/relationships/image" Target="media/image4.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D:\&#20986;&#22269;&#30005;&#33041;&#25991;&#20214;&#36716;&#23384;\&#20572;&#30005;\&#20462;&#25913;\&#24037;&#20855;&#21464;&#37327;\&#38382;&#21367;&#32479;&#3574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48072837632777"/>
          <c:y val="0.117875876224313"/>
          <c:w val="0.378411734951947"/>
          <c:h val="0.712766768292683"/>
        </c:manualLayout>
      </c:layout>
      <c:pieChart>
        <c:varyColors val="1"/>
        <c:ser>
          <c:idx val="0"/>
          <c:order val="0"/>
          <c:tx>
            <c:strRef>
              <c:f>Sheet7!$B$1</c:f>
              <c:strCache>
                <c:ptCount val="1"/>
                <c:pt idx="0">
                  <c:v>Number</c:v>
                </c:pt>
              </c:strCache>
            </c:strRef>
          </c:tx>
          <c:spPr>
            <a:ln w="19050">
              <a:noFill/>
            </a:ln>
          </c:spPr>
          <c:explosion val="0"/>
          <c:dPt>
            <c:idx val="0"/>
            <c:bubble3D val="0"/>
            <c:spPr>
              <a:solidFill>
                <a:schemeClr val="accent6"/>
              </a:solidFill>
              <a:ln w="19050">
                <a:noFill/>
              </a:ln>
              <a:effectLst/>
            </c:spPr>
          </c:dPt>
          <c:dPt>
            <c:idx val="1"/>
            <c:bubble3D val="0"/>
            <c:spPr>
              <a:solidFill>
                <a:schemeClr val="accent5"/>
              </a:solidFill>
              <a:ln w="19050">
                <a:noFill/>
              </a:ln>
              <a:effectLst/>
            </c:spPr>
          </c:dPt>
          <c:dPt>
            <c:idx val="2"/>
            <c:bubble3D val="0"/>
            <c:spPr>
              <a:solidFill>
                <a:schemeClr val="accent4"/>
              </a:solidFill>
              <a:ln w="19050">
                <a:noFill/>
              </a:ln>
              <a:effectLst/>
            </c:spPr>
          </c:dPt>
          <c:dPt>
            <c:idx val="3"/>
            <c:bubble3D val="0"/>
            <c:spPr>
              <a:solidFill>
                <a:schemeClr val="accent6">
                  <a:lumMod val="60000"/>
                </a:schemeClr>
              </a:solidFill>
              <a:ln w="19050">
                <a:noFill/>
              </a:ln>
              <a:effectLst/>
            </c:spPr>
          </c:dPt>
          <c:dPt>
            <c:idx val="4"/>
            <c:bubble3D val="0"/>
            <c:spPr>
              <a:solidFill>
                <a:schemeClr val="accent5">
                  <a:lumMod val="60000"/>
                </a:schemeClr>
              </a:solidFill>
              <a:ln w="19050">
                <a:noFill/>
              </a:ln>
              <a:effectLst/>
            </c:spPr>
          </c:dPt>
          <c:dLbls>
            <c:dLbl>
              <c:idx val="0"/>
              <c:layout>
                <c:manualLayout>
                  <c:x val="-0.0570932108198846"/>
                  <c:y val="0.0993436837344484"/>
                </c:manualLayout>
              </c:layout>
              <c:dLblPos val="bestFit"/>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0.00789642764629162"/>
                  <c:y val="-0.155255127007429"/>
                </c:manualLayout>
              </c:layout>
              <c:dLblPos val="bestFit"/>
              <c:showLegendKey val="0"/>
              <c:showVal val="1"/>
              <c:showCatName val="0"/>
              <c:showSerName val="0"/>
              <c:showPercent val="0"/>
              <c:showBubbleSize val="0"/>
              <c:extLst>
                <c:ext xmlns:c15="http://schemas.microsoft.com/office/drawing/2012/chart" uri="{CE6537A1-D6FC-4f65-9D91-7224C49458BB}">
                  <c15:layout/>
                </c:ext>
              </c:extLst>
            </c:dLbl>
            <c:dLbl>
              <c:idx val="2"/>
              <c:layout/>
              <c:numFmt formatCode="General" sourceLinked="1"/>
              <c:spPr>
                <a:noFill/>
                <a:ln>
                  <a:noFill/>
                </a:ln>
                <a:effectLst/>
              </c:spPr>
              <c:txPr>
                <a:bodyPr rot="0" spcFirstLastPara="1" vertOverflow="ellipsis" horzOverflow="clip" vert="horz" wrap="square" lIns="38100" tIns="19050" rIns="38100" bIns="19050" anchor="ctr" anchorCtr="1">
                  <a:noAutofit/>
                </a:bodyPr>
                <a:lstStyle/>
                <a:p>
                  <a:pPr>
                    <a:defRPr lang="zh-CN" sz="1200" b="0" i="0" u="none" strike="noStrike" kern="1200" baseline="0">
                      <a:solidFill>
                        <a:schemeClr val="bg1"/>
                      </a:solidFill>
                      <a:latin typeface="Times New Roman" panose="02020603050405020304" charset="0"/>
                      <a:ea typeface="+mn-ea"/>
                      <a:cs typeface="Times New Roman" panose="02020603050405020304" charset="0"/>
                    </a:defRPr>
                  </a:pPr>
                </a:p>
              </c:txPr>
              <c:dLblPos val="bestFit"/>
              <c:showLegendKey val="0"/>
              <c:showVal val="1"/>
              <c:showCatName val="0"/>
              <c:showSerName val="0"/>
              <c:showPercent val="0"/>
              <c:showBubbleSize val="0"/>
              <c:extLst>
                <c:ext xmlns:c15="http://schemas.microsoft.com/office/drawing/2012/chart" uri="{CE6537A1-D6FC-4f65-9D91-7224C49458BB}"/>
              </c:extLst>
            </c:dLbl>
            <c:dLbl>
              <c:idx val="3"/>
              <c:layout>
                <c:manualLayout>
                  <c:x val="0.032596836791137"/>
                  <c:y val="0.10946513041802"/>
                </c:manualLayout>
              </c:layout>
              <c:dLblPos val="bestFit"/>
              <c:showLegendKey val="0"/>
              <c:showVal val="1"/>
              <c:showCatName val="0"/>
              <c:showSerName val="0"/>
              <c:showPercent val="0"/>
              <c:showBubbleSize val="0"/>
              <c:extLst>
                <c:ext xmlns:c15="http://schemas.microsoft.com/office/drawing/2012/chart" uri="{CE6537A1-D6FC-4f65-9D91-7224C49458BB}">
                  <c15:layout/>
                </c:ext>
              </c:extLst>
            </c:dLbl>
            <c:dLbl>
              <c:idx val="4"/>
              <c:layout>
                <c:manualLayout>
                  <c:x val="0.0050273517344823"/>
                  <c:y val="0.0815145988107418"/>
                </c:manualLayout>
              </c:layout>
              <c:dLblPos val="bestFi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lang="zh-CN" sz="1200" b="0" i="0" u="none" strike="noStrike" kern="1200" baseline="0">
                    <a:solidFill>
                      <a:schemeClr val="bg1"/>
                    </a:solidFill>
                    <a:latin typeface="Times New Roman" panose="02020603050405020304" charset="0"/>
                    <a:ea typeface="+mn-ea"/>
                    <a:cs typeface="Times New Roman" panose="02020603050405020304" charset="0"/>
                  </a:defRPr>
                </a:pPr>
              </a:p>
            </c:txPr>
            <c:dLblPos val="bestFit"/>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Sheet7!$A$2:$A$6</c:f>
              <c:strCache>
                <c:ptCount val="5"/>
                <c:pt idx="0">
                  <c:v>Very supportive</c:v>
                </c:pt>
                <c:pt idx="1">
                  <c:v>Somewhat supportive</c:v>
                </c:pt>
                <c:pt idx="2">
                  <c:v>Neutral</c:v>
                </c:pt>
                <c:pt idx="3">
                  <c:v>Somewhat opposed</c:v>
                </c:pt>
                <c:pt idx="4">
                  <c:v>Very opposed</c:v>
                </c:pt>
              </c:strCache>
            </c:strRef>
          </c:cat>
          <c:val>
            <c:numRef>
              <c:f>Sheet7!$B$2:$B$6</c:f>
              <c:numCache>
                <c:formatCode>General</c:formatCode>
                <c:ptCount val="5"/>
                <c:pt idx="0">
                  <c:v>205</c:v>
                </c:pt>
                <c:pt idx="1">
                  <c:v>496</c:v>
                </c:pt>
                <c:pt idx="2">
                  <c:v>97</c:v>
                </c:pt>
                <c:pt idx="3">
                  <c:v>80</c:v>
                </c:pt>
                <c:pt idx="4">
                  <c:v>12</c:v>
                </c:pt>
              </c:numCache>
            </c:numRef>
          </c:val>
        </c:ser>
        <c:dLbls>
          <c:showLegendKey val="0"/>
          <c:showVal val="1"/>
          <c:showCatName val="0"/>
          <c:showSerName val="0"/>
          <c:showPercent val="0"/>
          <c:showBubbleSize val="0"/>
          <c:showLeaderLines val="1"/>
        </c:dLbls>
        <c:firstSliceAng val="0"/>
      </c:pieChart>
      <c:spPr>
        <a:noFill/>
        <a:ln>
          <a:noFill/>
        </a:ln>
        <a:effectLst/>
      </c:spPr>
    </c:plotArea>
    <c:legend>
      <c:legendPos val="b"/>
      <c:layout>
        <c:manualLayout>
          <c:xMode val="edge"/>
          <c:yMode val="edge"/>
          <c:x val="0.678306383740057"/>
          <c:y val="0.290966145291796"/>
          <c:w val="0.271832456718472"/>
          <c:h val="0.490411985439722"/>
        </c:manualLayout>
      </c:layout>
      <c:overlay val="0"/>
      <c:spPr>
        <a:noFill/>
        <a:ln>
          <a:noFill/>
        </a:ln>
        <a:effectLst/>
      </c:spPr>
      <c:txPr>
        <a:bodyPr rot="0" spcFirstLastPara="1" vertOverflow="ellipsis" vert="horz" wrap="square" anchor="ctr" anchorCtr="1"/>
        <a:lstStyle/>
        <a:p>
          <a:pPr>
            <a:defRPr lang="zh-CN" sz="1000" b="0" i="0" u="none" strike="noStrike" kern="1200" baseline="0">
              <a:solidFill>
                <a:sysClr val="windowText" lastClr="000000"/>
              </a:solidFill>
              <a:latin typeface="Times New Roman" panose="02020603050405020304" charset="0"/>
              <a:ea typeface="+mn-ea"/>
              <a:cs typeface="Times New Roman" panose="02020603050405020304" charset="0"/>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ctr">
        <a:defRPr lang="zh-CN">
          <a:latin typeface="Times New Roman" panose="02020603050405020304" charset="0"/>
          <a:cs typeface="Times New Roman" panose="02020603050405020304" charset="0"/>
        </a:defRPr>
      </a:pPr>
    </a:p>
  </c:txPr>
  <c:externalData r:id="rId1">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0A0089-942E-49ED-8D21-40BE57F45D33}">
  <ds:schemaRefs/>
</ds:datastoreItem>
</file>

<file path=docProps/app.xml><?xml version="1.0" encoding="utf-8"?>
<Properties xmlns="http://schemas.openxmlformats.org/officeDocument/2006/extended-properties" xmlns:vt="http://schemas.openxmlformats.org/officeDocument/2006/docPropsVTypes">
  <Template>Normal.dotm</Template>
  <Pages>27</Pages>
  <Words>3230</Words>
  <Characters>18411</Characters>
  <Lines>153</Lines>
  <Paragraphs>43</Paragraphs>
  <TotalTime>3281</TotalTime>
  <ScaleCrop>false</ScaleCrop>
  <LinksUpToDate>false</LinksUpToDate>
  <CharactersWithSpaces>21598</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2022-08-01T13:21:00Z</dcterms:created>
  <dc:creator>Lucy Qiu</dc:creator>
  <cp:lastModifiedBy>乌龟赢得了赛跑</cp:lastModifiedBy>
  <dcterms:modified xsi:type="dcterms:W3CDTF">2023-12-03T07:39:59Z</dcterms:modified>
  <cp:revision>107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C954B8BEB2064DBEAECB81F41DAA052B_13</vt:lpwstr>
  </property>
</Properties>
</file>